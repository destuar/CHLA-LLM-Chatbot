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Book Antiqua" w:hAnsi="Book Antiqua" w:cs="Book Antiqua"/>
          <w:sz w:val="22"/>
          <w:szCs w:val="22"/>
        </w:rPr>
      </w:pPr>
      <w:r>
        <w:rPr>
          <w:rFonts w:cs="Book Antiqua" w:ascii="Book Antiqua" w:hAnsi="Book Antiqua"/>
          <w:sz w:val="22"/>
          <w:szCs w:val="22"/>
        </w:rPr>
        <w:t>IC – 825.6 APPENDIX F:</w:t>
      </w:r>
    </w:p>
    <w:p>
      <w:pPr>
        <w:pStyle w:val="Heading"/>
        <w:numPr>
          <w:ilvl w:val="0"/>
          <w:numId w:val="0"/>
        </w:numPr>
        <w:outlineLvl w:val="0"/>
        <w:rPr>
          <w:rFonts w:ascii="Book Antiqua" w:hAnsi="Book Antiqua" w:cs="Book Antiqua"/>
          <w:sz w:val="22"/>
          <w:szCs w:val="22"/>
        </w:rPr>
      </w:pPr>
      <w:r>
        <w:rPr>
          <w:rFonts w:cs="Book Antiqua" w:ascii="Book Antiqua" w:hAnsi="Book Antiqua"/>
          <w:sz w:val="22"/>
          <w:szCs w:val="22"/>
        </w:rPr>
        <w:t>VRE Questions and Answers for Staff</w:t>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t>What is VRE?</w:t>
      </w:r>
    </w:p>
    <w:p>
      <w:pPr>
        <w:pStyle w:val="BodyText"/>
        <w:rPr/>
      </w:pPr>
      <w:r>
        <w:rPr>
          <w:rFonts w:cs="Arial" w:ascii="Book Antiqua" w:hAnsi="Book Antiqua"/>
          <w:sz w:val="22"/>
          <w:szCs w:val="22"/>
        </w:rPr>
        <w:t>VRE is the name given to certain members of a family of bacteria called enterococci.  Enterococci naturally inhabit the intestine of people and animals. Although they do not normally cause disease, they are opportunistic bacteria and may cause infection by entering a part of the body where they do not belong, such as the urinary bladder or the blood stream.</w:t>
      </w:r>
    </w:p>
    <w:p>
      <w:pPr>
        <w:pStyle w:val="Normal"/>
        <w:rPr/>
      </w:pPr>
      <w:r>
        <w:rPr>
          <w:rFonts w:cs="Arial" w:ascii="Book Antiqua" w:hAnsi="Book Antiqua"/>
          <w:sz w:val="22"/>
          <w:szCs w:val="22"/>
        </w:rPr>
        <w:t>VRE stands for Vancomycin-Resistant Enterococcus: an enterococcus that has acquired, (by mutation or by transfer of genetic material), the ability to resist antibiotics, including vancomycin, the most effective drug we have against enterococci.</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t>Who gets VRE?</w:t>
      </w:r>
    </w:p>
    <w:p>
      <w:pPr>
        <w:pStyle w:val="BodyText"/>
        <w:rPr/>
      </w:pPr>
      <w:r>
        <w:rPr>
          <w:rFonts w:cs="Arial" w:ascii="Book Antiqua" w:hAnsi="Book Antiqua"/>
          <w:sz w:val="22"/>
          <w:szCs w:val="22"/>
        </w:rPr>
        <w:t>Patients at increased risk for vancomycin-resistant enterococcus colonization or infection include those who:</w:t>
      </w:r>
    </w:p>
    <w:p>
      <w:pPr>
        <w:pStyle w:val="BodyText"/>
        <w:widowControl/>
        <w:numPr>
          <w:ilvl w:val="0"/>
          <w:numId w:val="3"/>
        </w:numPr>
        <w:tabs>
          <w:tab w:val="clear" w:pos="720"/>
        </w:tabs>
        <w:suppressAutoHyphens w:val="true"/>
        <w:jc w:val="start"/>
        <w:rPr>
          <w:rFonts w:ascii="Book Antiqua" w:hAnsi="Book Antiqua" w:cs="Arial"/>
          <w:sz w:val="22"/>
          <w:szCs w:val="22"/>
        </w:rPr>
      </w:pPr>
      <w:r>
        <w:rPr>
          <w:rFonts w:cs="Arial" w:ascii="Book Antiqua" w:hAnsi="Book Antiqua"/>
          <w:sz w:val="22"/>
          <w:szCs w:val="22"/>
        </w:rPr>
        <w:t>Are critically ill, newborn, or elderly</w:t>
      </w:r>
    </w:p>
    <w:p>
      <w:pPr>
        <w:pStyle w:val="BodyText"/>
        <w:widowControl/>
        <w:numPr>
          <w:ilvl w:val="0"/>
          <w:numId w:val="3"/>
        </w:numPr>
        <w:tabs>
          <w:tab w:val="clear" w:pos="720"/>
        </w:tabs>
        <w:suppressAutoHyphens w:val="true"/>
        <w:jc w:val="start"/>
        <w:rPr>
          <w:rFonts w:ascii="Book Antiqua" w:hAnsi="Book Antiqua" w:cs="Arial"/>
          <w:sz w:val="22"/>
          <w:szCs w:val="22"/>
        </w:rPr>
      </w:pPr>
      <w:r>
        <w:rPr>
          <w:rFonts w:cs="Arial" w:ascii="Book Antiqua" w:hAnsi="Book Antiqua"/>
          <w:sz w:val="22"/>
          <w:szCs w:val="22"/>
        </w:rPr>
        <w:t xml:space="preserve">Have severe underlying disease or are </w:t>
      </w:r>
      <w:r>
        <w:rPr>
          <w:rFonts w:cs="Arial" w:ascii="Book Antiqua" w:hAnsi="Book Antiqua"/>
          <w:sz w:val="22"/>
          <w:szCs w:val="22"/>
          <w:u w:val="single"/>
        </w:rPr>
        <w:t>immunosuppressed (such as transplant or oncology patients)</w:t>
      </w:r>
    </w:p>
    <w:p>
      <w:pPr>
        <w:pStyle w:val="BodyText"/>
        <w:widowControl/>
        <w:numPr>
          <w:ilvl w:val="0"/>
          <w:numId w:val="3"/>
        </w:numPr>
        <w:tabs>
          <w:tab w:val="clear" w:pos="720"/>
        </w:tabs>
        <w:suppressAutoHyphens w:val="true"/>
        <w:jc w:val="start"/>
        <w:rPr>
          <w:rFonts w:ascii="Book Antiqua" w:hAnsi="Book Antiqua" w:cs="Arial"/>
          <w:sz w:val="22"/>
          <w:szCs w:val="22"/>
        </w:rPr>
      </w:pPr>
      <w:r>
        <w:rPr>
          <w:rFonts w:cs="Arial" w:ascii="Book Antiqua" w:hAnsi="Book Antiqua"/>
          <w:sz w:val="22"/>
          <w:szCs w:val="22"/>
        </w:rPr>
        <w:t>Have had an indwelling urinary catheter or central venous catheter</w:t>
      </w:r>
    </w:p>
    <w:p>
      <w:pPr>
        <w:pStyle w:val="BodyText"/>
        <w:widowControl/>
        <w:numPr>
          <w:ilvl w:val="0"/>
          <w:numId w:val="3"/>
        </w:numPr>
        <w:tabs>
          <w:tab w:val="clear" w:pos="720"/>
        </w:tabs>
        <w:suppressAutoHyphens w:val="true"/>
        <w:jc w:val="start"/>
        <w:rPr>
          <w:rFonts w:ascii="Book Antiqua" w:hAnsi="Book Antiqua" w:cs="Arial"/>
          <w:sz w:val="22"/>
          <w:szCs w:val="22"/>
        </w:rPr>
      </w:pPr>
      <w:r>
        <w:rPr>
          <w:rFonts w:cs="Arial" w:ascii="Book Antiqua" w:hAnsi="Book Antiqua"/>
          <w:sz w:val="22"/>
          <w:szCs w:val="22"/>
        </w:rPr>
        <w:t xml:space="preserve">Have abdominal or cardiothoracic surgery </w:t>
      </w:r>
    </w:p>
    <w:p>
      <w:pPr>
        <w:pStyle w:val="BodyText"/>
        <w:widowControl/>
        <w:numPr>
          <w:ilvl w:val="0"/>
          <w:numId w:val="3"/>
        </w:numPr>
        <w:tabs>
          <w:tab w:val="clear" w:pos="720"/>
        </w:tabs>
        <w:suppressAutoHyphens w:val="true"/>
        <w:jc w:val="start"/>
        <w:rPr>
          <w:rFonts w:ascii="Book Antiqua" w:hAnsi="Book Antiqua" w:cs="Arial"/>
          <w:sz w:val="22"/>
          <w:szCs w:val="22"/>
        </w:rPr>
      </w:pPr>
      <w:r>
        <w:rPr>
          <w:rFonts w:cs="Arial" w:ascii="Book Antiqua" w:hAnsi="Book Antiqua"/>
          <w:sz w:val="22"/>
          <w:szCs w:val="22"/>
        </w:rPr>
        <w:t xml:space="preserve">Have had a prolonged hospital stay or received therapy with </w:t>
      </w:r>
      <w:r>
        <w:rPr>
          <w:rFonts w:cs="Arial" w:ascii="Book Antiqua" w:hAnsi="Book Antiqua"/>
          <w:sz w:val="22"/>
          <w:szCs w:val="22"/>
          <w:u w:val="single"/>
        </w:rPr>
        <w:t>multiple antimicrobial medications or vancomycin</w:t>
      </w:r>
    </w:p>
    <w:p>
      <w:pPr>
        <w:pStyle w:val="BodyText"/>
        <w:ind w:start="720" w:end="0"/>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sz w:val="22"/>
          <w:szCs w:val="22"/>
        </w:rPr>
      </w:pPr>
      <w:r>
        <w:rPr>
          <w:rFonts w:cs="Arial" w:ascii="Book Antiqua" w:hAnsi="Book Antiqua"/>
          <w:b/>
          <w:bCs/>
          <w:sz w:val="22"/>
          <w:szCs w:val="22"/>
        </w:rPr>
        <w:t>How does a patient acquire VRE?</w:t>
      </w:r>
    </w:p>
    <w:p>
      <w:pPr>
        <w:pStyle w:val="Normal"/>
        <w:rPr>
          <w:rFonts w:ascii="Book Antiqua" w:hAnsi="Book Antiqua" w:cs="Arial"/>
          <w:sz w:val="22"/>
          <w:szCs w:val="22"/>
        </w:rPr>
      </w:pPr>
      <w:r>
        <w:rPr>
          <w:rFonts w:cs="Arial" w:ascii="Book Antiqua" w:hAnsi="Book Antiqua"/>
          <w:sz w:val="22"/>
          <w:szCs w:val="22"/>
        </w:rPr>
        <w:t xml:space="preserve">There are two ways VRE may be acquired.  </w:t>
      </w:r>
    </w:p>
    <w:p>
      <w:pPr>
        <w:pStyle w:val="Normal"/>
        <w:widowControl/>
        <w:numPr>
          <w:ilvl w:val="0"/>
          <w:numId w:val="2"/>
        </w:numPr>
        <w:rPr>
          <w:rFonts w:ascii="Book Antiqua" w:hAnsi="Book Antiqua" w:cs="Arial"/>
          <w:sz w:val="22"/>
          <w:szCs w:val="22"/>
        </w:rPr>
      </w:pPr>
      <w:r>
        <w:rPr>
          <w:rFonts w:cs="Arial" w:ascii="Book Antiqua" w:hAnsi="Book Antiqua"/>
          <w:sz w:val="22"/>
          <w:szCs w:val="22"/>
        </w:rPr>
        <w:t xml:space="preserve">One is by spontaneous mutation (change) of a non-resistant enterococcus that has been exposed to certain antibiotics, including vancomycin. </w:t>
      </w:r>
    </w:p>
    <w:p>
      <w:pPr>
        <w:pStyle w:val="Normal"/>
        <w:widowControl/>
        <w:numPr>
          <w:ilvl w:val="0"/>
          <w:numId w:val="2"/>
        </w:numPr>
        <w:rPr>
          <w:rFonts w:ascii="Book Antiqua" w:hAnsi="Book Antiqua" w:cs="Arial"/>
          <w:sz w:val="22"/>
          <w:szCs w:val="22"/>
        </w:rPr>
      </w:pPr>
      <w:r>
        <w:rPr>
          <w:rFonts w:cs="Arial" w:ascii="Book Antiqua" w:hAnsi="Book Antiqua"/>
          <w:sz w:val="22"/>
          <w:szCs w:val="22"/>
        </w:rPr>
        <w:t xml:space="preserve">The other way is by acquiring it from another patient who is </w:t>
      </w:r>
      <w:r>
        <w:rPr>
          <w:rFonts w:cs="Arial" w:ascii="Book Antiqua" w:hAnsi="Book Antiqua"/>
          <w:i/>
          <w:iCs/>
          <w:sz w:val="22"/>
          <w:szCs w:val="22"/>
        </w:rPr>
        <w:t>colonized</w:t>
      </w:r>
      <w:r>
        <w:rPr>
          <w:rFonts w:cs="Arial" w:ascii="Book Antiqua" w:hAnsi="Book Antiqua"/>
          <w:sz w:val="22"/>
          <w:szCs w:val="22"/>
        </w:rPr>
        <w:t xml:space="preserve">, or from an object or a surface that the </w:t>
      </w:r>
      <w:r>
        <w:rPr>
          <w:rFonts w:cs="Arial" w:ascii="Book Antiqua" w:hAnsi="Book Antiqua"/>
          <w:i/>
          <w:iCs/>
          <w:sz w:val="22"/>
          <w:szCs w:val="22"/>
        </w:rPr>
        <w:t xml:space="preserve">colonized </w:t>
      </w:r>
      <w:r>
        <w:rPr>
          <w:rFonts w:cs="Arial" w:ascii="Book Antiqua" w:hAnsi="Book Antiqua"/>
          <w:sz w:val="22"/>
          <w:szCs w:val="22"/>
        </w:rPr>
        <w:t xml:space="preserve">child has touched.                                                                     </w:t>
      </w:r>
    </w:p>
    <w:p>
      <w:pPr>
        <w:pStyle w:val="Normal"/>
        <w:rPr/>
      </w:pPr>
      <w:r>
        <w:rPr>
          <w:rFonts w:cs="Arial" w:ascii="Book Antiqua" w:hAnsi="Book Antiqua"/>
          <w:sz w:val="22"/>
          <w:szCs w:val="22"/>
        </w:rPr>
        <w:t xml:space="preserve">VRE transmission occurs easily through the fecal-oral route. VRE is spread by direct contact (i.e., dirty diapers, toilets) or indirect contact (doorknobs, bedside tables) with contaminated surfaces and equipment in the patients’ environment. </w:t>
      </w:r>
    </w:p>
    <w:p>
      <w:pPr>
        <w:pStyle w:val="Normal"/>
        <w:rPr/>
      </w:pPr>
      <w:r>
        <w:rPr>
          <w:rFonts w:cs="Arial" w:ascii="Book Antiqua" w:hAnsi="Book Antiqua"/>
          <w:sz w:val="22"/>
          <w:szCs w:val="22"/>
        </w:rPr>
        <w:t>For example, A HEALTH CARE GIVER, A PARENT OR A VISITOR who touches the child or the child’s environment contaminated with feces and does not wash their hands effectively before leaving the room. The child acquires VRE by touching contaminated surfaces or toys then putting fingers in the mouth or eating without having thoroughly washed hands.</w:t>
      </w:r>
    </w:p>
    <w:p>
      <w:pPr>
        <w:pStyle w:val="Normal"/>
        <w:rPr/>
      </w:pPr>
      <w:r>
        <w:rPr>
          <w:rFonts w:cs="Arial" w:ascii="Book Antiqua" w:hAnsi="Book Antiqua"/>
          <w:sz w:val="22"/>
          <w:szCs w:val="22"/>
        </w:rPr>
        <w:t xml:space="preserve">Despite good cleaning techniques and an effective germicide VRE may survive on environmental surfaces for weeks.  </w:t>
      </w:r>
      <w:r>
        <w:rPr>
          <w:rFonts w:cs="Arial" w:ascii="Book Antiqua" w:hAnsi="Book Antiqua"/>
          <w:b/>
          <w:bCs/>
          <w:sz w:val="22"/>
          <w:szCs w:val="22"/>
        </w:rPr>
        <w:t>Special</w:t>
      </w:r>
      <w:r>
        <w:rPr>
          <w:rFonts w:cs="Arial" w:ascii="Book Antiqua" w:hAnsi="Book Antiqua"/>
          <w:sz w:val="22"/>
          <w:szCs w:val="22"/>
        </w:rPr>
        <w:t xml:space="preserve"> </w:t>
      </w:r>
      <w:r>
        <w:rPr>
          <w:rFonts w:cs="Arial" w:ascii="Book Antiqua" w:hAnsi="Book Antiqua"/>
          <w:b/>
          <w:bCs/>
          <w:sz w:val="22"/>
          <w:szCs w:val="22"/>
        </w:rPr>
        <w:t>care must be taken not to contaminate the environment with soiled gloves.</w:t>
      </w:r>
      <w:r>
        <w:rPr>
          <w:rFonts w:cs="Arial" w:ascii="Book Antiqua" w:hAnsi="Book Antiqua"/>
          <w:sz w:val="22"/>
          <w:szCs w:val="22"/>
        </w:rPr>
        <w:t xml:space="preserve"> </w:t>
      </w:r>
    </w:p>
    <w:p>
      <w:pPr>
        <w:pStyle w:val="Normal"/>
        <w:rPr>
          <w:rFonts w:ascii="Book Antiqua" w:hAnsi="Book Antiqua" w:cs="Arial"/>
          <w:b/>
          <w:bCs/>
          <w:sz w:val="22"/>
          <w:szCs w:val="22"/>
        </w:rPr>
      </w:pPr>
      <w:r>
        <w:rPr>
          <w:rFonts w:cs="Arial" w:ascii="Book Antiqua" w:hAnsi="Book Antiqua"/>
          <w:b/>
          <w:bCs/>
          <w:sz w:val="22"/>
          <w:szCs w:val="22"/>
        </w:rPr>
      </w:r>
    </w:p>
    <w:p>
      <w:pPr>
        <w:pStyle w:val="Normal"/>
        <w:numPr>
          <w:ilvl w:val="0"/>
          <w:numId w:val="0"/>
        </w:numPr>
        <w:outlineLvl w:val="0"/>
        <w:rPr>
          <w:rFonts w:ascii="Book Antiqua" w:hAnsi="Book Antiqua" w:cs="Arial"/>
          <w:sz w:val="22"/>
          <w:szCs w:val="22"/>
        </w:rPr>
      </w:pPr>
      <w:r>
        <w:rPr>
          <w:rFonts w:cs="Arial" w:ascii="Book Antiqua" w:hAnsi="Book Antiqua"/>
          <w:b/>
          <w:bCs/>
          <w:sz w:val="22"/>
          <w:szCs w:val="22"/>
        </w:rPr>
        <w:t>What are the symptoms and when do they appear?</w:t>
      </w:r>
    </w:p>
    <w:p>
      <w:pPr>
        <w:pStyle w:val="Normal"/>
        <w:numPr>
          <w:ilvl w:val="0"/>
          <w:numId w:val="0"/>
        </w:numPr>
        <w:outlineLvl w:val="0"/>
        <w:rPr/>
      </w:pPr>
      <w:r>
        <w:rPr>
          <w:rFonts w:cs="Arial" w:ascii="Book Antiqua" w:hAnsi="Book Antiqua"/>
          <w:sz w:val="22"/>
          <w:szCs w:val="22"/>
        </w:rPr>
        <w:t xml:space="preserve">Unless the patient develops an </w:t>
      </w:r>
      <w:r>
        <w:rPr>
          <w:rFonts w:cs="Arial" w:ascii="Book Antiqua" w:hAnsi="Book Antiqua"/>
          <w:i/>
          <w:iCs/>
          <w:sz w:val="22"/>
          <w:szCs w:val="22"/>
        </w:rPr>
        <w:t>infection</w:t>
      </w:r>
      <w:r>
        <w:rPr>
          <w:rFonts w:cs="Arial" w:ascii="Book Antiqua" w:hAnsi="Book Antiqua"/>
          <w:b/>
          <w:bCs/>
          <w:i/>
          <w:iCs/>
          <w:sz w:val="22"/>
          <w:szCs w:val="22"/>
        </w:rPr>
        <w:t xml:space="preserve"> </w:t>
      </w:r>
      <w:r>
        <w:rPr>
          <w:rFonts w:cs="Arial" w:ascii="Book Antiqua" w:hAnsi="Book Antiqua"/>
          <w:sz w:val="22"/>
          <w:szCs w:val="22"/>
        </w:rPr>
        <w:t>from VRE, there are usually no symptoms.</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sz w:val="22"/>
          <w:szCs w:val="22"/>
        </w:rPr>
      </w:pPr>
      <w:r>
        <w:rPr>
          <w:rFonts w:cs="Arial" w:ascii="Book Antiqua" w:hAnsi="Book Antiqua"/>
          <w:b/>
          <w:bCs/>
          <w:sz w:val="22"/>
          <w:szCs w:val="22"/>
        </w:rPr>
        <w:t>How long is a person able to spread VRE?</w:t>
      </w:r>
    </w:p>
    <w:p>
      <w:pPr>
        <w:pStyle w:val="Normal"/>
        <w:rPr/>
      </w:pPr>
      <w:r>
        <w:rPr>
          <w:rFonts w:cs="Arial" w:ascii="Book Antiqua" w:hAnsi="Book Antiqua"/>
          <w:sz w:val="22"/>
          <w:szCs w:val="22"/>
        </w:rPr>
        <w:t>A person is able to spread VRE from the moment the organism is excreted and for as long as the VRE is present in the feces.</w:t>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t>How is VRE diagnosed?</w:t>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r>
    </w:p>
    <w:p>
      <w:pPr>
        <w:pStyle w:val="Normal"/>
        <w:rPr>
          <w:rFonts w:ascii="Book Antiqua" w:hAnsi="Book Antiqua" w:cs="Arial"/>
          <w:sz w:val="22"/>
          <w:szCs w:val="22"/>
        </w:rPr>
      </w:pPr>
      <w:r>
        <w:rPr>
          <w:rFonts w:cs="Arial" w:ascii="Book Antiqua" w:hAnsi="Book Antiqua"/>
          <w:sz w:val="22"/>
          <w:szCs w:val="22"/>
        </w:rPr>
        <w:t xml:space="preserve">The presence of the organism is usually detected during a routine culture of feces or urine.  </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sz w:val="22"/>
          <w:szCs w:val="22"/>
        </w:rPr>
      </w:pPr>
      <w:r>
        <w:rPr>
          <w:rFonts w:cs="Arial" w:ascii="Book Antiqua" w:hAnsi="Book Antiqua"/>
          <w:b/>
          <w:bCs/>
          <w:sz w:val="22"/>
          <w:szCs w:val="22"/>
        </w:rPr>
        <w:t>What is the treatment?</w:t>
      </w:r>
    </w:p>
    <w:p>
      <w:pPr>
        <w:pStyle w:val="Normal"/>
        <w:rPr/>
      </w:pPr>
      <w:r>
        <w:rPr>
          <w:rFonts w:cs="Arial" w:ascii="Book Antiqua" w:hAnsi="Book Antiqua"/>
          <w:sz w:val="22"/>
          <w:szCs w:val="22"/>
        </w:rPr>
        <w:t>Oral bacitracin is being tried at this time to eliminate colonization, but there is no evidence as yet that it is effective</w:t>
      </w:r>
      <w:r>
        <w:rPr>
          <w:rFonts w:cs="Arial" w:ascii="Book Antiqua" w:hAnsi="Book Antiqua"/>
          <w:i/>
          <w:iCs/>
          <w:sz w:val="22"/>
          <w:szCs w:val="22"/>
        </w:rPr>
        <w:t>. Synercid</w:t>
      </w:r>
      <w:r>
        <w:rPr>
          <w:rFonts w:cs="Arial" w:ascii="Book Antiqua" w:hAnsi="Book Antiqua"/>
          <w:sz w:val="22"/>
          <w:szCs w:val="22"/>
        </w:rPr>
        <w:t>, an antibiotic developed in France, has been found to be effective only 70% of the time against severe VRE infections. Linezolid (Zyvox) is the drug of choice for VRE infections</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t>Can a person get VRE again?</w:t>
      </w:r>
    </w:p>
    <w:p>
      <w:pPr>
        <w:pStyle w:val="BodyText"/>
        <w:numPr>
          <w:ilvl w:val="0"/>
          <w:numId w:val="0"/>
        </w:numPr>
        <w:outlineLvl w:val="0"/>
        <w:rPr>
          <w:rFonts w:ascii="Book Antiqua" w:hAnsi="Book Antiqua" w:cs="Arial"/>
          <w:sz w:val="22"/>
          <w:szCs w:val="22"/>
        </w:rPr>
      </w:pPr>
      <w:r>
        <w:rPr>
          <w:rFonts w:cs="Arial" w:ascii="Book Antiqua" w:hAnsi="Book Antiqua"/>
          <w:sz w:val="22"/>
          <w:szCs w:val="22"/>
        </w:rPr>
        <w:t>Yes.</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sz w:val="22"/>
          <w:szCs w:val="22"/>
        </w:rPr>
      </w:pPr>
      <w:r>
        <w:rPr>
          <w:rFonts w:cs="Arial" w:ascii="Book Antiqua" w:hAnsi="Book Antiqua"/>
          <w:b/>
          <w:bCs/>
          <w:sz w:val="22"/>
          <w:szCs w:val="22"/>
        </w:rPr>
        <w:t>Should colonized children be excluded from school?</w:t>
      </w:r>
    </w:p>
    <w:p>
      <w:pPr>
        <w:pStyle w:val="Normal"/>
        <w:rPr/>
      </w:pPr>
      <w:r>
        <w:rPr>
          <w:rFonts w:cs="Arial" w:ascii="Book Antiqua" w:hAnsi="Book Antiqua"/>
          <w:sz w:val="22"/>
          <w:szCs w:val="22"/>
        </w:rPr>
        <w:t>No.  Unless the child suffers from diarrhea, if he/she is feeling well enough to go to school and has been taught careful hand washing technique after using the toilet, there is no reason for exclusion.</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t>Can a VRE colonized patient go to the playroom?</w:t>
      </w:r>
    </w:p>
    <w:p>
      <w:pPr>
        <w:pStyle w:val="BodyText"/>
        <w:numPr>
          <w:ilvl w:val="0"/>
          <w:numId w:val="0"/>
        </w:numPr>
        <w:outlineLvl w:val="0"/>
        <w:rPr>
          <w:rFonts w:ascii="Book Antiqua" w:hAnsi="Book Antiqua" w:cs="Arial"/>
          <w:sz w:val="22"/>
          <w:szCs w:val="22"/>
        </w:rPr>
      </w:pPr>
      <w:r>
        <w:rPr>
          <w:rFonts w:cs="Arial" w:ascii="Book Antiqua" w:hAnsi="Book Antiqua"/>
          <w:sz w:val="22"/>
          <w:szCs w:val="22"/>
        </w:rPr>
        <w:t>No.</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sz w:val="22"/>
          <w:szCs w:val="22"/>
        </w:rPr>
      </w:pPr>
      <w:r>
        <w:rPr>
          <w:rFonts w:cs="Arial" w:ascii="Book Antiqua" w:hAnsi="Book Antiqua"/>
          <w:b/>
          <w:bCs/>
          <w:sz w:val="22"/>
          <w:szCs w:val="22"/>
        </w:rPr>
        <w:t>What can be brought into and out of the room?</w:t>
      </w:r>
    </w:p>
    <w:p>
      <w:pPr>
        <w:pStyle w:val="Normal"/>
        <w:rPr/>
      </w:pPr>
      <w:r>
        <w:rPr>
          <w:rFonts w:cs="Arial" w:ascii="Book Antiqua" w:hAnsi="Book Antiqua"/>
          <w:sz w:val="22"/>
          <w:szCs w:val="22"/>
        </w:rPr>
        <w:t>Use of designated patient care items which stay in room is best (i.e., blood pressure cuffs).  If the item is not single patient use, the item must be disinfected according to the manufacturers’ recommendations after the patient is discharged.</w:t>
      </w:r>
    </w:p>
    <w:p>
      <w:pPr>
        <w:pStyle w:val="Normal"/>
        <w:rPr/>
      </w:pPr>
      <w:r>
        <w:rPr>
          <w:rFonts w:cs="Arial" w:ascii="Book Antiqua" w:hAnsi="Book Antiqua"/>
          <w:sz w:val="22"/>
          <w:szCs w:val="22"/>
        </w:rPr>
        <w:t>Medications like inhalers that need to be refrigerated, must be kept in a clean “zip lock “ bag outside of the child’s room.  The nurse will bring the medication to the patient’s bedside for use, then take it out and return it to the bag.  When such medications are administered, special care must be taken to limit the possibility of contamination.  The child must wash his/her hands carefully before touching the medication unit.</w:t>
      </w:r>
    </w:p>
    <w:p>
      <w:pPr>
        <w:pStyle w:val="Normal"/>
        <w:rPr/>
      </w:pPr>
      <w:r>
        <w:rPr>
          <w:rFonts w:cs="Arial" w:ascii="Book Antiqua" w:hAnsi="Book Antiqua"/>
          <w:sz w:val="22"/>
          <w:szCs w:val="22"/>
        </w:rPr>
        <w:t>Food trays are handled in the usual manner. Food brought from home will be kept in the patient refrigerator and the child will be given small portions.  Leftovers from the patient will not be returned to the refrigerator.</w:t>
      </w:r>
    </w:p>
    <w:p>
      <w:pPr>
        <w:pStyle w:val="Normal"/>
        <w:rPr>
          <w:rFonts w:ascii="Book Antiqua" w:hAnsi="Book Antiqua" w:cs="Arial"/>
          <w:sz w:val="22"/>
          <w:szCs w:val="22"/>
        </w:rPr>
      </w:pPr>
      <w:r>
        <w:rPr>
          <w:rFonts w:cs="Arial" w:ascii="Book Antiqua" w:hAnsi="Book Antiqua"/>
          <w:sz w:val="22"/>
          <w:szCs w:val="22"/>
        </w:rPr>
      </w:r>
    </w:p>
    <w:p>
      <w:pPr>
        <w:pStyle w:val="Normal"/>
        <w:numPr>
          <w:ilvl w:val="0"/>
          <w:numId w:val="0"/>
        </w:numPr>
        <w:outlineLvl w:val="0"/>
        <w:rPr>
          <w:rFonts w:ascii="Book Antiqua" w:hAnsi="Book Antiqua" w:cs="Arial"/>
          <w:b/>
          <w:bCs/>
          <w:sz w:val="22"/>
          <w:szCs w:val="22"/>
        </w:rPr>
      </w:pPr>
      <w:r>
        <w:rPr>
          <w:rFonts w:cs="Arial" w:ascii="Book Antiqua" w:hAnsi="Book Antiqua"/>
          <w:b/>
          <w:bCs/>
          <w:sz w:val="22"/>
          <w:szCs w:val="22"/>
        </w:rPr>
        <w:t>What can be done to prevent VRE spread?</w:t>
      </w:r>
    </w:p>
    <w:p>
      <w:pPr>
        <w:pStyle w:val="Normal"/>
        <w:widowControl/>
        <w:numPr>
          <w:ilvl w:val="0"/>
          <w:numId w:val="1"/>
        </w:numPr>
        <w:rPr>
          <w:rFonts w:ascii="Book Antiqua" w:hAnsi="Book Antiqua" w:cs="Arial"/>
          <w:sz w:val="22"/>
          <w:szCs w:val="22"/>
        </w:rPr>
      </w:pPr>
      <w:r>
        <w:rPr>
          <w:rFonts w:cs="Arial" w:ascii="Book Antiqua" w:hAnsi="Book Antiqua"/>
          <w:sz w:val="22"/>
          <w:szCs w:val="22"/>
        </w:rPr>
        <w:t xml:space="preserve">As soon as the presence of VRE is identified, the child must be placed on strict </w:t>
      </w:r>
      <w:r>
        <w:rPr>
          <w:rFonts w:cs="Arial" w:ascii="Book Antiqua" w:hAnsi="Book Antiqua"/>
          <w:b/>
          <w:bCs/>
          <w:sz w:val="22"/>
          <w:szCs w:val="22"/>
        </w:rPr>
        <w:t>CONTACT</w:t>
      </w:r>
      <w:r>
        <w:rPr>
          <w:rFonts w:cs="Arial" w:ascii="Book Antiqua" w:hAnsi="Book Antiqua"/>
          <w:sz w:val="22"/>
          <w:szCs w:val="22"/>
        </w:rPr>
        <w:t xml:space="preserve"> precautions.  Contact isolation/cohorting of colonized and infected patients and/or caregivers is required.</w:t>
      </w:r>
    </w:p>
    <w:p>
      <w:pPr>
        <w:pStyle w:val="Normal"/>
        <w:widowControl/>
        <w:numPr>
          <w:ilvl w:val="0"/>
          <w:numId w:val="1"/>
        </w:numPr>
        <w:rPr>
          <w:rFonts w:ascii="Book Antiqua" w:hAnsi="Book Antiqua" w:cs="Arial"/>
          <w:sz w:val="22"/>
          <w:szCs w:val="22"/>
        </w:rPr>
      </w:pPr>
      <w:r>
        <w:rPr>
          <w:rFonts w:cs="Arial" w:ascii="Book Antiqua" w:hAnsi="Book Antiqua"/>
          <w:b/>
          <w:bCs/>
          <w:sz w:val="22"/>
          <w:szCs w:val="22"/>
        </w:rPr>
        <w:t>Every health care worker</w:t>
      </w:r>
      <w:r>
        <w:rPr>
          <w:rFonts w:cs="Arial" w:ascii="Book Antiqua" w:hAnsi="Book Antiqua"/>
          <w:sz w:val="22"/>
          <w:szCs w:val="22"/>
        </w:rPr>
        <w:t xml:space="preserve"> who enters the room must wear a yellow isolation GOWN and disposable GLOVES.  Masks are NOT necessary since VRE is transmitted by contact only.  Parents/visitors are NOT required to wear gowns but must wear gloves when changing diapers or helping a child with toileting.</w:t>
      </w:r>
    </w:p>
    <w:p>
      <w:pPr>
        <w:pStyle w:val="Normal"/>
        <w:widowControl/>
        <w:numPr>
          <w:ilvl w:val="0"/>
          <w:numId w:val="1"/>
        </w:numPr>
        <w:rPr>
          <w:rFonts w:ascii="Book Antiqua" w:hAnsi="Book Antiqua" w:cs="Arial"/>
          <w:sz w:val="22"/>
          <w:szCs w:val="22"/>
        </w:rPr>
      </w:pPr>
      <w:r>
        <w:rPr>
          <w:rFonts w:cs="Arial" w:ascii="Book Antiqua" w:hAnsi="Book Antiqua"/>
          <w:sz w:val="22"/>
          <w:szCs w:val="22"/>
        </w:rPr>
        <w:t xml:space="preserve">PRIOR to leaving the room, gloves must be removed and discarded in the trash. Remove gown and place in linen hamper.  </w:t>
      </w:r>
    </w:p>
    <w:p>
      <w:pPr>
        <w:pStyle w:val="Normal"/>
        <w:widowControl/>
        <w:numPr>
          <w:ilvl w:val="0"/>
          <w:numId w:val="1"/>
        </w:numPr>
        <w:rPr>
          <w:rFonts w:ascii="Book Antiqua" w:hAnsi="Book Antiqua" w:cs="Arial"/>
          <w:sz w:val="22"/>
          <w:szCs w:val="22"/>
        </w:rPr>
      </w:pPr>
      <w:r>
        <w:rPr>
          <w:rFonts w:cs="Arial" w:ascii="Book Antiqua" w:hAnsi="Book Antiqua"/>
          <w:sz w:val="22"/>
          <w:szCs w:val="22"/>
        </w:rPr>
        <w:t>Wash hands THOROUGHLY, with antimicrobial soap and water FOR 60 SECONDS.  USE A PAPER TOWEL TO TURN OFF THE WATER FAUCET AND TO HANDLE THE DOORKNOB when exiting.  This procedure must be repeated at each entry and each exit.</w:t>
      </w:r>
    </w:p>
    <w:p>
      <w:pPr>
        <w:pStyle w:val="Normal"/>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sz w:val="22"/>
          <w:szCs w:val="22"/>
          <w:del w:id="1" w:author="dstrano" w:date="2011-03-08T12:59:00Z"/>
        </w:rPr>
      </w:pPr>
      <w:del w:id="0" w:author="dstrano" w:date="2011-03-08T12:59:00Z">
        <w:r>
          <w:rPr>
            <w:rFonts w:cs="Arial" w:ascii="Book Antiqua" w:hAnsi="Book Antiqua"/>
            <w:sz w:val="22"/>
            <w:szCs w:val="22"/>
          </w:rPr>
        </w:r>
      </w:del>
    </w:p>
    <w:p>
      <w:pPr>
        <w:pStyle w:val="Normal"/>
        <w:rPr>
          <w:rFonts w:ascii="Book Antiqua" w:hAnsi="Book Antiqua" w:cs="Arial"/>
          <w:sz w:val="22"/>
          <w:szCs w:val="22"/>
          <w:del w:id="3" w:author="dstrano" w:date="2011-03-08T12:59:00Z"/>
        </w:rPr>
      </w:pPr>
      <w:del w:id="2" w:author="dstrano" w:date="2011-03-08T12:59:00Z">
        <w:r>
          <w:rPr>
            <w:rFonts w:cs="Arial" w:ascii="Book Antiqua" w:hAnsi="Book Antiqua"/>
            <w:sz w:val="22"/>
            <w:szCs w:val="22"/>
          </w:rPr>
        </w:r>
      </w:del>
    </w:p>
    <w:p>
      <w:pPr>
        <w:pStyle w:val="Normal"/>
        <w:rPr>
          <w:rFonts w:ascii="Book Antiqua" w:hAnsi="Book Antiqua" w:cs="Arial"/>
          <w:sz w:val="22"/>
          <w:szCs w:val="22"/>
          <w:del w:id="5" w:author="dstrano" w:date="2011-03-08T12:59:00Z"/>
        </w:rPr>
      </w:pPr>
      <w:del w:id="4" w:author="dstrano" w:date="2011-03-08T12:59:00Z">
        <w:r>
          <w:rPr>
            <w:rFonts w:cs="Arial" w:ascii="Book Antiqua" w:hAnsi="Book Antiqua"/>
            <w:sz w:val="22"/>
            <w:szCs w:val="22"/>
          </w:rPr>
        </w:r>
      </w:del>
    </w:p>
    <w:p>
      <w:pPr>
        <w:pStyle w:val="Normal"/>
        <w:rPr>
          <w:rFonts w:ascii="Book Antiqua" w:hAnsi="Book Antiqua" w:cs="Arial"/>
          <w:sz w:val="22"/>
          <w:szCs w:val="22"/>
          <w:del w:id="7" w:author="dstrano" w:date="2011-03-08T12:59:00Z"/>
        </w:rPr>
      </w:pPr>
      <w:del w:id="6" w:author="dstrano" w:date="2011-03-08T12:59:00Z">
        <w:r>
          <w:rPr>
            <w:rFonts w:cs="Arial" w:ascii="Book Antiqua" w:hAnsi="Book Antiqua"/>
            <w:sz w:val="22"/>
            <w:szCs w:val="22"/>
          </w:rPr>
        </w:r>
      </w:del>
    </w:p>
    <w:p>
      <w:pPr>
        <w:pStyle w:val="Normal"/>
        <w:widowControl/>
        <w:numPr>
          <w:ilvl w:val="0"/>
          <w:numId w:val="1"/>
        </w:numPr>
        <w:suppressAutoHyphens w:val="true"/>
        <w:jc w:val="start"/>
        <w:rPr>
          <w:rFonts w:ascii="Book Antiqua" w:hAnsi="Book Antiqua" w:cs="Book Antiqua"/>
          <w:b/>
          <w:bCs/>
          <w:spacing w:val="-2"/>
          <w:sz w:val="22"/>
          <w:szCs w:val="22"/>
        </w:rPr>
      </w:pPr>
      <w:r>
        <w:rPr>
          <w:rFonts w:cs="Book Antiqua" w:ascii="Book Antiqua" w:hAnsi="Book Antiqua"/>
          <w:b/>
          <w:bCs/>
          <w:spacing w:val="-2"/>
          <w:sz w:val="22"/>
          <w:szCs w:val="22"/>
        </w:rPr>
        <w:t>THIS IS MANDATORY, THERE ARE NO EXCEPTIONS. Parents/visitors are STRONGLY encouraged to adhere to these recommendations in order to protect the other patients.</w:t>
      </w:r>
    </w:p>
    <w:p>
      <w:pPr>
        <w:pStyle w:val="BodyText3"/>
        <w:widowControl/>
        <w:numPr>
          <w:ilvl w:val="0"/>
          <w:numId w:val="1"/>
        </w:numPr>
        <w:spacing w:before="0" w:after="0"/>
        <w:rPr>
          <w:rFonts w:ascii="Book Antiqua" w:hAnsi="Book Antiqua" w:cs="Book Antiqua"/>
          <w:sz w:val="22"/>
          <w:szCs w:val="22"/>
          <w:del w:id="8" w:author="dstrano" w:date="2011-03-08T12:58:00Z"/>
        </w:rPr>
      </w:pPr>
      <w:r>
        <w:rPr>
          <w:rFonts w:cs="Book Antiqua" w:ascii="Book Antiqua" w:hAnsi="Book Antiqua"/>
          <w:sz w:val="22"/>
          <w:szCs w:val="22"/>
        </w:rPr>
        <w:t>Be sure housekeeping personnel are following proper procedures for the routine care, cleaning and disinfecting of environmental surfaces, there be no evidence that VRE is resistant to current disinfectants.</w:t>
      </w:r>
    </w:p>
    <w:p>
      <w:pPr>
        <w:pStyle w:val="BodyText3"/>
        <w:widowControl/>
        <w:numPr>
          <w:ilvl w:val="0"/>
          <w:numId w:val="1"/>
        </w:numPr>
        <w:bidi w:val="0"/>
        <w:spacing w:before="0" w:after="0"/>
        <w:rPr>
          <w:rFonts w:ascii="Book Antiqua" w:hAnsi="Book Antiqua" w:cs="Book Antiqua"/>
          <w:sz w:val="22"/>
          <w:szCs w:val="22"/>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Times New Roman" w:hAnsi="Times New Roman" w:cs="Times New Roman" w:hint="default"/>
        <w:sz w:val="20"/>
        <w:szCs w:val="20"/>
      </w:rPr>
    </w:lvl>
  </w:abstractNum>
  <w:abstractNum w:abstractNumId="2">
    <w:lvl w:ilvl="0">
      <w:start w:val="1"/>
      <w:numFmt w:val="bullet"/>
      <w:lvlText w:val="•"/>
      <w:lvlJc w:val="start"/>
      <w:pPr>
        <w:tabs>
          <w:tab w:val="num" w:pos="360"/>
        </w:tabs>
        <w:ind w:start="360" w:hanging="360"/>
      </w:pPr>
      <w:rPr>
        <w:rFonts w:ascii="Times New Roman" w:hAnsi="Times New Roman" w:cs="Times New Roman" w:hint="default"/>
        <w:sz w:val="20"/>
        <w:szCs w:val="20"/>
      </w:rPr>
    </w:lvl>
  </w:abstractNum>
  <w:abstractNum w:abstractNumId="3">
    <w:lvl w:ilvl="0">
      <w:start w:val="1"/>
      <w:numFmt w:val="bullet"/>
      <w:lvlText w:val="•"/>
      <w:lvlJc w:val="start"/>
      <w:pPr>
        <w:tabs>
          <w:tab w:val="num" w:pos="360"/>
        </w:tabs>
        <w:ind w:start="360" w:hanging="360"/>
      </w:pPr>
      <w:rPr>
        <w:rFonts w:ascii="Times New Roman" w:hAnsi="Times New Roman" w:cs="Times New Roman" w:hint="default"/>
        <w:sz w:val="20"/>
        <w:szCs w:val="20"/>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character" w:styleId="WW8Num1z0">
    <w:name w:val="WW8Num1z0"/>
    <w:qFormat/>
    <w:rPr>
      <w:rFonts w:ascii="Times New Roman" w:hAnsi="Times New Roman" w:cs="Times New Roman"/>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Times New Roman"/>
    </w:rPr>
  </w:style>
  <w:style w:type="character" w:styleId="WW8Num1z3">
    <w:name w:val="WW8Num1z3"/>
    <w:qFormat/>
    <w:rPr>
      <w:rFonts w:ascii="Symbol" w:hAnsi="Symbol" w:cs="Times New Roman"/>
    </w:rPr>
  </w:style>
  <w:style w:type="character" w:styleId="WW8Num2z0">
    <w:name w:val="WW8Num2z0"/>
    <w:qFormat/>
    <w:rPr>
      <w:rFonts w:ascii="Times New Roman" w:hAnsi="Times New Roman" w:cs="Times New Roman"/>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Times New Roman"/>
    </w:rPr>
  </w:style>
  <w:style w:type="character" w:styleId="WW8Num2z3">
    <w:name w:val="WW8Num2z3"/>
    <w:qFormat/>
    <w:rPr>
      <w:rFonts w:ascii="Symbol" w:hAnsi="Symbol" w:cs="Times New Roman"/>
    </w:rPr>
  </w:style>
  <w:style w:type="character" w:styleId="WW8Num3z0">
    <w:name w:val="WW8Num3z0"/>
    <w:qFormat/>
    <w:rPr>
      <w:rFonts w:ascii="Times New Roman" w:hAnsi="Times New Roman" w:cs="Times New Roman"/>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Times New Roman"/>
    </w:rPr>
  </w:style>
  <w:style w:type="character" w:styleId="WW8Num3z3">
    <w:name w:val="WW8Num3z3"/>
    <w:qFormat/>
    <w:rPr>
      <w:rFonts w:ascii="Symbol" w:hAnsi="Symbol" w:cs="Times New Roman"/>
    </w:rPr>
  </w:style>
  <w:style w:type="character" w:styleId="DefaultParagraphFont">
    <w:name w:val="Default Paragraph Font"/>
    <w:qFormat/>
    <w:rPr/>
  </w:style>
  <w:style w:type="character" w:styleId="BodyTextIndentChar">
    <w:name w:val="Body Text Indent Char"/>
    <w:qFormat/>
    <w:rPr>
      <w:rFonts w:ascii="Arial" w:hAnsi="Arial" w:eastAsia="Times New Roman" w:cs="Times New Roman"/>
      <w:sz w:val="24"/>
      <w:szCs w:val="20"/>
    </w:rPr>
  </w:style>
  <w:style w:type="character" w:styleId="BodyTextChar">
    <w:name w:val="Body Text Char"/>
    <w:qFormat/>
    <w:rPr>
      <w:rFonts w:ascii="Arial" w:hAnsi="Arial" w:eastAsia="Times New Roman" w:cs="Times New Roman"/>
      <w:sz w:val="24"/>
      <w:szCs w:val="20"/>
    </w:rPr>
  </w:style>
  <w:style w:type="character" w:styleId="BodyText3Char">
    <w:name w:val="Body Text 3 Char"/>
    <w:qFormat/>
    <w:rPr>
      <w:rFonts w:ascii="Times New Roman" w:hAnsi="Times New Roman" w:eastAsia="Times New Roman" w:cs="Times New Roman"/>
      <w:sz w:val="16"/>
      <w:szCs w:val="16"/>
    </w:rPr>
  </w:style>
  <w:style w:type="character" w:styleId="TitleChar">
    <w:name w:val="Title Char"/>
    <w:qFormat/>
    <w:rPr>
      <w:rFonts w:ascii="Arial" w:hAnsi="Arial" w:eastAsia="Times New Roman" w:cs="Arial"/>
      <w:b/>
      <w:bCs/>
      <w:sz w:val="28"/>
      <w:szCs w:val="28"/>
    </w:rPr>
  </w:style>
  <w:style w:type="paragraph" w:styleId="Heading">
    <w:name w:val="Heading"/>
    <w:basedOn w:val="Normal"/>
    <w:next w:val="BodyText"/>
    <w:qFormat/>
    <w:pPr>
      <w:widowControl/>
      <w:jc w:val="center"/>
    </w:pPr>
    <w:rPr>
      <w:rFonts w:ascii="Arial" w:hAnsi="Arial" w:cs="Arial"/>
      <w:b/>
      <w:bC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hanging="0" w:start="504" w:end="0"/>
      <w:jc w:val="both"/>
    </w:pPr>
    <w:rPr>
      <w:rFonts w:ascii="Arial" w:hAnsi="Arial" w:cs="Arial"/>
    </w:rPr>
  </w:style>
  <w:style w:type="paragraph" w:styleId="BodyText3">
    <w:name w:val="Body Text 3"/>
    <w:basedOn w:val="Normal"/>
    <w:qFormat/>
    <w:pPr>
      <w:spacing w:before="0" w:after="120"/>
    </w:pPr>
    <w:rPr>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2020-11-14T07:45:00Z</dcterms:created>
  <dc:creator>Fuong Huynh</dc:creator>
  <dc:description/>
  <cp:keywords/>
  <dc:language>en-US</dc:language>
  <cp:lastModifiedBy>Lam, Susan</cp:lastModifiedBy>
  <dcterms:modified xsi:type="dcterms:W3CDTF">2021-05-12T14:40:00Z</dcterms:modified>
  <cp:revision>5</cp:revision>
  <dc:subject/>
  <dc:title>IC 825.6 VRE Questions and Answers for Staff</dc:title>
</cp:coreProperties>
</file>