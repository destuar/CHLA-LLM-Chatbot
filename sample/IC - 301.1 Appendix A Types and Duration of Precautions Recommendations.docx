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2505" w:rsidRDefault="00892505" w14:paraId="066142A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C474BF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B740ED" w14:paraId="36397B1A" w14:textId="32F74424">
      <w:pPr>
        <w:pStyle w:val="Heading2"/>
        <w:spacing w:before="199"/>
        <w:rPr>
          <w:b w:val="0"/>
          <w:bCs w:val="0"/>
          <w:u w:val="none"/>
        </w:rPr>
      </w:pPr>
      <w:r>
        <w:rPr>
          <w:u w:val="none"/>
        </w:rPr>
        <w:t xml:space="preserve">IC – 301.1 </w:t>
      </w:r>
      <w:r w:rsidR="009734EE">
        <w:rPr>
          <w:u w:val="none"/>
        </w:rPr>
        <w:t>Appendix</w:t>
      </w:r>
      <w:r w:rsidR="009734EE">
        <w:rPr>
          <w:spacing w:val="-16"/>
          <w:u w:val="none"/>
        </w:rPr>
        <w:t xml:space="preserve"> </w:t>
      </w:r>
      <w:r w:rsidR="009734EE">
        <w:rPr>
          <w:spacing w:val="-1"/>
          <w:u w:val="none"/>
        </w:rPr>
        <w:t>A:</w:t>
      </w:r>
    </w:p>
    <w:p w:rsidR="00892505" w:rsidRDefault="009734EE" w14:paraId="56345568" w14:textId="77777777">
      <w:pPr>
        <w:pStyle w:val="BodyText"/>
        <w:tabs>
          <w:tab w:val="left" w:pos="1401"/>
        </w:tabs>
        <w:spacing w:before="102" w:line="276" w:lineRule="exact"/>
        <w:ind w:left="119" w:right="112" w:firstLine="0"/>
      </w:pPr>
      <w:r>
        <w:rPr>
          <w:b/>
          <w:spacing w:val="-1"/>
          <w:w w:val="95"/>
        </w:rPr>
        <w:t>Preamble</w:t>
      </w:r>
      <w:r>
        <w:rPr>
          <w:b/>
          <w:spacing w:val="-1"/>
          <w:w w:val="95"/>
        </w:rPr>
        <w:tab/>
      </w:r>
      <w:r>
        <w:t>The</w:t>
      </w:r>
      <w:r>
        <w:rPr>
          <w:spacing w:val="-1"/>
        </w:rPr>
        <w:t xml:space="preserve"> mode(s)</w:t>
      </w:r>
      <w:r>
        <w:t xml:space="preserve"> </w:t>
      </w:r>
      <w:r>
        <w:rPr>
          <w:spacing w:val="-1"/>
        </w:rPr>
        <w:t>and risk</w:t>
      </w:r>
      <w:r>
        <w:t xml:space="preserve"> </w:t>
      </w:r>
      <w:r>
        <w:rPr>
          <w:spacing w:val="-1"/>
        </w:rPr>
        <w:t>of</w:t>
      </w:r>
      <w:r>
        <w:t xml:space="preserve"> transmission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specific disease</w:t>
      </w:r>
      <w:r>
        <w:t xml:space="preserve"> </w:t>
      </w:r>
      <w:r>
        <w:rPr>
          <w:spacing w:val="-1"/>
        </w:rPr>
        <w:t>agent</w:t>
      </w:r>
      <w:r>
        <w:t xml:space="preserve"> </w:t>
      </w:r>
      <w:r>
        <w:rPr>
          <w:spacing w:val="-1"/>
        </w:rPr>
        <w:t>included in</w:t>
      </w:r>
      <w:r>
        <w:t xml:space="preserve"> </w:t>
      </w:r>
      <w:r>
        <w:rPr>
          <w:spacing w:val="-1"/>
        </w:rPr>
        <w:t>Appendix</w:t>
      </w:r>
      <w:r>
        <w:t xml:space="preserve"> A</w:t>
      </w:r>
      <w:r>
        <w:rPr>
          <w:spacing w:val="-1"/>
        </w:rPr>
        <w:t xml:space="preserve"> were</w:t>
      </w:r>
      <w:r>
        <w:t xml:space="preserve"> </w:t>
      </w:r>
      <w:r>
        <w:rPr>
          <w:spacing w:val="-1"/>
        </w:rPr>
        <w:t>reviewed.</w:t>
      </w:r>
      <w:r>
        <w:rPr>
          <w:spacing w:val="32"/>
        </w:rPr>
        <w:t xml:space="preserve"> </w:t>
      </w:r>
      <w:r>
        <w:rPr>
          <w:spacing w:val="-1"/>
        </w:rPr>
        <w:t xml:space="preserve">Principle sources consulted </w:t>
      </w:r>
      <w:r>
        <w:t>for the</w:t>
      </w:r>
      <w:r>
        <w:rPr>
          <w:spacing w:val="-1"/>
        </w:rPr>
        <w:t xml:space="preserve"> development of</w:t>
      </w:r>
      <w:r>
        <w:t xml:space="preserve"> </w:t>
      </w:r>
      <w:r>
        <w:rPr>
          <w:spacing w:val="-1"/>
        </w:rPr>
        <w:t>disease-specific recommendations for Appendix</w:t>
      </w:r>
      <w:r>
        <w:t xml:space="preserve"> A</w:t>
      </w:r>
      <w:r>
        <w:rPr>
          <w:spacing w:val="-1"/>
        </w:rPr>
        <w:t xml:space="preserve"> included infectious</w:t>
      </w:r>
      <w:r>
        <w:rPr>
          <w:spacing w:val="34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 xml:space="preserve">manuals and textbooks </w:t>
      </w:r>
      <w:r>
        <w:rPr>
          <w:position w:val="11"/>
          <w:sz w:val="16"/>
        </w:rPr>
        <w:t>833, 1043,</w:t>
      </w:r>
      <w:r>
        <w:rPr>
          <w:spacing w:val="-1"/>
          <w:position w:val="11"/>
          <w:sz w:val="16"/>
        </w:rPr>
        <w:t xml:space="preserve"> </w:t>
      </w:r>
      <w:r>
        <w:rPr>
          <w:position w:val="11"/>
          <w:sz w:val="16"/>
        </w:rPr>
        <w:t>1044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published literature</w:t>
      </w:r>
      <w: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searched for evidence of person-to-person</w:t>
      </w:r>
      <w:r>
        <w:rPr>
          <w:spacing w:val="32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healthcare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non-healthcare settings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1"/>
        </w:rPr>
        <w:t>focus on</w:t>
      </w:r>
      <w: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outbreaks</w:t>
      </w:r>
      <w:r>
        <w:t xml:space="preserve"> </w:t>
      </w:r>
      <w:r>
        <w:rPr>
          <w:spacing w:val="-1"/>
        </w:rPr>
        <w:t>that would</w:t>
      </w:r>
      <w:r>
        <w:t xml:space="preserve"> </w:t>
      </w:r>
      <w:r>
        <w:rPr>
          <w:spacing w:val="-1"/>
        </w:rPr>
        <w:t>assist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developing</w:t>
      </w:r>
      <w:r>
        <w:rPr>
          <w:spacing w:val="36"/>
        </w:rPr>
        <w:t xml:space="preserve"> </w:t>
      </w:r>
      <w:r>
        <w:rPr>
          <w:spacing w:val="-1"/>
        </w:rPr>
        <w:t xml:space="preserve">recommendations </w:t>
      </w:r>
      <w:r>
        <w:t xml:space="preserve">for </w:t>
      </w:r>
      <w:r>
        <w:rPr>
          <w:spacing w:val="-1"/>
        </w:rPr>
        <w:t>all settings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healthcare is</w:t>
      </w:r>
      <w:r>
        <w:t xml:space="preserve"> </w:t>
      </w:r>
      <w:r>
        <w:rPr>
          <w:spacing w:val="-1"/>
        </w:rPr>
        <w:t>delivered.</w:t>
      </w:r>
      <w:r>
        <w:rPr>
          <w:spacing w:val="1"/>
        </w:rPr>
        <w:t xml:space="preserve"> </w:t>
      </w:r>
      <w:r>
        <w:rPr>
          <w:spacing w:val="-1"/>
        </w:rPr>
        <w:t>Criteria used</w:t>
      </w:r>
      <w:r>
        <w:t xml:space="preserve"> to</w:t>
      </w:r>
      <w:r>
        <w:rPr>
          <w:spacing w:val="-1"/>
        </w:rPr>
        <w:t xml:space="preserve"> assign</w:t>
      </w:r>
      <w:r>
        <w:t xml:space="preserve"> Transmission-Based</w:t>
      </w:r>
      <w:r>
        <w:rPr>
          <w:spacing w:val="-2"/>
        </w:rPr>
        <w:t xml:space="preserve"> </w:t>
      </w:r>
      <w:r>
        <w:rPr>
          <w:spacing w:val="-1"/>
        </w:rPr>
        <w:t>Precautions</w:t>
      </w:r>
    </w:p>
    <w:p w:rsidR="00892505" w:rsidRDefault="009734EE" w14:paraId="30BD6321" w14:textId="77777777">
      <w:pPr>
        <w:pStyle w:val="BodyText"/>
        <w:spacing w:line="273" w:lineRule="exact"/>
        <w:ind w:left="119" w:firstLine="0"/>
      </w:pPr>
      <w:r>
        <w:rPr>
          <w:spacing w:val="-1"/>
        </w:rPr>
        <w:t>categories</w:t>
      </w:r>
      <w:r>
        <w:t xml:space="preserve"> </w:t>
      </w:r>
      <w:r>
        <w:rPr>
          <w:spacing w:val="-1"/>
        </w:rPr>
        <w:t>follow:</w:t>
      </w:r>
    </w:p>
    <w:p w:rsidR="00892505" w:rsidRDefault="009734EE" w14:paraId="6C90B57D" w14:textId="11143A82">
      <w:pPr>
        <w:pStyle w:val="BodyText"/>
        <w:numPr>
          <w:ilvl w:val="0"/>
          <w:numId w:val="11"/>
        </w:numPr>
        <w:tabs>
          <w:tab w:val="left" w:pos="840"/>
        </w:tabs>
        <w:spacing w:before="98"/>
        <w:ind w:right="726"/>
        <w:rPr/>
      </w:pPr>
      <w:r w:rsidR="009734EE">
        <w:rPr/>
        <w:t>A</w:t>
      </w:r>
      <w:r w:rsidR="009734EE">
        <w:rPr>
          <w:spacing w:val="-1"/>
        </w:rPr>
        <w:t xml:space="preserve"> </w:t>
      </w:r>
      <w:r w:rsidR="009734EE">
        <w:rPr/>
        <w:t>Transmission-Based</w:t>
      </w:r>
      <w:r w:rsidR="009734EE">
        <w:rPr>
          <w:spacing w:val="-3"/>
        </w:rPr>
        <w:t xml:space="preserve"> </w:t>
      </w:r>
      <w:r w:rsidR="009734EE">
        <w:rPr/>
        <w:t xml:space="preserve">Precautions </w:t>
      </w:r>
      <w:r w:rsidR="009734EE">
        <w:rPr>
          <w:spacing w:val="-1"/>
        </w:rPr>
        <w:t>category was assigned</w:t>
      </w:r>
      <w:r w:rsidR="009734EE">
        <w:rPr/>
        <w:t xml:space="preserve"> </w:t>
      </w:r>
      <w:r w:rsidR="009734EE">
        <w:rPr>
          <w:spacing w:val="-1"/>
        </w:rPr>
        <w:t>if there was</w:t>
      </w:r>
      <w:r w:rsidR="009734EE">
        <w:rPr/>
        <w:t xml:space="preserve"> </w:t>
      </w:r>
      <w:r w:rsidR="009734EE">
        <w:rPr>
          <w:spacing w:val="-1"/>
        </w:rPr>
        <w:t>strong evidence</w:t>
      </w:r>
      <w:r w:rsidR="009734EE">
        <w:rPr/>
        <w:t xml:space="preserve"> for</w:t>
      </w:r>
      <w:r w:rsidR="009734EE">
        <w:rPr>
          <w:spacing w:val="-1"/>
        </w:rPr>
        <w:t xml:space="preserve"> person-to-person</w:t>
      </w:r>
      <w:r w:rsidR="009734EE">
        <w:rPr>
          <w:spacing w:val="26"/>
        </w:rPr>
        <w:t xml:space="preserve"> </w:t>
      </w:r>
      <w:r w:rsidR="009734EE">
        <w:rPr/>
        <w:t>transmission</w:t>
      </w:r>
      <w:r w:rsidR="009734EE">
        <w:rPr>
          <w:spacing w:val="-2"/>
        </w:rPr>
        <w:t xml:space="preserve"> </w:t>
      </w:r>
      <w:r w:rsidR="009734EE">
        <w:rPr>
          <w:spacing w:val="-1"/>
        </w:rPr>
        <w:t>via droplet,</w:t>
      </w:r>
      <w:r w:rsidR="009734EE">
        <w:rPr/>
        <w:t xml:space="preserve"> </w:t>
      </w:r>
      <w:r w:rsidR="009734EE">
        <w:rPr>
          <w:spacing w:val="-1"/>
        </w:rPr>
        <w:t>contact, or</w:t>
      </w:r>
      <w:r w:rsidR="009734EE">
        <w:rPr/>
        <w:t xml:space="preserve"> </w:t>
      </w:r>
      <w:r w:rsidR="009734EE">
        <w:rPr>
          <w:spacing w:val="-1"/>
        </w:rPr>
        <w:t>airborne routes in</w:t>
      </w:r>
      <w:r w:rsidR="009734EE">
        <w:rPr/>
        <w:t xml:space="preserve"> </w:t>
      </w:r>
      <w:r w:rsidR="009734EE">
        <w:rPr>
          <w:spacing w:val="-1"/>
        </w:rPr>
        <w:t>healthcare or</w:t>
      </w:r>
      <w:r w:rsidR="009734EE">
        <w:rPr/>
        <w:t xml:space="preserve"> </w:t>
      </w:r>
      <w:r w:rsidR="009734EE">
        <w:rPr>
          <w:spacing w:val="-1"/>
        </w:rPr>
        <w:t>non-healthcare settings and/or</w:t>
      </w:r>
      <w:r w:rsidR="009734EE">
        <w:rPr/>
        <w:t xml:space="preserve"> </w:t>
      </w:r>
      <w:r w:rsidR="009734EE">
        <w:rPr>
          <w:spacing w:val="-1"/>
        </w:rPr>
        <w:t>if patient</w:t>
      </w:r>
      <w:r w:rsidR="009734EE">
        <w:rPr>
          <w:spacing w:val="28"/>
        </w:rPr>
        <w:t xml:space="preserve"> </w:t>
      </w:r>
      <w:r w:rsidR="009734EE">
        <w:rPr/>
        <w:t>factors</w:t>
      </w:r>
      <w:r w:rsidR="009734EE">
        <w:rPr>
          <w:spacing w:val="-3"/>
        </w:rPr>
        <w:t xml:space="preserve"> </w:t>
      </w:r>
      <w:r w:rsidR="009734EE">
        <w:rPr/>
        <w:t>(e.g.,</w:t>
      </w:r>
      <w:r w:rsidR="009734EE">
        <w:rPr>
          <w:spacing w:val="-1"/>
        </w:rPr>
        <w:t xml:space="preserve"> diapered infants,</w:t>
      </w:r>
      <w:r w:rsidR="009734EE">
        <w:rPr>
          <w:spacing w:val="-2"/>
        </w:rPr>
        <w:t xml:space="preserve"> </w:t>
      </w:r>
      <w:r w:rsidR="009734EE">
        <w:rPr>
          <w:spacing w:val="-1"/>
        </w:rPr>
        <w:t>diarrhea, draining wounds)</w:t>
      </w:r>
      <w:r w:rsidR="009734EE">
        <w:rPr>
          <w:spacing w:val="-2"/>
        </w:rPr>
        <w:t xml:space="preserve"> </w:t>
      </w:r>
      <w:r w:rsidR="009734EE">
        <w:rPr>
          <w:spacing w:val="-1"/>
        </w:rPr>
        <w:t>increased</w:t>
      </w:r>
      <w:r w:rsidR="009734EE">
        <w:rPr>
          <w:spacing w:val="-2"/>
        </w:rPr>
        <w:t xml:space="preserve"> </w:t>
      </w:r>
      <w:r w:rsidR="009734EE">
        <w:rPr>
          <w:spacing w:val="-1"/>
        </w:rPr>
        <w:t>the</w:t>
      </w:r>
      <w:r w:rsidR="009734EE">
        <w:rPr>
          <w:spacing w:val="-2"/>
        </w:rPr>
        <w:t xml:space="preserve"> </w:t>
      </w:r>
      <w:r w:rsidR="009734EE">
        <w:rPr>
          <w:spacing w:val="-1"/>
        </w:rPr>
        <w:t>risk</w:t>
      </w:r>
      <w:r w:rsidR="009734EE">
        <w:rPr>
          <w:spacing w:val="-2"/>
        </w:rPr>
        <w:t xml:space="preserve"> </w:t>
      </w:r>
      <w:r w:rsidR="009734EE">
        <w:rPr>
          <w:spacing w:val="-1"/>
        </w:rPr>
        <w:t>of transmission</w:t>
      </w:r>
      <w:ins w:author="Geva, Inbar" w:date="2024-06-12T06:52:12.228Z" w:id="1095926643">
        <w:r w:rsidR="6F3FD62B">
          <w:rPr>
            <w:spacing w:val="-1"/>
          </w:rPr>
          <w:t>r</w:t>
        </w:r>
      </w:ins>
    </w:p>
    <w:p w:rsidR="00892505" w:rsidRDefault="009734EE" w14:paraId="068F67B6" w14:textId="77777777">
      <w:pPr>
        <w:pStyle w:val="BodyText"/>
        <w:numPr>
          <w:ilvl w:val="0"/>
          <w:numId w:val="11"/>
        </w:numPr>
        <w:tabs>
          <w:tab w:val="left" w:pos="840"/>
        </w:tabs>
        <w:spacing w:before="99"/>
      </w:pPr>
      <w:r>
        <w:t>Transmission-Based</w:t>
      </w:r>
      <w:r>
        <w:rPr>
          <w:spacing w:val="-2"/>
        </w:rPr>
        <w:t xml:space="preserve"> </w:t>
      </w:r>
      <w:r>
        <w:rPr>
          <w:spacing w:val="-1"/>
        </w:rPr>
        <w:t>Precautions category</w:t>
      </w:r>
      <w:r>
        <w:t xml:space="preserve"> </w:t>
      </w:r>
      <w:r>
        <w:rPr>
          <w:spacing w:val="-1"/>
        </w:rPr>
        <w:t>assignments</w:t>
      </w:r>
      <w:r>
        <w:rPr>
          <w:spacing w:val="-2"/>
        </w:rPr>
        <w:t xml:space="preserve"> </w:t>
      </w:r>
      <w:r>
        <w:rPr>
          <w:spacing w:val="-1"/>
        </w:rPr>
        <w:t xml:space="preserve">reflect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predominant </w:t>
      </w:r>
      <w:r>
        <w:t xml:space="preserve">mode(s) </w:t>
      </w:r>
      <w:r>
        <w:rPr>
          <w:spacing w:val="-1"/>
        </w:rPr>
        <w:t>of transmission</w:t>
      </w:r>
    </w:p>
    <w:p w:rsidR="00892505" w:rsidRDefault="009734EE" w14:paraId="468A68CA" w14:textId="77777777">
      <w:pPr>
        <w:pStyle w:val="BodyText"/>
        <w:numPr>
          <w:ilvl w:val="0"/>
          <w:numId w:val="11"/>
        </w:numPr>
        <w:tabs>
          <w:tab w:val="left" w:pos="840"/>
        </w:tabs>
        <w:spacing w:before="98"/>
        <w:ind w:right="856"/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 xml:space="preserve">no evidence </w:t>
      </w:r>
      <w:r>
        <w:t xml:space="preserve">for </w:t>
      </w:r>
      <w:r>
        <w:rPr>
          <w:spacing w:val="-1"/>
        </w:rPr>
        <w:t xml:space="preserve">person-to-person </w:t>
      </w:r>
      <w:r>
        <w:t>transmission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droplet, contact or</w:t>
      </w:r>
      <w:r>
        <w:t xml:space="preserve"> </w:t>
      </w:r>
      <w:r>
        <w:rPr>
          <w:spacing w:val="-1"/>
        </w:rPr>
        <w:t xml:space="preserve">airborne </w:t>
      </w:r>
      <w:r>
        <w:t>routes,</w:t>
      </w:r>
      <w:r>
        <w:rPr>
          <w:spacing w:val="66"/>
        </w:rPr>
        <w:t xml:space="preserve"> </w:t>
      </w:r>
      <w:r>
        <w:rPr>
          <w:spacing w:val="-1"/>
        </w:rPr>
        <w:t>Standard</w:t>
      </w:r>
      <w:r>
        <w:rPr>
          <w:spacing w:val="20"/>
        </w:rPr>
        <w:t xml:space="preserve"> </w:t>
      </w:r>
      <w:r>
        <w:rPr>
          <w:spacing w:val="-1"/>
        </w:rPr>
        <w:t>Precautions</w:t>
      </w:r>
      <w: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assigned</w:t>
      </w:r>
    </w:p>
    <w:p w:rsidR="00892505" w:rsidRDefault="009734EE" w14:paraId="46E2E5A6" w14:textId="77777777">
      <w:pPr>
        <w:pStyle w:val="BodyText"/>
        <w:numPr>
          <w:ilvl w:val="0"/>
          <w:numId w:val="11"/>
        </w:numPr>
        <w:tabs>
          <w:tab w:val="left" w:pos="840"/>
        </w:tabs>
        <w:spacing w:before="99"/>
        <w:ind w:right="324"/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was </w:t>
      </w:r>
      <w:r>
        <w:t xml:space="preserve">a </w:t>
      </w:r>
      <w:r>
        <w:rPr>
          <w:spacing w:val="-1"/>
        </w:rPr>
        <w:t>low risk</w:t>
      </w:r>
      <w:r>
        <w:t xml:space="preserve"> for</w:t>
      </w:r>
      <w:r>
        <w:rPr>
          <w:spacing w:val="-1"/>
        </w:rPr>
        <w:t xml:space="preserve"> person-to-person</w:t>
      </w:r>
      <w:r>
        <w:t xml:space="preserve"> </w:t>
      </w:r>
      <w:r>
        <w:rPr>
          <w:spacing w:val="-1"/>
        </w:rPr>
        <w:t>transmission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 evidence</w:t>
      </w:r>
      <w:r>
        <w:t xml:space="preserve"> </w:t>
      </w:r>
      <w:r>
        <w:rPr>
          <w:spacing w:val="-1"/>
        </w:rPr>
        <w:t>of healthcare-associated</w:t>
      </w:r>
      <w:r>
        <w:rPr>
          <w:spacing w:val="1"/>
        </w:rPr>
        <w:t xml:space="preserve"> </w:t>
      </w:r>
      <w:r>
        <w:t>transmission,</w:t>
      </w:r>
      <w:r>
        <w:rPr>
          <w:spacing w:val="23"/>
          <w:w w:val="99"/>
        </w:rPr>
        <w:t xml:space="preserve"> </w:t>
      </w:r>
      <w:r>
        <w:rPr>
          <w:spacing w:val="-1"/>
        </w:rPr>
        <w:t>Standard</w:t>
      </w:r>
      <w:r>
        <w:t xml:space="preserve"> </w:t>
      </w:r>
      <w:r>
        <w:rPr>
          <w:spacing w:val="-1"/>
        </w:rPr>
        <w:t>Precautions</w:t>
      </w:r>
      <w: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assigned</w:t>
      </w:r>
    </w:p>
    <w:p w:rsidR="00892505" w:rsidRDefault="009734EE" w14:paraId="0990EA19" w14:textId="77777777">
      <w:pPr>
        <w:pStyle w:val="BodyText"/>
        <w:numPr>
          <w:ilvl w:val="0"/>
          <w:numId w:val="11"/>
        </w:numPr>
        <w:tabs>
          <w:tab w:val="left" w:pos="840"/>
        </w:tabs>
        <w:spacing w:before="117" w:line="220" w:lineRule="auto"/>
        <w:ind w:right="324"/>
      </w:pPr>
      <w:r>
        <w:rPr>
          <w:spacing w:val="-1"/>
        </w:rPr>
        <w:t xml:space="preserve">Standard Precautions were assigned </w:t>
      </w:r>
      <w:r>
        <w:t xml:space="preserve">for </w:t>
      </w:r>
      <w:r>
        <w:rPr>
          <w:spacing w:val="-1"/>
        </w:rPr>
        <w:t>bloodborne pathogens (e.g., hepatitis</w:t>
      </w:r>
      <w:r>
        <w:t xml:space="preserve"> B</w:t>
      </w:r>
      <w:r>
        <w:rPr>
          <w:spacing w:val="-1"/>
        </w:rPr>
        <w:t xml:space="preserve"> and </w:t>
      </w:r>
      <w:r>
        <w:t>C</w:t>
      </w:r>
      <w:r>
        <w:rPr>
          <w:spacing w:val="-1"/>
        </w:rPr>
        <w:t xml:space="preserve"> viruses,</w:t>
      </w:r>
      <w:r>
        <w:t xml:space="preserve"> </w:t>
      </w:r>
      <w:r>
        <w:rPr>
          <w:spacing w:val="-1"/>
        </w:rPr>
        <w:t>human</w:t>
      </w:r>
      <w:r>
        <w:rPr>
          <w:spacing w:val="22"/>
        </w:rPr>
        <w:t xml:space="preserve"> </w:t>
      </w:r>
      <w:r>
        <w:rPr>
          <w:spacing w:val="-1"/>
        </w:rPr>
        <w:t>immunodeficiency</w:t>
      </w:r>
      <w:r>
        <w:t xml:space="preserve"> virus)</w:t>
      </w:r>
      <w:r>
        <w:rPr>
          <w:spacing w:val="-1"/>
        </w:rPr>
        <w:t xml:space="preserve"> as</w:t>
      </w:r>
      <w:r>
        <w:t xml:space="preserve"> </w:t>
      </w:r>
      <w:r>
        <w:rPr>
          <w:spacing w:val="-1"/>
        </w:rPr>
        <w:t xml:space="preserve">per CDC </w:t>
      </w:r>
      <w:r>
        <w:t>recommendations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Universal</w:t>
      </w:r>
      <w:r>
        <w:t xml:space="preserve"> </w:t>
      </w:r>
      <w:r>
        <w:rPr>
          <w:spacing w:val="-1"/>
        </w:rPr>
        <w:t>Precautions issued in</w:t>
      </w:r>
      <w:r>
        <w:t xml:space="preserve"> </w:t>
      </w:r>
      <w:r>
        <w:rPr>
          <w:spacing w:val="-1"/>
        </w:rPr>
        <w:t>1988</w:t>
      </w:r>
      <w:r>
        <w:rPr>
          <w:spacing w:val="-3"/>
        </w:rPr>
        <w:t xml:space="preserve"> </w:t>
      </w:r>
      <w:r>
        <w:rPr>
          <w:position w:val="11"/>
          <w:sz w:val="16"/>
        </w:rPr>
        <w:t>780</w:t>
      </w:r>
      <w:r>
        <w:t>.</w:t>
      </w:r>
      <w:r>
        <w:rPr>
          <w:spacing w:val="-1"/>
        </w:rPr>
        <w:t xml:space="preserve"> Subsequent</w:t>
      </w:r>
      <w:r>
        <w:rPr>
          <w:spacing w:val="20"/>
          <w:w w:val="99"/>
        </w:rPr>
        <w:t xml:space="preserve"> </w:t>
      </w:r>
      <w:r>
        <w:rPr>
          <w:spacing w:val="-1"/>
        </w:rPr>
        <w:t>experience has</w:t>
      </w:r>
      <w:r>
        <w:t xml:space="preserve"> </w:t>
      </w:r>
      <w:r>
        <w:rPr>
          <w:spacing w:val="-1"/>
        </w:rPr>
        <w:t xml:space="preserve">confirmed </w:t>
      </w:r>
      <w:r>
        <w:t xml:space="preserve">the </w:t>
      </w:r>
      <w:r>
        <w:rPr>
          <w:spacing w:val="-1"/>
        </w:rPr>
        <w:t>efficacy</w:t>
      </w:r>
      <w:r>
        <w:t xml:space="preserve"> </w:t>
      </w:r>
      <w:r>
        <w:rPr>
          <w:spacing w:val="-1"/>
        </w:rPr>
        <w:t xml:space="preserve">of </w:t>
      </w:r>
      <w:r>
        <w:t>Standard Precautions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prevent</w:t>
      </w:r>
      <w:r>
        <w:t xml:space="preserve"> </w:t>
      </w:r>
      <w:r>
        <w:rPr>
          <w:spacing w:val="-1"/>
        </w:rPr>
        <w:t xml:space="preserve">exposure </w:t>
      </w:r>
      <w:r>
        <w:t xml:space="preserve">to </w:t>
      </w:r>
      <w:r>
        <w:rPr>
          <w:spacing w:val="-1"/>
        </w:rPr>
        <w:t>infected blood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body</w:t>
      </w:r>
      <w:r>
        <w:rPr>
          <w:spacing w:val="20"/>
        </w:rPr>
        <w:t xml:space="preserve"> </w:t>
      </w:r>
      <w:r>
        <w:rPr>
          <w:spacing w:val="-1"/>
          <w:position w:val="-10"/>
        </w:rPr>
        <w:t>fluid</w:t>
      </w:r>
      <w:r>
        <w:rPr>
          <w:spacing w:val="-5"/>
          <w:position w:val="-10"/>
        </w:rPr>
        <w:t xml:space="preserve"> </w:t>
      </w:r>
      <w:r>
        <w:rPr>
          <w:sz w:val="16"/>
        </w:rPr>
        <w:t>778,</w:t>
      </w:r>
      <w:r>
        <w:rPr>
          <w:spacing w:val="-2"/>
          <w:sz w:val="16"/>
        </w:rPr>
        <w:t xml:space="preserve"> </w:t>
      </w:r>
      <w:r>
        <w:rPr>
          <w:sz w:val="16"/>
        </w:rPr>
        <w:t>779,</w:t>
      </w:r>
      <w:r>
        <w:rPr>
          <w:spacing w:val="-1"/>
          <w:sz w:val="16"/>
        </w:rPr>
        <w:t xml:space="preserve"> </w:t>
      </w:r>
      <w:r>
        <w:rPr>
          <w:sz w:val="16"/>
        </w:rPr>
        <w:t>866</w:t>
      </w:r>
      <w:r>
        <w:rPr>
          <w:position w:val="-10"/>
        </w:rPr>
        <w:t>.</w:t>
      </w:r>
    </w:p>
    <w:p w:rsidR="00892505" w:rsidRDefault="009734EE" w14:paraId="17717DED" w14:textId="77777777">
      <w:pPr>
        <w:pStyle w:val="BodyText"/>
        <w:spacing w:before="112"/>
        <w:ind w:left="120" w:right="164" w:firstLine="0"/>
      </w:pP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information relevant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use</w:t>
      </w:r>
      <w:r>
        <w:t xml:space="preserve"> </w:t>
      </w:r>
      <w:r>
        <w:rPr>
          <w:spacing w:val="-1"/>
        </w:rPr>
        <w:t>of precautions</w:t>
      </w:r>
      <w:r>
        <w:t xml:space="preserve"> </w:t>
      </w:r>
      <w:r>
        <w:rPr>
          <w:spacing w:val="-1"/>
        </w:rPr>
        <w:t>was added</w:t>
      </w:r>
      <w:r>
        <w:t xml:space="preserve"> </w:t>
      </w:r>
      <w:r>
        <w:rPr>
          <w:spacing w:val="-1"/>
        </w:rPr>
        <w:t xml:space="preserve">in </w:t>
      </w:r>
      <w:r>
        <w:t xml:space="preserve">the </w:t>
      </w:r>
      <w:r>
        <w:rPr>
          <w:spacing w:val="-2"/>
        </w:rPr>
        <w:t>comments</w:t>
      </w:r>
      <w:r>
        <w:rPr>
          <w:spacing w:val="-1"/>
        </w:rPr>
        <w:t xml:space="preserve"> column </w:t>
      </w:r>
      <w:r>
        <w:t xml:space="preserve">to </w:t>
      </w:r>
      <w:r>
        <w:rPr>
          <w:spacing w:val="-1"/>
        </w:rPr>
        <w:t xml:space="preserve">assist </w:t>
      </w:r>
      <w:r>
        <w:t xml:space="preserve">the </w:t>
      </w:r>
      <w:r>
        <w:rPr>
          <w:spacing w:val="-1"/>
        </w:rPr>
        <w:t>caregiver in</w:t>
      </w:r>
      <w:r>
        <w:rPr>
          <w:spacing w:val="38"/>
        </w:rPr>
        <w:t xml:space="preserve"> </w:t>
      </w:r>
      <w:r>
        <w:rPr>
          <w:spacing w:val="-1"/>
        </w:rPr>
        <w:t>decision-making.</w:t>
      </w:r>
      <w:r>
        <w:t xml:space="preserve"> </w:t>
      </w:r>
      <w:r>
        <w:rPr>
          <w:spacing w:val="-1"/>
        </w:rPr>
        <w:t>Citations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>added as</w:t>
      </w:r>
      <w:r>
        <w:t xml:space="preserve"> </w:t>
      </w:r>
      <w:r>
        <w:rPr>
          <w:spacing w:val="-1"/>
        </w:rPr>
        <w:t>needed</w:t>
      </w:r>
      <w:r>
        <w:t xml:space="preserve"> to</w:t>
      </w:r>
      <w:r>
        <w:rPr>
          <w:spacing w:val="-1"/>
        </w:rPr>
        <w:t xml:space="preserve"> support</w:t>
      </w:r>
      <w:r>
        <w:t xml:space="preserve"> a </w:t>
      </w:r>
      <w:r>
        <w:rPr>
          <w:spacing w:val="-1"/>
        </w:rPr>
        <w:t>change in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provide additional</w:t>
      </w:r>
      <w:r>
        <w:t xml:space="preserve"> </w:t>
      </w:r>
      <w:r>
        <w:rPr>
          <w:spacing w:val="-1"/>
        </w:rPr>
        <w:t>evidence</w:t>
      </w:r>
      <w:r>
        <w:t xml:space="preserve"> for</w:t>
      </w:r>
      <w:r>
        <w:rPr>
          <w:spacing w:val="27"/>
          <w:w w:val="99"/>
        </w:rPr>
        <w:t xml:space="preserve"> </w:t>
      </w:r>
      <w:r>
        <w:rPr>
          <w:spacing w:val="-1"/>
        </w:rPr>
        <w:t>recommendations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specific disease and </w:t>
      </w:r>
      <w:r>
        <w:t>for</w:t>
      </w:r>
      <w:r>
        <w:rPr>
          <w:spacing w:val="-1"/>
        </w:rPr>
        <w:t xml:space="preserve"> new</w:t>
      </w:r>
      <w:r>
        <w:rPr>
          <w:spacing w:val="-2"/>
        </w:rPr>
        <w:t xml:space="preserve"> </w:t>
      </w:r>
      <w:r>
        <w:rPr>
          <w:spacing w:val="-1"/>
        </w:rPr>
        <w:t>infectious</w:t>
      </w:r>
      <w:r>
        <w:rPr>
          <w:spacing w:val="-3"/>
        </w:rPr>
        <w:t xml:space="preserve"> </w:t>
      </w:r>
      <w:r>
        <w:rPr>
          <w:spacing w:val="-1"/>
        </w:rPr>
        <w:t xml:space="preserve">agents </w:t>
      </w:r>
      <w:r>
        <w:t>(e.g.,</w:t>
      </w:r>
      <w:r>
        <w:rPr>
          <w:spacing w:val="-1"/>
        </w:rPr>
        <w:t xml:space="preserve"> SARS-CoV, avian influenza)</w:t>
      </w:r>
      <w: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>have been</w:t>
      </w:r>
      <w:r>
        <w:rPr>
          <w:spacing w:val="20"/>
        </w:rPr>
        <w:t xml:space="preserve"> </w:t>
      </w:r>
      <w:r>
        <w:rPr>
          <w:spacing w:val="-1"/>
        </w:rPr>
        <w:t xml:space="preserve">added </w:t>
      </w:r>
      <w:r>
        <w:t xml:space="preserve">to </w:t>
      </w:r>
      <w:r>
        <w:rPr>
          <w:spacing w:val="-1"/>
        </w:rPr>
        <w:t>Appendix A.</w:t>
      </w:r>
      <w:r>
        <w:t xml:space="preserve"> The</w:t>
      </w:r>
      <w:r>
        <w:rPr>
          <w:spacing w:val="-1"/>
        </w:rPr>
        <w:t xml:space="preserve"> reader</w:t>
      </w:r>
      <w:r>
        <w:t xml:space="preserve"> </w:t>
      </w:r>
      <w:r>
        <w:rPr>
          <w:spacing w:val="-1"/>
        </w:rPr>
        <w:t>may refer</w:t>
      </w:r>
      <w:r>
        <w:rPr>
          <w:spacing w:val="-3"/>
        </w:rPr>
        <w:t xml:space="preserve"> </w:t>
      </w:r>
      <w:r>
        <w:rPr>
          <w:spacing w:val="-1"/>
        </w:rPr>
        <w:t>to more</w:t>
      </w:r>
      <w:r>
        <w:t xml:space="preserve"> </w:t>
      </w:r>
      <w:r>
        <w:rPr>
          <w:spacing w:val="-1"/>
        </w:rPr>
        <w:t>detailed discussion</w:t>
      </w:r>
      <w:r>
        <w:t xml:space="preserve"> </w:t>
      </w:r>
      <w:r>
        <w:rPr>
          <w:spacing w:val="-1"/>
        </w:rPr>
        <w:t xml:space="preserve">concerning </w:t>
      </w:r>
      <w:r>
        <w:t xml:space="preserve">modes </w:t>
      </w:r>
      <w:r>
        <w:rPr>
          <w:spacing w:val="-1"/>
        </w:rPr>
        <w:t xml:space="preserve">of </w:t>
      </w:r>
      <w:r>
        <w:t>transmission</w:t>
      </w:r>
      <w:r>
        <w:rPr>
          <w:spacing w:val="-1"/>
        </w:rPr>
        <w:t xml:space="preserve"> and emerging</w:t>
      </w:r>
      <w:r>
        <w:rPr>
          <w:spacing w:val="30"/>
        </w:rPr>
        <w:t xml:space="preserve"> </w:t>
      </w:r>
      <w:r>
        <w:rPr>
          <w:spacing w:val="-1"/>
        </w:rPr>
        <w:t>pathogens in the background text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MDRO control in Appendix</w:t>
      </w:r>
      <w:r>
        <w:t xml:space="preserve"> </w:t>
      </w:r>
      <w:r>
        <w:rPr>
          <w:spacing w:val="-1"/>
        </w:rPr>
        <w:t>B.</w:t>
      </w:r>
    </w:p>
    <w:p w:rsidR="00892505" w:rsidRDefault="00892505" w14:paraId="77F8B374" w14:textId="77777777">
      <w:pPr>
        <w:sectPr w:rsidR="00892505">
          <w:footerReference w:type="default" r:id="rId7"/>
          <w:type w:val="continuous"/>
          <w:pgSz w:w="15840" w:h="12240" w:orient="landscape"/>
          <w:pgMar w:top="1140" w:right="1400" w:bottom="940" w:left="1320" w:header="720" w:footer="747" w:gutter="0"/>
          <w:pgNumType w:start="93"/>
          <w:cols w:space="720"/>
        </w:sectPr>
      </w:pPr>
    </w:p>
    <w:p w:rsidR="00892505" w:rsidRDefault="00892505" w14:paraId="1B09587D" w14:textId="77777777">
      <w:pPr>
        <w:rPr>
          <w:rFonts w:ascii="Arial" w:hAnsi="Arial" w:eastAsia="Arial" w:cs="Arial"/>
          <w:sz w:val="20"/>
          <w:szCs w:val="20"/>
        </w:rPr>
      </w:pPr>
    </w:p>
    <w:p w:rsidR="00892505" w:rsidRDefault="00892505" w14:paraId="509463E3" w14:textId="77777777">
      <w:pPr>
        <w:rPr>
          <w:rFonts w:ascii="Arial" w:hAnsi="Arial" w:eastAsia="Arial" w:cs="Arial"/>
          <w:sz w:val="20"/>
          <w:szCs w:val="20"/>
        </w:rPr>
      </w:pPr>
    </w:p>
    <w:p w:rsidR="00892505" w:rsidRDefault="00892505" w14:paraId="67C8E94F" w14:textId="77777777">
      <w:pPr>
        <w:rPr>
          <w:rFonts w:ascii="Arial" w:hAnsi="Arial" w:eastAsia="Arial" w:cs="Arial"/>
          <w:sz w:val="20"/>
          <w:szCs w:val="20"/>
        </w:rPr>
      </w:pPr>
    </w:p>
    <w:p w:rsidR="00892505" w:rsidRDefault="00892505" w14:paraId="21AB607B" w14:textId="77777777">
      <w:pPr>
        <w:rPr>
          <w:rFonts w:ascii="Arial" w:hAnsi="Arial" w:eastAsia="Arial" w:cs="Arial"/>
          <w:sz w:val="20"/>
          <w:szCs w:val="20"/>
        </w:rPr>
      </w:pPr>
    </w:p>
    <w:p w:rsidR="00892505" w:rsidRDefault="00892505" w14:paraId="46A10DEC" w14:textId="77777777">
      <w:pPr>
        <w:rPr>
          <w:rFonts w:ascii="Arial" w:hAnsi="Arial" w:eastAsia="Arial" w:cs="Arial"/>
          <w:sz w:val="20"/>
          <w:szCs w:val="20"/>
        </w:rPr>
      </w:pPr>
    </w:p>
    <w:p w:rsidR="00892505" w:rsidRDefault="00892505" w14:paraId="2B9FFC44" w14:textId="77777777">
      <w:pPr>
        <w:spacing w:before="6"/>
        <w:rPr>
          <w:rFonts w:ascii="Arial" w:hAnsi="Arial" w:eastAsia="Arial" w:cs="Arial"/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53E9A61A" w14:textId="77777777">
        <w:trPr>
          <w:trHeight w:val="1406" w:hRule="exact"/>
        </w:trPr>
        <w:tc>
          <w:tcPr>
            <w:tcW w:w="15150" w:type="dxa"/>
            <w:gridSpan w:val="4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39D74E7" w14:textId="77777777">
            <w:pPr>
              <w:pStyle w:val="TableParagraph"/>
              <w:spacing w:before="201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hyperlink w:history="1" w:anchor="_bookmark0">
              <w:r>
                <w:rPr>
                  <w:rFonts w:ascii="Arial"/>
                  <w:b/>
                  <w:i/>
                  <w:spacing w:val="5"/>
                  <w:position w:val="13"/>
                  <w:sz w:val="18"/>
                </w:rPr>
                <w:t>1</w:t>
              </w:r>
            </w:hyperlink>
          </w:p>
          <w:p w:rsidR="00892505" w:rsidRDefault="009734EE" w14:paraId="3A9A7E3C" w14:textId="77777777">
            <w:pPr>
              <w:pStyle w:val="TableParagraph"/>
              <w:spacing w:before="240"/>
              <w:ind w:right="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02ED0EB3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5961946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8909" w:type="dxa"/>
            <w:gridSpan w:val="3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A546680" w14:textId="77777777">
            <w:pPr>
              <w:pStyle w:val="TableParagraph"/>
              <w:spacing w:line="227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7093853C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B59A678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9542157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B8FC59F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59D3562" w14:textId="77777777">
            <w:pPr>
              <w:pStyle w:val="TableParagraph"/>
              <w:spacing w:before="7"/>
              <w:rPr>
                <w:rFonts w:ascii="Arial" w:hAnsi="Arial" w:eastAsia="Arial" w:cs="Arial"/>
                <w:sz w:val="20"/>
                <w:szCs w:val="20"/>
              </w:rPr>
            </w:pPr>
          </w:p>
          <w:p w:rsidR="00892505" w:rsidRDefault="009734EE" w14:paraId="5B15DB86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FEC10B4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66B3BA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Abscess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ADCE61D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774BBF4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45B5C2D" w14:textId="77777777"/>
        </w:tc>
      </w:tr>
      <w:tr w:rsidR="00892505" w14:paraId="0144BAD2" w14:textId="77777777">
        <w:trPr>
          <w:trHeight w:val="47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E498183" w14:textId="77777777">
            <w:pPr>
              <w:pStyle w:val="TableParagraph"/>
              <w:spacing w:before="110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Draining,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4FA5A4E" w14:textId="77777777">
            <w:pPr>
              <w:pStyle w:val="TableParagraph"/>
              <w:spacing w:before="110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3672267" w14:textId="77777777">
            <w:pPr>
              <w:pStyle w:val="TableParagraph"/>
              <w:spacing w:before="110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69F8883" w14:textId="77777777">
            <w:pPr>
              <w:pStyle w:val="TableParagraph"/>
              <w:ind w:left="6" w:righ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 dressing or </w:t>
            </w:r>
            <w:r>
              <w:rPr>
                <w:rFonts w:ascii="Arial"/>
                <w:spacing w:val="-2"/>
                <w:sz w:val="20"/>
              </w:rPr>
              <w:t>containment</w:t>
            </w:r>
            <w:r>
              <w:rPr>
                <w:rFonts w:ascii="Arial"/>
                <w:spacing w:val="-1"/>
                <w:sz w:val="20"/>
              </w:rPr>
              <w:t xml:space="preserve"> of drainage; </w:t>
            </w:r>
            <w:r>
              <w:rPr>
                <w:rFonts w:ascii="Arial"/>
                <w:sz w:val="20"/>
              </w:rPr>
              <w:t>until</w:t>
            </w:r>
            <w:r>
              <w:rPr>
                <w:rFonts w:ascii="Arial"/>
                <w:spacing w:val="-1"/>
                <w:sz w:val="20"/>
              </w:rPr>
              <w:t xml:space="preserve"> drainage stops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can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contained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dressing</w:t>
            </w:r>
          </w:p>
        </w:tc>
      </w:tr>
      <w:tr w:rsidR="00892505" w14:paraId="437EEBD2" w14:textId="77777777">
        <w:trPr>
          <w:trHeight w:val="223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44BFCABA" w14:textId="77777777">
            <w:pPr>
              <w:pStyle w:val="TableParagraph"/>
              <w:spacing w:line="223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Draining,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minor</w:t>
            </w:r>
            <w:r>
              <w:rPr>
                <w:rFonts w:ascii="Arial"/>
                <w:spacing w:val="-1"/>
                <w:sz w:val="20"/>
              </w:rPr>
              <w:t xml:space="preserve">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limited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0CD12382" w14:textId="77777777">
            <w:pPr>
              <w:pStyle w:val="TableParagraph"/>
              <w:spacing w:line="223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4E4BDA5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9734EE" w14:paraId="4F030FB8" w14:textId="77777777">
            <w:pPr>
              <w:pStyle w:val="TableParagraph"/>
              <w:spacing w:line="223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</w:p>
        </w:tc>
      </w:tr>
      <w:tr w:rsidR="00892505" w14:paraId="3D044EE7" w14:textId="77777777">
        <w:trPr>
          <w:trHeight w:val="267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729B94B" w14:textId="77777777">
            <w:pPr>
              <w:pStyle w:val="TableParagraph"/>
              <w:spacing w:before="18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Acquired </w:t>
            </w:r>
            <w:r>
              <w:rPr>
                <w:rFonts w:ascii="Arial"/>
                <w:spacing w:val="-2"/>
                <w:sz w:val="20"/>
              </w:rPr>
              <w:t>human</w:t>
            </w:r>
            <w:r>
              <w:rPr>
                <w:rFonts w:ascii="Arial"/>
                <w:spacing w:val="-1"/>
                <w:sz w:val="20"/>
              </w:rPr>
              <w:t xml:space="preserve"> immunodeficiency syndrome </w:t>
            </w:r>
            <w:r>
              <w:rPr>
                <w:rFonts w:ascii="Arial"/>
                <w:sz w:val="20"/>
              </w:rPr>
              <w:t>(HIV)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6B66291" w14:textId="77777777">
            <w:pPr>
              <w:pStyle w:val="TableParagraph"/>
              <w:spacing w:before="18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DF012F0" w14:textId="77777777"/>
        </w:tc>
        <w:tc>
          <w:tcPr>
            <w:tcW w:w="6269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E137F38" w14:textId="77777777">
            <w:pPr>
              <w:pStyle w:val="TableParagraph"/>
              <w:spacing w:line="248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chemoprophylaxis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some </w:t>
            </w:r>
            <w:r>
              <w:rPr>
                <w:rFonts w:ascii="Arial"/>
                <w:sz w:val="20"/>
              </w:rPr>
              <w:t>blood</w:t>
            </w:r>
            <w:r>
              <w:rPr>
                <w:rFonts w:ascii="Arial"/>
                <w:spacing w:val="-1"/>
                <w:sz w:val="20"/>
              </w:rPr>
              <w:t xml:space="preserve"> exposures </w:t>
            </w:r>
            <w:r>
              <w:rPr>
                <w:rFonts w:ascii="Arial"/>
                <w:spacing w:val="-1"/>
                <w:position w:val="10"/>
                <w:sz w:val="13"/>
              </w:rPr>
              <w:t>866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0D42AC59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953B94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Actinomycosis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BF8A074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C30680C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0814490A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7BA5EE9D" w14:textId="77777777">
        <w:trPr>
          <w:trHeight w:val="47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1DA9026" w14:textId="77777777">
            <w:pPr>
              <w:pStyle w:val="TableParagraph"/>
              <w:ind w:left="9" w:right="119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Adenovirus</w:t>
            </w:r>
            <w:r>
              <w:rPr>
                <w:rFonts w:ascii="Arial"/>
                <w:spacing w:val="-1"/>
                <w:sz w:val="20"/>
              </w:rPr>
              <w:t xml:space="preserve"> infection </w:t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agent-specific guidance under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gastroenteritis, conjuctivitis,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pneumonia)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8D8D606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197845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CBBCC9F" w14:textId="77777777"/>
        </w:tc>
      </w:tr>
      <w:tr w:rsidR="00892505" w14:paraId="0AEFF573" w14:textId="77777777">
        <w:trPr>
          <w:trHeight w:val="93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7BFEACF" w14:textId="77777777">
            <w:pPr>
              <w:pStyle w:val="TableParagraph"/>
              <w:spacing w:before="7"/>
              <w:rPr>
                <w:rFonts w:ascii="Arial" w:hAnsi="Arial" w:eastAsia="Arial" w:cs="Arial"/>
                <w:sz w:val="29"/>
                <w:szCs w:val="29"/>
              </w:rPr>
            </w:pPr>
          </w:p>
          <w:p w:rsidR="00892505" w:rsidRDefault="009734EE" w14:paraId="089FBEBA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Amebiasis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3648988" w14:textId="77777777">
            <w:pPr>
              <w:pStyle w:val="TableParagraph"/>
              <w:spacing w:before="7"/>
              <w:rPr>
                <w:rFonts w:ascii="Arial" w:hAnsi="Arial" w:eastAsia="Arial" w:cs="Arial"/>
                <w:sz w:val="29"/>
                <w:szCs w:val="29"/>
              </w:rPr>
            </w:pPr>
          </w:p>
          <w:p w:rsidR="00892505" w:rsidRDefault="009734EE" w14:paraId="72FD2DCD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5D2F40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8E79ECF" w14:textId="77777777">
            <w:pPr>
              <w:pStyle w:val="TableParagraph"/>
              <w:spacing w:before="10" w:line="222" w:lineRule="auto"/>
              <w:ind w:left="6" w:right="54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transmission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rare. Transmission in settings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mentally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challenged and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family</w:t>
            </w:r>
            <w:r>
              <w:rPr>
                <w:rFonts w:ascii="Arial"/>
                <w:spacing w:val="-1"/>
                <w:sz w:val="20"/>
              </w:rPr>
              <w:t xml:space="preserve"> group has been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1045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</w:t>
            </w:r>
            <w:r>
              <w:rPr>
                <w:rFonts w:ascii="Arial"/>
                <w:spacing w:val="-1"/>
                <w:sz w:val="20"/>
              </w:rPr>
              <w:t xml:space="preserve"> when handling diapered </w:t>
            </w:r>
            <w:r>
              <w:rPr>
                <w:rFonts w:ascii="Arial"/>
                <w:sz w:val="20"/>
              </w:rPr>
              <w:t xml:space="preserve">infants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mentally</w:t>
            </w:r>
            <w:r>
              <w:rPr>
                <w:rFonts w:ascii="Arial"/>
                <w:spacing w:val="-1"/>
                <w:sz w:val="20"/>
              </w:rPr>
              <w:t xml:space="preserve"> challenged persons</w:t>
            </w:r>
          </w:p>
          <w:p w:rsidR="00892505" w:rsidRDefault="009734EE" w14:paraId="28C439F3" w14:textId="77777777">
            <w:pPr>
              <w:pStyle w:val="TableParagraph"/>
              <w:spacing w:line="234" w:lineRule="exact"/>
              <w:ind w:left="6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13"/>
              </w:rPr>
              <w:t>1046</w:t>
            </w:r>
            <w:r>
              <w:rPr>
                <w:rFonts w:ascii="Arial"/>
                <w:spacing w:val="-1"/>
                <w:position w:val="-9"/>
                <w:sz w:val="20"/>
              </w:rPr>
              <w:t>.</w:t>
            </w:r>
          </w:p>
        </w:tc>
      </w:tr>
      <w:tr w:rsidR="00892505" w14:paraId="4D4BAF3C" w14:textId="77777777">
        <w:trPr>
          <w:trHeight w:val="23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2A7EBE9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F1206C9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19B2F41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5970892F" w14:textId="77777777"/>
        </w:tc>
      </w:tr>
      <w:tr w:rsidR="00892505" w14:paraId="7898A8FE" w14:textId="77777777">
        <w:trPr>
          <w:trHeight w:val="254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B8E5E7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Anthrax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FCC15D6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36E9B91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552E7F0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Infected</w:t>
            </w:r>
            <w:r>
              <w:rPr>
                <w:rFonts w:ascii="Arial"/>
                <w:spacing w:val="-1"/>
                <w:sz w:val="20"/>
              </w:rPr>
              <w:t xml:space="preserve"> patients do not generally pose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transmission risk.</w:t>
            </w:r>
          </w:p>
        </w:tc>
      </w:tr>
      <w:tr w:rsidR="00892505" w14:paraId="09703097" w14:textId="77777777">
        <w:trPr>
          <w:trHeight w:val="930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980B11" w14:textId="77777777">
            <w:pPr>
              <w:pStyle w:val="TableParagraph"/>
              <w:spacing w:before="7"/>
              <w:rPr>
                <w:rFonts w:ascii="Arial" w:hAnsi="Arial" w:eastAsia="Arial" w:cs="Arial"/>
                <w:sz w:val="29"/>
                <w:szCs w:val="29"/>
              </w:rPr>
            </w:pPr>
          </w:p>
          <w:p w:rsidR="00892505" w:rsidRDefault="009734EE" w14:paraId="4AED4924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Cutaneous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C1BCC3D" w14:textId="77777777">
            <w:pPr>
              <w:pStyle w:val="TableParagraph"/>
              <w:spacing w:before="7"/>
              <w:rPr>
                <w:rFonts w:ascii="Arial" w:hAnsi="Arial" w:eastAsia="Arial" w:cs="Arial"/>
                <w:sz w:val="29"/>
                <w:szCs w:val="29"/>
              </w:rPr>
            </w:pPr>
          </w:p>
          <w:p w:rsidR="00892505" w:rsidRDefault="009734EE" w14:paraId="2176F1B1" w14:textId="77777777">
            <w:pPr>
              <w:pStyle w:val="TableParagraph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B22C93F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08F6DB3" w14:textId="77777777">
            <w:pPr>
              <w:pStyle w:val="TableParagraph"/>
              <w:ind w:left="6" w:right="14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through</w:t>
            </w:r>
            <w:r>
              <w:rPr>
                <w:rFonts w:ascii="Arial"/>
                <w:spacing w:val="-1"/>
                <w:sz w:val="20"/>
              </w:rPr>
              <w:t xml:space="preserve"> non-intact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1"/>
                <w:sz w:val="20"/>
              </w:rPr>
              <w:t xml:space="preserve"> contact with draining lesions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possible, </w:t>
            </w:r>
            <w:r>
              <w:rPr>
                <w:rFonts w:ascii="Arial"/>
                <w:sz w:val="20"/>
              </w:rPr>
              <w:t>therefore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if large amount of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uncontained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drainage. Handwashing with </w:t>
            </w:r>
            <w:r>
              <w:rPr>
                <w:rFonts w:ascii="Arial"/>
                <w:sz w:val="20"/>
              </w:rPr>
              <w:t>soap</w:t>
            </w:r>
            <w:r>
              <w:rPr>
                <w:rFonts w:ascii="Arial"/>
                <w:spacing w:val="-1"/>
                <w:sz w:val="20"/>
              </w:rPr>
              <w:t xml:space="preserve"> 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water preferable</w:t>
            </w:r>
            <w:r>
              <w:rPr>
                <w:rFonts w:ascii="Arial"/>
                <w:spacing w:val="5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waterless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alcohol </w:t>
            </w:r>
            <w:r>
              <w:rPr>
                <w:rFonts w:ascii="Arial"/>
                <w:sz w:val="20"/>
              </w:rPr>
              <w:t>based</w:t>
            </w:r>
            <w:r>
              <w:rPr>
                <w:rFonts w:ascii="Arial"/>
                <w:spacing w:val="-1"/>
                <w:sz w:val="20"/>
              </w:rPr>
              <w:t xml:space="preserve"> antiseptics</w:t>
            </w:r>
            <w:r>
              <w:rPr>
                <w:rFonts w:ascii="Arial"/>
                <w:spacing w:val="5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alcohol does </w:t>
            </w:r>
            <w:r>
              <w:rPr>
                <w:rFonts w:ascii="Arial"/>
                <w:sz w:val="20"/>
              </w:rPr>
              <w:t>not</w:t>
            </w:r>
          </w:p>
        </w:tc>
      </w:tr>
      <w:tr w:rsidR="00892505" w14:paraId="170D721A" w14:textId="77777777">
        <w:trPr>
          <w:trHeight w:val="234" w:hRule="exact"/>
        </w:trPr>
        <w:tc>
          <w:tcPr>
            <w:tcW w:w="6241" w:type="dxa"/>
            <w:tcBorders>
              <w:top w:val="single" w:color="000000" w:sz="5" w:space="0"/>
              <w:left w:val="nil"/>
              <w:bottom w:val="nil"/>
              <w:right w:val="nil"/>
            </w:tcBorders>
          </w:tcPr>
          <w:p w:rsidR="00892505" w:rsidRDefault="00892505" w14:paraId="3004CC0D" w14:textId="77777777"/>
        </w:tc>
        <w:tc>
          <w:tcPr>
            <w:tcW w:w="1060" w:type="dxa"/>
            <w:tcBorders>
              <w:top w:val="single" w:color="000000" w:sz="5" w:space="0"/>
              <w:left w:val="nil"/>
              <w:bottom w:val="nil"/>
              <w:right w:val="nil"/>
            </w:tcBorders>
          </w:tcPr>
          <w:p w:rsidR="00892505" w:rsidRDefault="00892505" w14:paraId="4314D53B" w14:textId="77777777"/>
        </w:tc>
        <w:tc>
          <w:tcPr>
            <w:tcW w:w="1580" w:type="dxa"/>
            <w:tcBorders>
              <w:top w:val="single" w:color="000000" w:sz="5" w:space="0"/>
              <w:left w:val="nil"/>
              <w:bottom w:val="nil"/>
              <w:right w:val="nil"/>
            </w:tcBorders>
          </w:tcPr>
          <w:p w:rsidR="00892505" w:rsidRDefault="00892505" w14:paraId="11450F5B" w14:textId="77777777"/>
        </w:tc>
        <w:tc>
          <w:tcPr>
            <w:tcW w:w="6269" w:type="dxa"/>
            <w:tcBorders>
              <w:top w:val="single" w:color="000000" w:sz="5" w:space="0"/>
              <w:left w:val="nil"/>
              <w:bottom w:val="nil"/>
              <w:right w:val="nil"/>
            </w:tcBorders>
          </w:tcPr>
          <w:p w:rsidR="00892505" w:rsidRDefault="00892505" w14:paraId="216ABE26" w14:textId="77777777"/>
        </w:tc>
      </w:tr>
    </w:tbl>
    <w:p w:rsidR="00892505" w:rsidRDefault="009734EE" w14:paraId="79DF0F0E" w14:textId="77777777">
      <w:pPr>
        <w:spacing w:before="67"/>
        <w:ind w:left="1200"/>
        <w:jc w:val="both"/>
        <w:rPr>
          <w:rFonts w:ascii="Times New Roman" w:hAnsi="Times New Roman" w:eastAsia="Times New Roman" w:cs="Times New Roman"/>
          <w:sz w:val="20"/>
          <w:szCs w:val="20"/>
        </w:rPr>
      </w:pPr>
      <w:bookmarkStart w:name="_bookmark0" w:id="0"/>
      <w:bookmarkEnd w:id="0"/>
      <w:r>
        <w:rPr>
          <w:rFonts w:ascii="Times New Roman"/>
          <w:position w:val="11"/>
          <w:sz w:val="16"/>
        </w:rPr>
        <w:t>1</w:t>
      </w:r>
      <w:r>
        <w:rPr>
          <w:rFonts w:ascii="Times New Roman"/>
          <w:spacing w:val="19"/>
          <w:position w:val="11"/>
          <w:sz w:val="16"/>
        </w:rPr>
        <w:t xml:space="preserve"> </w:t>
      </w:r>
      <w:r>
        <w:rPr>
          <w:rFonts w:ascii="Times New Roman"/>
          <w:spacing w:val="-1"/>
          <w:sz w:val="20"/>
        </w:rPr>
        <w:t xml:space="preserve">Type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 xml:space="preserve"> Precautions: A, Airborne Precautions; C,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Contact; </w:t>
      </w:r>
      <w:r>
        <w:rPr>
          <w:rFonts w:ascii="Times New Roman"/>
          <w:sz w:val="20"/>
        </w:rPr>
        <w:t>D,</w:t>
      </w:r>
      <w:r>
        <w:rPr>
          <w:rFonts w:ascii="Times New Roman"/>
          <w:spacing w:val="-1"/>
          <w:sz w:val="20"/>
        </w:rPr>
        <w:t xml:space="preserve"> Droplet; S,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Standard; when A, C, </w:t>
      </w:r>
      <w:r>
        <w:rPr>
          <w:rFonts w:ascii="Times New Roman"/>
          <w:sz w:val="20"/>
        </w:rPr>
        <w:t>and D</w:t>
      </w:r>
      <w:r>
        <w:rPr>
          <w:rFonts w:ascii="Times New Roman"/>
          <w:spacing w:val="-1"/>
          <w:sz w:val="20"/>
        </w:rPr>
        <w:t xml:space="preserve"> are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specified, also use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S.</w:t>
      </w:r>
    </w:p>
    <w:p w:rsidR="00892505" w:rsidRDefault="009734EE" w14:paraId="7D519474" w14:textId="77777777">
      <w:pPr>
        <w:spacing w:before="9"/>
        <w:ind w:left="1199" w:right="1493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†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Duration of precautions: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CN,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until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antimicrobial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treatment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culture-negative;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duration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illness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(with wound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lesions,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means until wounds stop</w:t>
      </w:r>
      <w:r>
        <w:rPr>
          <w:rFonts w:ascii="Times New Roman" w:hAnsi="Times New Roman" w:eastAsia="Times New Roman" w:cs="Times New Roman"/>
          <w:spacing w:val="6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draining);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DE, until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environment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completely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decontaminated;</w:t>
      </w:r>
      <w:r>
        <w:rPr>
          <w:rFonts w:ascii="Times New Roman" w:hAnsi="Times New Roman" w:eastAsia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until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specified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 hours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(hrs)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after initiation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effective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therapy; Unknown: criteria for</w:t>
      </w:r>
      <w:r>
        <w:rPr>
          <w:rFonts w:ascii="Times New Roman" w:hAnsi="Times New Roman" w:eastAsia="Times New Roman" w:cs="Times New Roman"/>
          <w:spacing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establishing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eradication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pathogen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been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determined</w:t>
      </w:r>
    </w:p>
    <w:p w:rsidR="00892505" w:rsidRDefault="00892505" w14:paraId="3DB91675" w14:textId="77777777">
      <w:pPr>
        <w:jc w:val="both"/>
        <w:rPr>
          <w:rFonts w:ascii="Times New Roman" w:hAnsi="Times New Roman" w:eastAsia="Times New Roman" w:cs="Times New Roman"/>
          <w:sz w:val="20"/>
          <w:szCs w:val="20"/>
        </w:rPr>
        <w:sectPr w:rsidR="00892505">
          <w:pgSz w:w="15840" w:h="12240" w:orient="landscape"/>
          <w:pgMar w:top="1140" w:right="240" w:bottom="960" w:left="240" w:header="0" w:footer="747" w:gutter="0"/>
          <w:cols w:space="720"/>
        </w:sectPr>
      </w:pPr>
    </w:p>
    <w:p w:rsidR="00892505" w:rsidRDefault="00892505" w14:paraId="009F6B2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EDDCF0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E5BBA3A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A9ACB0B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40040622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756C0FA1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DA0860E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22439696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15F4C79F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7D324C75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F6C4C3F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08B5F245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471BEB53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51FBA14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68492606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DAC1161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D2366DF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22E2810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FC3F0B6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4AF65C8B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3254406" w14:textId="77777777">
        <w:trPr>
          <w:trHeight w:val="254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94492BD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6BE3F57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B90CEE9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D5EA679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2"/>
                <w:sz w:val="20"/>
              </w:rPr>
              <w:t xml:space="preserve"> sporicidal </w:t>
            </w:r>
            <w:r>
              <w:rPr>
                <w:rFonts w:ascii="Arial"/>
                <w:spacing w:val="-1"/>
                <w:sz w:val="20"/>
              </w:rPr>
              <w:t xml:space="preserve">activity </w:t>
            </w:r>
            <w:r>
              <w:rPr>
                <w:rFonts w:ascii="Arial"/>
                <w:spacing w:val="-1"/>
                <w:position w:val="10"/>
                <w:sz w:val="13"/>
              </w:rPr>
              <w:t>983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788BB129" w14:textId="77777777">
        <w:trPr>
          <w:trHeight w:val="223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77AF92BC" w14:textId="77777777">
            <w:pPr>
              <w:pStyle w:val="TableParagraph"/>
              <w:spacing w:line="223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259D408B" w14:textId="77777777">
            <w:pPr>
              <w:pStyle w:val="TableParagraph"/>
              <w:spacing w:line="223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1CC1CCEB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9734EE" w14:paraId="51DF2498" w14:textId="77777777">
            <w:pPr>
              <w:pStyle w:val="TableParagraph"/>
              <w:spacing w:line="223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1D508C66" w14:textId="77777777">
        <w:trPr>
          <w:trHeight w:val="2337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21858D9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B15467D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A3DF218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57D3D89" w14:textId="77777777">
            <w:pPr>
              <w:pStyle w:val="TableParagraph"/>
              <w:spacing w:before="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892505" w:rsidRDefault="009734EE" w14:paraId="40AEA12A" w14:textId="77777777">
            <w:pPr>
              <w:pStyle w:val="TableParagraph"/>
              <w:ind w:left="230" w:right="4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Environmental: aerosolizable </w:t>
            </w:r>
            <w:r>
              <w:rPr>
                <w:rFonts w:ascii="Arial"/>
                <w:spacing w:val="-2"/>
                <w:sz w:val="20"/>
              </w:rPr>
              <w:t>spore-containing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powder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other</w:t>
            </w:r>
            <w:r>
              <w:rPr>
                <w:rFonts w:ascii="Arial"/>
                <w:spacing w:val="4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substance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6698D6C" w14:textId="77777777"/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A630E7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52E1DA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535762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F01824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57EF3FF8" w14:textId="77777777">
            <w:pPr>
              <w:pStyle w:val="TableParagraph"/>
              <w:spacing w:before="132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6269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076020F" w14:textId="77777777">
            <w:pPr>
              <w:pStyle w:val="TableParagraph"/>
              <w:spacing w:line="248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</w:t>
            </w:r>
            <w:r>
              <w:rPr>
                <w:rFonts w:ascii="Arial"/>
                <w:spacing w:val="-2"/>
                <w:sz w:val="20"/>
              </w:rPr>
              <w:t xml:space="preserve"> decontamination</w:t>
            </w:r>
            <w:r>
              <w:rPr>
                <w:rFonts w:ascii="Arial"/>
                <w:spacing w:val="-1"/>
                <w:sz w:val="20"/>
              </w:rPr>
              <w:t xml:space="preserve"> of environment complete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203</w:t>
            </w:r>
            <w:r>
              <w:rPr>
                <w:rFonts w:ascii="Arial"/>
                <w:spacing w:val="20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 xml:space="preserve">.  </w:t>
            </w:r>
            <w:r>
              <w:rPr>
                <w:rFonts w:ascii="Arial"/>
                <w:spacing w:val="-1"/>
                <w:sz w:val="20"/>
              </w:rPr>
              <w:t>Wear respirator</w:t>
            </w:r>
          </w:p>
          <w:p w:rsidR="00892505" w:rsidRDefault="009734EE" w14:paraId="1A39C1AF" w14:textId="77777777">
            <w:pPr>
              <w:pStyle w:val="TableParagraph"/>
              <w:ind w:left="6" w:right="1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(N95 mask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PAPRs), protective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clothing; decontaminate persons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 </w:t>
            </w:r>
            <w:r>
              <w:rPr>
                <w:rFonts w:ascii="Arial"/>
                <w:spacing w:val="-2"/>
                <w:sz w:val="20"/>
              </w:rPr>
              <w:t>powder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on </w:t>
            </w:r>
            <w:r>
              <w:rPr>
                <w:rFonts w:ascii="Arial"/>
                <w:sz w:val="20"/>
              </w:rPr>
              <w:t>them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hyperlink r:id="rId8">
              <w:r>
                <w:rPr>
                  <w:rFonts w:ascii="Arial"/>
                  <w:spacing w:val="-1"/>
                  <w:sz w:val="20"/>
                </w:rPr>
                <w:t>(http://www.cdc.gov/m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</w:hyperlink>
            <w:r>
              <w:rPr>
                <w:rFonts w:ascii="Arial"/>
                <w:sz w:val="20"/>
              </w:rPr>
              <w:t>w</w:t>
            </w:r>
            <w:hyperlink r:id="rId9">
              <w:r>
                <w:rPr>
                  <w:rFonts w:ascii="Arial"/>
                  <w:spacing w:val="-1"/>
                  <w:sz w:val="20"/>
                </w:rPr>
                <w:t>r/preview/m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  <w:r>
                <w:rPr>
                  <w:rFonts w:ascii="Arial"/>
                  <w:spacing w:val="-1"/>
                  <w:sz w:val="20"/>
                </w:rPr>
                <w:t>wrhtml/m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  <w:r>
                <w:rPr>
                  <w:rFonts w:ascii="Arial"/>
                  <w:sz w:val="20"/>
                </w:rPr>
                <w:t>5</w:t>
              </w:r>
              <w:r>
                <w:rPr>
                  <w:rFonts w:ascii="Arial"/>
                  <w:spacing w:val="-1"/>
                  <w:sz w:val="20"/>
                </w:rPr>
                <w:t>135a3.ht</w:t>
              </w:r>
              <w:r>
                <w:rPr>
                  <w:rFonts w:ascii="Arial"/>
                  <w:spacing w:val="-2"/>
                  <w:sz w:val="20"/>
                </w:rPr>
                <w:t>m</w:t>
              </w:r>
              <w:r>
                <w:rPr>
                  <w:rFonts w:ascii="Arial"/>
                  <w:sz w:val="20"/>
                </w:rPr>
                <w:t>)</w:t>
              </w:r>
            </w:hyperlink>
            <w:r>
              <w:rPr>
                <w:rFonts w:ascii="Arial"/>
                <w:sz w:val="20"/>
              </w:rPr>
              <w:t xml:space="preserve">   </w:t>
            </w:r>
            <w:r>
              <w:rPr>
                <w:rFonts w:ascii="Arial"/>
                <w:b/>
                <w:sz w:val="20"/>
              </w:rPr>
              <w:t>Hand</w:t>
            </w:r>
            <w:r>
              <w:rPr>
                <w:rFonts w:ascii="Arial"/>
                <w:b/>
                <w:spacing w:val="-1"/>
                <w:sz w:val="20"/>
              </w:rPr>
              <w:t xml:space="preserve"> hygiene: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Handwashing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30-60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seconds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with </w:t>
            </w:r>
            <w:r>
              <w:rPr>
                <w:rFonts w:ascii="Arial"/>
                <w:spacing w:val="-1"/>
                <w:sz w:val="20"/>
              </w:rPr>
              <w:t xml:space="preserve">soap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water</w:t>
            </w:r>
            <w:r>
              <w:rPr>
                <w:rFonts w:ascii="Arial"/>
                <w:spacing w:val="3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2%</w:t>
            </w:r>
            <w:r>
              <w:rPr>
                <w:rFonts w:ascii="Arial"/>
                <w:spacing w:val="-1"/>
                <w:sz w:val="20"/>
              </w:rPr>
              <w:t xml:space="preserve"> chlorhexidene gluconate </w:t>
            </w: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spore contact (alcohol handrubs</w:t>
            </w:r>
          </w:p>
          <w:p w:rsidR="00892505" w:rsidRDefault="009734EE" w14:paraId="34C80DF2" w14:textId="77777777">
            <w:pPr>
              <w:pStyle w:val="TableParagraph"/>
              <w:spacing w:line="230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inactive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against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spores </w:t>
            </w:r>
            <w:r>
              <w:rPr>
                <w:rFonts w:ascii="Arial"/>
                <w:spacing w:val="-1"/>
                <w:position w:val="10"/>
                <w:sz w:val="13"/>
              </w:rPr>
              <w:t>983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  <w:p w:rsidR="00892505" w:rsidRDefault="009734EE" w14:paraId="79CBDFAB" w14:textId="77777777">
            <w:pPr>
              <w:pStyle w:val="TableParagraph"/>
              <w:ind w:left="6" w:right="4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Post-exposure prophylaxis following</w:t>
            </w:r>
            <w:r>
              <w:rPr>
                <w:rFonts w:ascii="Arial"/>
                <w:b/>
                <w:spacing w:val="-2"/>
                <w:sz w:val="20"/>
              </w:rPr>
              <w:t xml:space="preserve"> environmental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exposure</w:t>
            </w:r>
            <w:r>
              <w:rPr>
                <w:rFonts w:ascii="Arial"/>
                <w:spacing w:val="-1"/>
                <w:sz w:val="20"/>
              </w:rPr>
              <w:t>: 60</w:t>
            </w:r>
            <w:r>
              <w:rPr>
                <w:rFonts w:ascii="Arial"/>
                <w:spacing w:val="4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days of antimicrobials (either doxycycline, ciprofloxacin, or</w:t>
            </w:r>
            <w:r>
              <w:rPr>
                <w:rFonts w:ascii="Arial"/>
                <w:spacing w:val="6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levofloxacin)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post-exposure vaccine under </w:t>
            </w:r>
            <w:r>
              <w:rPr>
                <w:rFonts w:ascii="Arial"/>
                <w:sz w:val="20"/>
              </w:rPr>
              <w:t>IND</w:t>
            </w:r>
          </w:p>
        </w:tc>
      </w:tr>
      <w:tr w:rsidR="00892505" w14:paraId="4AC2FAD8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626E079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Antibiotic-associated colitis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(see </w:t>
            </w:r>
            <w:r>
              <w:rPr>
                <w:rFonts w:ascii="Arial"/>
                <w:i/>
                <w:spacing w:val="-1"/>
                <w:sz w:val="20"/>
              </w:rPr>
              <w:t>Clostridium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difficile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C7E5D5F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6D0D01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3CAEBBF" w14:textId="77777777"/>
        </w:tc>
      </w:tr>
      <w:tr w:rsidR="00892505" w14:paraId="34C935AE" w14:textId="77777777">
        <w:trPr>
          <w:trHeight w:val="139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51DFF12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5ACF1DC5" w14:textId="77777777">
            <w:pPr>
              <w:pStyle w:val="TableParagraph"/>
              <w:ind w:left="9" w:right="1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Arthropod-borne viral encephalitides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(eastern,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western, Venezuelan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equine encephalomyelitis;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</w:t>
            </w:r>
            <w:r>
              <w:rPr>
                <w:rFonts w:ascii="Arial"/>
                <w:spacing w:val="-1"/>
                <w:sz w:val="20"/>
              </w:rPr>
              <w:t xml:space="preserve"> Louis, California </w:t>
            </w:r>
            <w:r>
              <w:rPr>
                <w:rFonts w:ascii="Arial"/>
                <w:spacing w:val="-2"/>
                <w:sz w:val="20"/>
              </w:rPr>
              <w:t>encephalitis;</w:t>
            </w:r>
            <w:r>
              <w:rPr>
                <w:rFonts w:ascii="Arial"/>
                <w:spacing w:val="-1"/>
                <w:sz w:val="20"/>
              </w:rPr>
              <w:t xml:space="preserve"> West </w:t>
            </w:r>
            <w:r>
              <w:rPr>
                <w:rFonts w:ascii="Arial"/>
                <w:spacing w:val="-2"/>
                <w:sz w:val="20"/>
              </w:rPr>
              <w:t>Nile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Virus)</w:t>
            </w:r>
            <w:r>
              <w:rPr>
                <w:rFonts w:ascii="Arial"/>
                <w:spacing w:val="-1"/>
                <w:sz w:val="20"/>
              </w:rPr>
              <w:t xml:space="preserve"> and viral </w:t>
            </w:r>
            <w:r>
              <w:rPr>
                <w:rFonts w:ascii="Arial"/>
                <w:sz w:val="20"/>
              </w:rPr>
              <w:t>fevers</w:t>
            </w:r>
            <w:r>
              <w:rPr>
                <w:rFonts w:ascii="Arial"/>
                <w:spacing w:val="-1"/>
                <w:sz w:val="20"/>
              </w:rPr>
              <w:t xml:space="preserve"> (dengue, yellow fever, </w:t>
            </w:r>
            <w:r>
              <w:rPr>
                <w:rFonts w:ascii="Arial"/>
                <w:spacing w:val="-2"/>
                <w:sz w:val="20"/>
              </w:rPr>
              <w:t xml:space="preserve">Colorado </w:t>
            </w:r>
            <w:r>
              <w:rPr>
                <w:rFonts w:ascii="Arial"/>
                <w:sz w:val="20"/>
              </w:rPr>
              <w:t>tick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6B5EC4D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C3728BB" w14:textId="77777777">
            <w:pPr>
              <w:pStyle w:val="TableParagraph"/>
              <w:spacing w:before="6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B2250D9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E84502D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504A2CA" w14:textId="77777777">
            <w:pPr>
              <w:pStyle w:val="TableParagraph"/>
              <w:ind w:left="6" w:right="32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by transfusion,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West </w:t>
            </w:r>
            <w:r>
              <w:rPr>
                <w:rFonts w:ascii="Arial"/>
                <w:sz w:val="20"/>
              </w:rPr>
              <w:t>Nile</w:t>
            </w:r>
            <w:r>
              <w:rPr>
                <w:rFonts w:ascii="Arial"/>
                <w:spacing w:val="-1"/>
                <w:sz w:val="20"/>
              </w:rPr>
              <w:t xml:space="preserve"> virus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 xml:space="preserve"> organ transplant, breastmilk</w:t>
            </w:r>
            <w:r>
              <w:rPr>
                <w:rFonts w:ascii="Arial"/>
                <w:sz w:val="20"/>
              </w:rPr>
              <w:t xml:space="preserve"> or</w:t>
            </w:r>
          </w:p>
          <w:p w:rsidR="00892505" w:rsidRDefault="009734EE" w14:paraId="4DE6146C" w14:textId="77777777">
            <w:pPr>
              <w:pStyle w:val="TableParagraph"/>
              <w:spacing w:before="2" w:line="230" w:lineRule="exact"/>
              <w:ind w:left="6" w:right="642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transplacentally </w:t>
            </w:r>
            <w:r>
              <w:rPr>
                <w:rFonts w:ascii="Arial"/>
                <w:spacing w:val="-1"/>
                <w:position w:val="10"/>
                <w:sz w:val="13"/>
              </w:rPr>
              <w:t>530,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1047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Install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screens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windows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doors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endemic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areas</w:t>
            </w:r>
          </w:p>
          <w:p w:rsidR="00892505" w:rsidRDefault="009734EE" w14:paraId="0EAA4296" w14:textId="77777777">
            <w:pPr>
              <w:pStyle w:val="TableParagraph"/>
              <w:spacing w:line="230" w:lineRule="exact"/>
              <w:ind w:left="6" w:right="6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Use DEET-containing mosquito repellants and clothing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cover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extremities</w:t>
            </w:r>
          </w:p>
        </w:tc>
      </w:tr>
      <w:tr w:rsidR="00892505" w14:paraId="5899E9A0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61D2F1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Ascariasis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8A4B895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24A188C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F9CACB2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DD63D7F" w14:textId="77777777">
        <w:trPr>
          <w:trHeight w:val="47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3A48B79" w14:textId="77777777">
            <w:pPr>
              <w:pStyle w:val="TableParagraph"/>
              <w:spacing w:before="110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Aspergillosis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A876D75" w14:textId="77777777">
            <w:pPr>
              <w:pStyle w:val="TableParagraph"/>
              <w:spacing w:before="110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87F0CCD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D1AF281" w14:textId="77777777">
            <w:pPr>
              <w:pStyle w:val="TableParagraph"/>
              <w:spacing w:line="230" w:lineRule="exact"/>
              <w:ind w:left="6" w:right="23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Contact </w:t>
            </w:r>
            <w:r>
              <w:rPr>
                <w:rFonts w:ascii="Arial"/>
                <w:spacing w:val="-2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Airborne Precautions if massive soft tissue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infection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copious drainage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repeated irrigations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154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2AFDD93B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F01E3B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Avian</w:t>
            </w:r>
            <w:r>
              <w:rPr>
                <w:rFonts w:ascii="Arial"/>
                <w:spacing w:val="-1"/>
                <w:sz w:val="20"/>
              </w:rPr>
              <w:t xml:space="preserve"> influenza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influenza, avian </w:t>
            </w:r>
            <w:r>
              <w:rPr>
                <w:rFonts w:ascii="Arial"/>
                <w:spacing w:val="-2"/>
                <w:sz w:val="20"/>
              </w:rPr>
              <w:t>below)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689AE43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AEEFE9B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1DAA57FA" w14:textId="77777777"/>
        </w:tc>
      </w:tr>
      <w:tr w:rsidR="00892505" w14:paraId="2718F17B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78363E1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Babesiosis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69B9877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A34CC06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683BDE6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z w:val="20"/>
              </w:rPr>
              <w:t xml:space="preserve"> 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by transfusion,</w:t>
            </w:r>
          </w:p>
        </w:tc>
      </w:tr>
      <w:tr w:rsidR="00892505" w14:paraId="18ED156F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2F4B5C2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Blastomycosis, North American, cutaneous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0ED7E31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20EBF72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AD3583D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6E79950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A5C098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Botulism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7E687D1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1F5158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246884C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38A68F73" w14:textId="77777777">
        <w:trPr>
          <w:trHeight w:val="240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DF16A6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Bronchiolitis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 respiratory infections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infants and young children)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18BD12E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BE48A6E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99F8B0F" w14:textId="77777777">
            <w:pPr>
              <w:pStyle w:val="TableParagraph"/>
              <w:spacing w:line="226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Use </w:t>
            </w:r>
            <w:r>
              <w:rPr>
                <w:rFonts w:ascii="Arial"/>
                <w:sz w:val="20"/>
              </w:rPr>
              <w:t>mask</w:t>
            </w:r>
            <w:r>
              <w:rPr>
                <w:rFonts w:ascii="Arial"/>
                <w:spacing w:val="-1"/>
                <w:sz w:val="20"/>
              </w:rPr>
              <w:t xml:space="preserve"> 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Standard Precautions.</w:t>
            </w:r>
          </w:p>
        </w:tc>
      </w:tr>
    </w:tbl>
    <w:p w:rsidR="00892505" w:rsidRDefault="00892505" w14:paraId="68D9EFD0" w14:textId="77777777">
      <w:pPr>
        <w:spacing w:line="226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0BD1F1E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0390D1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7B92391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7849"/>
      </w:tblGrid>
      <w:tr w:rsidR="00892505" w14:paraId="4E5FCC8D" w14:textId="77777777">
        <w:trPr>
          <w:trHeight w:val="1398" w:hRule="exact"/>
        </w:trPr>
        <w:tc>
          <w:tcPr>
            <w:tcW w:w="15150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496728E" w14:textId="77777777">
            <w:pPr>
              <w:pStyle w:val="TableParagraph"/>
              <w:spacing w:before="201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6AB5753E" w14:textId="77777777">
            <w:pPr>
              <w:pStyle w:val="TableParagraph"/>
              <w:spacing w:before="240"/>
              <w:ind w:right="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34AAB8AF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C370ED2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774060B5" w14:textId="77777777"/>
        </w:tc>
        <w:tc>
          <w:tcPr>
            <w:tcW w:w="784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BCAF876" w14:textId="77777777">
            <w:pPr>
              <w:pStyle w:val="TableParagraph"/>
              <w:spacing w:line="227" w:lineRule="exact"/>
              <w:ind w:right="105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3D501E0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47BE81F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08498DE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9E971EA" w14:textId="77777777">
            <w:pPr>
              <w:pStyle w:val="TableParagraph"/>
              <w:spacing w:before="112" w:line="195" w:lineRule="exact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  <w:p w:rsidR="00892505" w:rsidRDefault="009734EE" w14:paraId="7BC3DBD2" w14:textId="77777777">
            <w:pPr>
              <w:pStyle w:val="TableParagraph"/>
              <w:spacing w:line="161" w:lineRule="exact"/>
              <w:ind w:left="15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6D5F41DB" w14:textId="77777777">
        <w:trPr>
          <w:trHeight w:val="713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DB5A825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7D006F00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Brucellosis (undulant, Malta, Mediterranean fever)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4AF51DB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24E405F8" w14:textId="77777777">
            <w:pPr>
              <w:pStyle w:val="TableParagraph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5AC5B28A" w14:textId="77777777">
            <w:pPr>
              <w:pStyle w:val="TableParagraph"/>
              <w:spacing w:before="22" w:line="206" w:lineRule="auto"/>
              <w:ind w:left="1586" w:right="65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 xml:space="preserve">to </w:t>
            </w:r>
            <w:r>
              <w:rPr>
                <w:rFonts w:ascii="Arial"/>
                <w:spacing w:val="-1"/>
                <w:sz w:val="20"/>
              </w:rPr>
              <w:t>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via</w:t>
            </w:r>
            <w:r>
              <w:rPr>
                <w:rFonts w:ascii="Arial"/>
                <w:spacing w:val="-1"/>
                <w:sz w:val="20"/>
              </w:rPr>
              <w:t xml:space="preserve"> banked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 xml:space="preserve">spermatozoa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sexual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1048,</w:t>
            </w:r>
            <w:r>
              <w:rPr>
                <w:rFonts w:ascii="Arial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1049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Provid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antimicrobial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prophylaxis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following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laboratory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exposure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258957F0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A6E53B5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Campylobacter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gastroenteritis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58E4F58" w14:textId="77777777"/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F86E843" w14:textId="77777777"/>
        </w:tc>
      </w:tr>
      <w:tr w:rsidR="00892505" w14:paraId="050F81F4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0FF66E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Candidiasis,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forms</w:t>
            </w:r>
            <w:r>
              <w:rPr>
                <w:rFonts w:ascii="Arial"/>
                <w:spacing w:val="-1"/>
                <w:sz w:val="20"/>
              </w:rPr>
              <w:t xml:space="preserve"> including mucocutaneous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11CA303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2A668CE" w14:textId="77777777"/>
        </w:tc>
      </w:tr>
      <w:tr w:rsidR="00892505" w14:paraId="0C2C3363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EF927C9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Cat-scratch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1"/>
                <w:sz w:val="20"/>
              </w:rPr>
              <w:t xml:space="preserve"> (benign inoculation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lymphoreticulosis)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778220F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56BF83B2" w14:textId="77777777">
            <w:pPr>
              <w:pStyle w:val="TableParagraph"/>
              <w:spacing w:line="226" w:lineRule="exact"/>
              <w:ind w:left="15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84CF3C2" w14:textId="77777777">
        <w:trPr>
          <w:trHeight w:val="474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6BC09C6" w14:textId="77777777">
            <w:pPr>
              <w:pStyle w:val="TableParagraph"/>
              <w:spacing w:before="110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Cellulitis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6CFBC3C" w14:textId="77777777">
            <w:pPr>
              <w:pStyle w:val="TableParagraph"/>
              <w:spacing w:before="110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A751254" w14:textId="77777777"/>
        </w:tc>
      </w:tr>
      <w:tr w:rsidR="00892505" w14:paraId="79802763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B30521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Chancroid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(soft</w:t>
            </w:r>
            <w:r>
              <w:rPr>
                <w:rFonts w:ascii="Arial"/>
                <w:spacing w:val="-1"/>
                <w:sz w:val="20"/>
              </w:rPr>
              <w:t xml:space="preserve"> chancre)</w:t>
            </w:r>
            <w:r>
              <w:rPr>
                <w:rFonts w:ascii="Arial"/>
                <w:sz w:val="20"/>
              </w:rPr>
              <w:t xml:space="preserve"> (</w:t>
            </w:r>
            <w:r>
              <w:rPr>
                <w:rFonts w:ascii="Arial"/>
                <w:i/>
                <w:sz w:val="20"/>
              </w:rPr>
              <w:t>H.</w:t>
            </w:r>
            <w:r>
              <w:rPr>
                <w:rFonts w:ascii="Arial"/>
                <w:i/>
                <w:spacing w:val="-1"/>
                <w:sz w:val="20"/>
              </w:rPr>
              <w:t xml:space="preserve"> ducreyi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7CAE6F2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E0AA59B" w14:textId="77777777">
            <w:pPr>
              <w:pStyle w:val="TableParagraph"/>
              <w:spacing w:line="226" w:lineRule="exact"/>
              <w:ind w:left="15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Transmitted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sexually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person</w:t>
            </w:r>
          </w:p>
        </w:tc>
      </w:tr>
      <w:tr w:rsidR="00892505" w14:paraId="5F11AE3E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473F960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Chickenpox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varicella)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032ADD2" w14:textId="77777777"/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34311E1" w14:textId="77777777"/>
        </w:tc>
      </w:tr>
      <w:tr w:rsidR="00892505" w14:paraId="39070B16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45661A1" w14:textId="77777777">
            <w:pPr>
              <w:pStyle w:val="TableParagraph"/>
              <w:spacing w:line="227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 trachomatis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0EC46EA" w14:textId="77777777"/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369484A" w14:textId="77777777"/>
        </w:tc>
      </w:tr>
      <w:tr w:rsidR="00892505" w14:paraId="1F58CF95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E411A6A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Conjunctivitis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29F4308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2DB3A50" w14:textId="77777777"/>
        </w:tc>
      </w:tr>
      <w:tr w:rsidR="00892505" w14:paraId="6A2737D0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D203A4E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Genital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(lymphogranuloma</w:t>
            </w:r>
            <w:r>
              <w:rPr>
                <w:rFonts w:ascii="Arial"/>
                <w:spacing w:val="-1"/>
                <w:sz w:val="20"/>
              </w:rPr>
              <w:t xml:space="preserve"> venereum)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8699E7F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16F25803" w14:textId="77777777"/>
        </w:tc>
      </w:tr>
      <w:tr w:rsidR="00892505" w14:paraId="73F1DD2B" w14:textId="77777777">
        <w:trPr>
          <w:trHeight w:val="223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7D9526C3" w14:textId="77777777">
            <w:pPr>
              <w:pStyle w:val="TableParagraph"/>
              <w:spacing w:line="223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Pneumonia</w:t>
            </w:r>
            <w:r>
              <w:rPr>
                <w:rFonts w:ascii="Arial"/>
                <w:spacing w:val="-1"/>
                <w:sz w:val="20"/>
              </w:rPr>
              <w:t xml:space="preserve"> (infants </w:t>
            </w:r>
            <w:r>
              <w:rPr>
                <w:rFonts w:ascii="Arial"/>
                <w:sz w:val="20"/>
                <w:u w:val="single" w:color="000000"/>
              </w:rPr>
              <w:t>&lt;</w:t>
            </w:r>
            <w:r>
              <w:rPr>
                <w:rFonts w:ascii="Arial"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1"/>
                <w:sz w:val="20"/>
              </w:rPr>
              <w:t xml:space="preserve"> mos. of </w:t>
            </w:r>
            <w:r>
              <w:rPr>
                <w:rFonts w:ascii="Arial"/>
                <w:spacing w:val="-2"/>
                <w:sz w:val="20"/>
              </w:rPr>
              <w:t>age))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5DFCFEE0" w14:textId="77777777">
            <w:pPr>
              <w:pStyle w:val="TableParagraph"/>
              <w:spacing w:line="223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892505" w14:paraId="4DCAB0EA" w14:textId="77777777"/>
        </w:tc>
      </w:tr>
      <w:tr w:rsidR="00892505" w14:paraId="7335C72F" w14:textId="77777777">
        <w:trPr>
          <w:trHeight w:val="267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0BEA47F" w14:textId="77777777">
            <w:pPr>
              <w:pStyle w:val="TableParagraph"/>
              <w:spacing w:before="19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 pneumoniae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CB968F0" w14:textId="77777777">
            <w:pPr>
              <w:pStyle w:val="TableParagraph"/>
              <w:spacing w:before="18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FFB9FFE" w14:textId="77777777">
            <w:pPr>
              <w:pStyle w:val="TableParagraph"/>
              <w:spacing w:line="248" w:lineRule="exact"/>
              <w:ind w:left="1587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institutionalized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populations reported,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1051,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1052</w:t>
            </w:r>
          </w:p>
        </w:tc>
      </w:tr>
      <w:tr w:rsidR="00892505" w14:paraId="2627ACC0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127564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Cholera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D25B38B" w14:textId="77777777"/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A659590" w14:textId="77777777"/>
        </w:tc>
      </w:tr>
      <w:tr w:rsidR="00892505" w14:paraId="125DCDB3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B1B09E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Closed-cavity infection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757E00D" w14:textId="77777777"/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13B133C" w14:textId="77777777"/>
        </w:tc>
      </w:tr>
      <w:tr w:rsidR="00892505" w14:paraId="78B9A003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3A90AE5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Open</w:t>
            </w:r>
            <w:r>
              <w:rPr>
                <w:rFonts w:ascii="Arial"/>
                <w:spacing w:val="-1"/>
                <w:sz w:val="20"/>
              </w:rPr>
              <w:t xml:space="preserve"> drain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place; limited or minor </w:t>
            </w:r>
            <w:r>
              <w:rPr>
                <w:rFonts w:ascii="Arial"/>
                <w:spacing w:val="-2"/>
                <w:sz w:val="20"/>
              </w:rPr>
              <w:t>drainage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713B5E0" w14:textId="77777777">
            <w:pPr>
              <w:pStyle w:val="TableParagraph"/>
              <w:spacing w:line="226" w:lineRule="exact"/>
              <w:ind w:right="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4A35458A" w14:textId="77777777">
            <w:pPr>
              <w:pStyle w:val="TableParagraph"/>
              <w:spacing w:line="226" w:lineRule="exact"/>
              <w:ind w:left="158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spacing w:val="-1"/>
                <w:sz w:val="20"/>
              </w:rPr>
              <w:t xml:space="preserve">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if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1"/>
                <w:sz w:val="20"/>
              </w:rPr>
              <w:t xml:space="preserve"> is copious uncontained drainage</w:t>
            </w:r>
          </w:p>
        </w:tc>
      </w:tr>
      <w:tr w:rsidR="00892505" w14:paraId="3F1575AB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43C8DFA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drain or closed drainage system in place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21F5F1A" w14:textId="77777777">
            <w:pPr>
              <w:pStyle w:val="TableParagraph"/>
              <w:spacing w:line="226" w:lineRule="exact"/>
              <w:ind w:right="8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8903386" w14:textId="77777777"/>
        </w:tc>
      </w:tr>
      <w:tr w:rsidR="00892505" w14:paraId="3B837205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55000BB" w14:textId="77777777">
            <w:pPr>
              <w:pStyle w:val="TableParagraph"/>
              <w:spacing w:line="227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Clostridium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938D714" w14:textId="77777777"/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4A00F9A" w14:textId="77777777"/>
        </w:tc>
      </w:tr>
      <w:tr w:rsidR="00892505" w14:paraId="5FF500DE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CB9F306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botulinum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4ACF26A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9DCA00E" w14:textId="77777777">
            <w:pPr>
              <w:pStyle w:val="TableParagraph"/>
              <w:spacing w:line="226" w:lineRule="exact"/>
              <w:ind w:left="15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0BB5D42" w14:textId="77777777">
        <w:trPr>
          <w:trHeight w:val="292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52F1EF0" w14:textId="77777777">
            <w:pPr>
              <w:pStyle w:val="TableParagraph"/>
              <w:spacing w:before="18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difficile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Gastroenteritis, </w:t>
            </w:r>
            <w:r>
              <w:rPr>
                <w:rFonts w:ascii="Arial"/>
                <w:i/>
                <w:spacing w:val="-1"/>
                <w:sz w:val="20"/>
              </w:rPr>
              <w:t>C. difficile)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BC2B24F" w14:textId="77777777">
            <w:pPr>
              <w:pStyle w:val="TableParagraph"/>
              <w:spacing w:before="18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473F415D" w14:textId="77777777">
            <w:pPr>
              <w:pStyle w:val="TableParagraph"/>
              <w:spacing w:before="18"/>
              <w:ind w:left="68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</w:tr>
      <w:tr w:rsidR="00892505" w14:paraId="67144E45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EF589F7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C.</w:t>
            </w:r>
            <w:r>
              <w:rPr>
                <w:rFonts w:ascii="Arial"/>
                <w:i/>
                <w:spacing w:val="-1"/>
                <w:sz w:val="20"/>
              </w:rPr>
              <w:t xml:space="preserve"> perfringens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CBA8C2A" w14:textId="77777777"/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1BA01362" w14:textId="77777777"/>
        </w:tc>
      </w:tr>
      <w:tr w:rsidR="00892505" w14:paraId="1161F1B1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10BABB3" w14:textId="77777777">
            <w:pPr>
              <w:pStyle w:val="TableParagraph"/>
              <w:spacing w:line="226" w:lineRule="exact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poisoning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7C6A475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6A9FD958" w14:textId="77777777">
            <w:pPr>
              <w:pStyle w:val="TableParagraph"/>
              <w:spacing w:line="226" w:lineRule="exact"/>
              <w:ind w:left="158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1975F8D" w14:textId="77777777">
        <w:trPr>
          <w:trHeight w:val="469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581DC47" w14:textId="77777777">
            <w:pPr>
              <w:pStyle w:val="TableParagraph"/>
              <w:spacing w:before="110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Gas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gangrene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1EC8CDA" w14:textId="77777777">
            <w:pPr>
              <w:pStyle w:val="TableParagraph"/>
              <w:spacing w:before="110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784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AE440D1" w14:textId="77777777">
            <w:pPr>
              <w:pStyle w:val="TableParagraph"/>
              <w:spacing w:before="23" w:line="204" w:lineRule="auto"/>
              <w:ind w:left="1586" w:right="2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rare;</w:t>
            </w:r>
            <w:r>
              <w:rPr>
                <w:rFonts w:ascii="Arial"/>
                <w:spacing w:val="-1"/>
                <w:sz w:val="20"/>
              </w:rPr>
              <w:t xml:space="preserve"> one outbreak 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surgical</w:t>
            </w:r>
            <w:r>
              <w:rPr>
                <w:rFonts w:ascii="Arial"/>
                <w:spacing w:val="4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setting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reported </w:t>
            </w:r>
            <w:r>
              <w:rPr>
                <w:rFonts w:ascii="Arial"/>
                <w:spacing w:val="-1"/>
                <w:position w:val="10"/>
                <w:sz w:val="13"/>
              </w:rPr>
              <w:t>1053</w:t>
            </w:r>
            <w:r>
              <w:rPr>
                <w:rFonts w:ascii="Arial"/>
                <w:spacing w:val="-1"/>
                <w:sz w:val="20"/>
              </w:rPr>
              <w:t>. 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wound drainage is</w:t>
            </w:r>
          </w:p>
        </w:tc>
      </w:tr>
    </w:tbl>
    <w:p w:rsidR="00892505" w:rsidRDefault="00892505" w14:paraId="073984F5" w14:textId="77777777">
      <w:pPr>
        <w:spacing w:line="204" w:lineRule="auto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44AE719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3486560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B660491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1B7DE3A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53CA0FB5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09C97537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10A26605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413099A5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008321E4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16D36498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5D52BF7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1E048051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2DBB783F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0C00D40B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4AF9C7BC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6C6D058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433917D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9615A3A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6CF398B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56DF2E23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4D0781C3" w14:textId="77777777">
        <w:trPr>
          <w:trHeight w:val="254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B705B06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060EC51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156B213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65FA43CA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extensive.</w:t>
            </w:r>
          </w:p>
        </w:tc>
      </w:tr>
      <w:tr w:rsidR="00892505" w14:paraId="095E431C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409E677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Coccidioidomycosis (valley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ADB27C9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49251F1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C5E5135" w14:textId="77777777"/>
        </w:tc>
      </w:tr>
      <w:tr w:rsidR="00892505" w14:paraId="2936A201" w14:textId="77777777">
        <w:trPr>
          <w:trHeight w:val="704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0414F62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48F1DA5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Draining lesions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17121E0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4C2D7BEB" w14:textId="77777777">
            <w:pPr>
              <w:pStyle w:val="TableParagraph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7F7D5A5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49CBC44D" w14:textId="77777777">
            <w:pPr>
              <w:pStyle w:val="TableParagraph"/>
              <w:spacing w:before="10" w:line="222" w:lineRule="auto"/>
              <w:ind w:left="6" w:right="44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under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extraordinary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circumstances because the 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arthroconidial form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Coccidioides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 xml:space="preserve">immitis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produced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humans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1054</w:t>
            </w:r>
            <w:r>
              <w:rPr>
                <w:rFonts w:ascii="Arial"/>
                <w:spacing w:val="18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>.</w:t>
            </w:r>
          </w:p>
        </w:tc>
      </w:tr>
      <w:tr w:rsidR="00892505" w14:paraId="054F8AE5" w14:textId="77777777">
        <w:trPr>
          <w:trHeight w:val="116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FF1C6A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95E9050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BD34E3D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46D59B2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216CBEC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0F99D070" w14:textId="77777777">
            <w:pPr>
              <w:pStyle w:val="TableParagraph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ADE18E7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556E22F1" w14:textId="77777777">
            <w:pPr>
              <w:pStyle w:val="TableParagraph"/>
              <w:ind w:left="6" w:right="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under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extraordinary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circumstances, </w:t>
            </w:r>
            <w:r>
              <w:rPr>
                <w:rFonts w:ascii="Arial"/>
                <w:sz w:val="20"/>
              </w:rPr>
              <w:t>(e.g.,</w:t>
            </w:r>
            <w:r>
              <w:rPr>
                <w:rFonts w:ascii="Arial"/>
                <w:spacing w:val="-1"/>
                <w:sz w:val="20"/>
              </w:rPr>
              <w:t xml:space="preserve"> inhalation of aerosolized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phase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endospores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during necropsy, transplantation of infected lung) because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infectious arthroconidial </w:t>
            </w:r>
            <w:r>
              <w:rPr>
                <w:rFonts w:ascii="Arial"/>
                <w:sz w:val="20"/>
              </w:rPr>
              <w:t>form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i/>
                <w:spacing w:val="-1"/>
                <w:sz w:val="20"/>
              </w:rPr>
              <w:t>Coccidioides immitis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 not</w:t>
            </w:r>
          </w:p>
          <w:p w:rsidR="00892505" w:rsidRDefault="009734EE" w14:paraId="7D3F6D42" w14:textId="77777777">
            <w:pPr>
              <w:pStyle w:val="TableParagraph"/>
              <w:spacing w:line="230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produced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humans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1054,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1055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9802335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79027D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Colorado tick fever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0563DB9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78AC664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41E9982F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0CC85DC" w14:textId="77777777">
        <w:trPr>
          <w:trHeight w:val="47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3D383D2" w14:textId="77777777">
            <w:pPr>
              <w:pStyle w:val="TableParagraph"/>
              <w:spacing w:before="110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Congenital </w:t>
            </w:r>
            <w:r>
              <w:rPr>
                <w:rFonts w:ascii="Arial"/>
                <w:spacing w:val="-2"/>
                <w:sz w:val="20"/>
              </w:rPr>
              <w:t>rubella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474C16A" w14:textId="77777777">
            <w:pPr>
              <w:pStyle w:val="TableParagraph"/>
              <w:spacing w:before="110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E2CED33" w14:textId="77777777">
            <w:pPr>
              <w:pStyle w:val="TableParagraph"/>
              <w:spacing w:before="110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 xml:space="preserve"> yr of age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4C94BABB" w14:textId="77777777">
            <w:pPr>
              <w:pStyle w:val="TableParagraph"/>
              <w:ind w:left="6" w:right="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Standard</w:t>
            </w:r>
            <w:r>
              <w:rPr>
                <w:rFonts w:ascii="Arial"/>
                <w:spacing w:val="-1"/>
                <w:sz w:val="20"/>
              </w:rPr>
              <w:t xml:space="preserve"> Precautions if nasopharyngeal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urine cultures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repeatedly</w:t>
            </w:r>
            <w:r>
              <w:rPr>
                <w:rFonts w:ascii="Arial"/>
                <w:spacing w:val="6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neg. after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mos. of age</w:t>
            </w:r>
          </w:p>
        </w:tc>
      </w:tr>
      <w:tr w:rsidR="00892505" w14:paraId="0BE60583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137E7F1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Conjunctivitis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8C9EA09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5242647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6DD1E74" w14:textId="77777777"/>
        </w:tc>
      </w:tr>
      <w:tr w:rsidR="00892505" w14:paraId="3E2C6DEE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26E1D01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Acute bacterial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55B5B7F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CD1F074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5D025965" w14:textId="77777777"/>
        </w:tc>
      </w:tr>
      <w:tr w:rsidR="00892505" w14:paraId="1A185D74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9820F10" w14:textId="77777777">
            <w:pPr>
              <w:pStyle w:val="TableParagraph"/>
              <w:spacing w:line="226" w:lineRule="exact"/>
              <w:ind w:left="34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D88BD38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1CFD01B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C6F6F94" w14:textId="77777777"/>
        </w:tc>
      </w:tr>
      <w:tr w:rsidR="00892505" w14:paraId="17F998F3" w14:textId="77777777">
        <w:trPr>
          <w:trHeight w:val="223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33C5F911" w14:textId="77777777">
            <w:pPr>
              <w:pStyle w:val="TableParagraph"/>
              <w:spacing w:line="223" w:lineRule="exact"/>
              <w:ind w:left="34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Gonococcal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4CF0D76B" w14:textId="77777777">
            <w:pPr>
              <w:pStyle w:val="TableParagraph"/>
              <w:spacing w:line="223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4E850055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892505" w14:paraId="5F6A9C43" w14:textId="77777777"/>
        </w:tc>
      </w:tr>
      <w:tr w:rsidR="00892505" w14:paraId="0D257B6B" w14:textId="77777777">
        <w:trPr>
          <w:trHeight w:val="1877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D6D574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6B91C3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67BA439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057F46E" w14:textId="77777777">
            <w:pPr>
              <w:pStyle w:val="TableParagraph"/>
              <w:spacing w:before="132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Acute viral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(acute </w:t>
            </w:r>
            <w:r>
              <w:rPr>
                <w:rFonts w:ascii="Arial"/>
                <w:spacing w:val="-2"/>
                <w:sz w:val="20"/>
              </w:rPr>
              <w:t>hemorrhagic)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948CBA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8B94ED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8113B2F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681847B3" w14:textId="77777777">
            <w:pPr>
              <w:pStyle w:val="TableParagraph"/>
              <w:spacing w:before="132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6837EC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DA2C56B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87C9E1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0FCAD5AB" w14:textId="77777777">
            <w:pPr>
              <w:pStyle w:val="TableParagraph"/>
              <w:spacing w:before="132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373C2C1" w14:textId="77777777">
            <w:pPr>
              <w:pStyle w:val="TableParagraph"/>
              <w:spacing w:line="232" w:lineRule="auto"/>
              <w:ind w:left="6" w:right="24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Adenovirus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most common;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enterovirus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70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1056</w:t>
            </w:r>
            <w:r>
              <w:rPr>
                <w:rFonts w:ascii="Arial"/>
                <w:spacing w:val="-1"/>
                <w:sz w:val="20"/>
              </w:rPr>
              <w:t>, Coxsackie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A24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1057</w:t>
            </w:r>
            <w:r>
              <w:rPr>
                <w:rFonts w:ascii="Arial"/>
                <w:spacing w:val="-1"/>
                <w:sz w:val="20"/>
              </w:rPr>
              <w:t>)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also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associated 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community </w:t>
            </w:r>
            <w:r>
              <w:rPr>
                <w:rFonts w:ascii="Arial"/>
                <w:spacing w:val="-2"/>
                <w:sz w:val="20"/>
              </w:rPr>
              <w:t>outbreaks.</w:t>
            </w:r>
            <w:r>
              <w:rPr>
                <w:rFonts w:ascii="Arial"/>
                <w:spacing w:val="-1"/>
                <w:sz w:val="20"/>
              </w:rPr>
              <w:t xml:space="preserve"> Highly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contagious;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eye clinics, pediatric and neonatal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settings, institutional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settings reported. </w:t>
            </w:r>
            <w:r>
              <w:rPr>
                <w:rFonts w:ascii="Arial"/>
                <w:sz w:val="20"/>
              </w:rPr>
              <w:t>Eye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clinics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should follow Standard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when handling </w:t>
            </w:r>
            <w:r>
              <w:rPr>
                <w:rFonts w:ascii="Arial"/>
                <w:sz w:val="20"/>
              </w:rPr>
              <w:t>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conjunctivitis. Routine use of infection</w:t>
            </w:r>
          </w:p>
          <w:p w:rsidR="00892505" w:rsidRDefault="009734EE" w14:paraId="3B036AD0" w14:textId="77777777">
            <w:pPr>
              <w:pStyle w:val="TableParagraph"/>
              <w:spacing w:before="28" w:line="206" w:lineRule="auto"/>
              <w:ind w:left="6" w:right="16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control measures in the handling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instruments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equipment will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prevent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occurrence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other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settings.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460,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814,</w:t>
            </w:r>
            <w:r>
              <w:rPr>
                <w:rFonts w:ascii="Arial"/>
                <w:spacing w:val="29"/>
                <w:w w:val="99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1058,</w:t>
            </w:r>
            <w:r>
              <w:rPr>
                <w:rFonts w:ascii="Arial"/>
                <w:spacing w:val="-5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1059</w:t>
            </w:r>
            <w:r>
              <w:rPr>
                <w:rFonts w:ascii="Arial"/>
                <w:spacing w:val="15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461,</w:t>
            </w:r>
            <w:r>
              <w:rPr>
                <w:rFonts w:ascii="Arial"/>
                <w:spacing w:val="-2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1060</w:t>
            </w:r>
            <w:r>
              <w:rPr>
                <w:rFonts w:ascii="Arial"/>
                <w:spacing w:val="-1"/>
                <w:position w:val="-9"/>
                <w:sz w:val="20"/>
              </w:rPr>
              <w:t>.</w:t>
            </w:r>
          </w:p>
        </w:tc>
      </w:tr>
      <w:tr w:rsidR="00892505" w14:paraId="75EB6C17" w14:textId="77777777">
        <w:trPr>
          <w:trHeight w:val="469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1FC60C7" w14:textId="77777777">
            <w:pPr>
              <w:pStyle w:val="TableParagraph"/>
              <w:spacing w:line="230" w:lineRule="exact"/>
              <w:ind w:left="452" w:right="224" w:hanging="44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Corona 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associated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SARS (SARS-CoV) (see severe acute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respiratory syndrome)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A19B93C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7E4383E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94E8FB2" w14:textId="77777777"/>
        </w:tc>
      </w:tr>
    </w:tbl>
    <w:p w:rsidR="00892505" w:rsidRDefault="00892505" w14:paraId="639E92AF" w14:textId="77777777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556E25C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DAD2EB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7E53ADA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18A257B9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300FB575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65B11182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54F9976B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0632D2FE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66D51C0F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4B08BD7F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70C19BE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16445715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56CD77ED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37E9AE3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5C1C592B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95A9278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2B1DD90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C8D9A3B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F6296C2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343E7BB3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796A0F9" w14:textId="77777777">
        <w:trPr>
          <w:trHeight w:val="254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695A9F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Coxsackie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 disease (see enteroviral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6A6B01D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3BF2FA2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89357A9" w14:textId="77777777"/>
        </w:tc>
      </w:tr>
      <w:tr w:rsidR="00892505" w14:paraId="7F86F418" w14:textId="77777777">
        <w:trPr>
          <w:trHeight w:val="95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8AA3B3D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05AF5148" w14:textId="77777777">
            <w:pPr>
              <w:pStyle w:val="TableParagraph"/>
              <w:ind w:left="175" w:right="3902" w:hanging="16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Creutzfeldt-Jakob disease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CJD, vCJD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1CDDA8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41451654" w14:textId="77777777">
            <w:pPr>
              <w:pStyle w:val="TableParagraph"/>
              <w:spacing w:before="12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2767194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64F0052B" w14:textId="77777777">
            <w:pPr>
              <w:pStyle w:val="TableParagraph"/>
              <w:spacing w:line="239" w:lineRule="auto"/>
              <w:ind w:left="6" w:right="475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disposable instruments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special sterilization/disinfection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5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surfaces, objects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contaminated with neural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-1"/>
                <w:sz w:val="20"/>
              </w:rPr>
              <w:t xml:space="preserve"> if CJD or </w:t>
            </w:r>
            <w:r>
              <w:rPr>
                <w:rFonts w:ascii="Arial"/>
                <w:sz w:val="20"/>
              </w:rPr>
              <w:t>vCJD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suspected and has not been R/O; No special burial procedures</w:t>
            </w:r>
          </w:p>
          <w:p w:rsidR="00892505" w:rsidRDefault="009734EE" w14:paraId="67032A9F" w14:textId="77777777">
            <w:pPr>
              <w:pStyle w:val="TableParagraph"/>
              <w:spacing w:line="137" w:lineRule="exact"/>
              <w:ind w:left="6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1061</w:t>
            </w:r>
          </w:p>
        </w:tc>
      </w:tr>
      <w:tr w:rsidR="00892505" w14:paraId="66BF9741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74F30DB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Croup (see respiratory infections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infants and young children)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4123061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8D6C597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2670F38" w14:textId="77777777"/>
        </w:tc>
      </w:tr>
      <w:tr w:rsidR="00892505" w14:paraId="45AD13E3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F1A967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Crimean-Congo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(see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Fever)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A0C3F9C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2F1035C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531AC965" w14:textId="77777777"/>
        </w:tc>
      </w:tr>
      <w:tr w:rsidR="00892505" w14:paraId="47F447FD" w14:textId="77777777">
        <w:trPr>
          <w:trHeight w:val="47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BE0D065" w14:textId="77777777">
            <w:pPr>
              <w:pStyle w:val="TableParagraph"/>
              <w:spacing w:before="110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Cryptococcosis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AA77FDF" w14:textId="77777777">
            <w:pPr>
              <w:pStyle w:val="TableParagraph"/>
              <w:spacing w:before="110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6E144F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B1E6422" w14:textId="77777777">
            <w:pPr>
              <w:pStyle w:val="TableParagraph"/>
              <w:spacing w:before="23" w:line="204" w:lineRule="auto"/>
              <w:ind w:left="6" w:right="342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rarely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-1"/>
                <w:sz w:val="20"/>
              </w:rPr>
              <w:t xml:space="preserve"> and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corneal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transplant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1062,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1063</w:t>
            </w:r>
          </w:p>
        </w:tc>
      </w:tr>
      <w:tr w:rsidR="00892505" w14:paraId="4FA8FE56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17A945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Cryptosporidiosis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69AC3B9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A53676E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CB39006" w14:textId="77777777"/>
        </w:tc>
      </w:tr>
      <w:tr w:rsidR="00892505" w14:paraId="2EC3C7B7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1320003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Cysticercosis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637339B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EC383D8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0DA5DAB3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 xml:space="preserve">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75D18E6F" w14:textId="77777777">
        <w:trPr>
          <w:trHeight w:val="474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7D18449" w14:textId="77777777">
            <w:pPr>
              <w:pStyle w:val="TableParagraph"/>
              <w:spacing w:line="230" w:lineRule="exact"/>
              <w:ind w:left="9" w:right="154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Cytomegalovirus infection,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including in neonates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immunosuppressed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BCC9EF7" w14:textId="77777777">
            <w:pPr>
              <w:pStyle w:val="TableParagraph"/>
              <w:spacing w:before="11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3FB3748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7849EEC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additional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for pregnant HCWs</w:t>
            </w:r>
          </w:p>
        </w:tc>
      </w:tr>
      <w:tr w:rsidR="00892505" w14:paraId="2FCE1B51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3523C3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Decubitus ulcer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Pressure</w:t>
            </w:r>
            <w:r>
              <w:rPr>
                <w:rFonts w:ascii="Arial"/>
                <w:spacing w:val="-1"/>
                <w:sz w:val="20"/>
              </w:rPr>
              <w:t xml:space="preserve"> ulcer)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4DC3E62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051DE85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FD23F2B" w14:textId="77777777"/>
        </w:tc>
      </w:tr>
      <w:tr w:rsidR="00892505" w14:paraId="51842975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0FAC79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Dengue </w:t>
            </w:r>
            <w:r>
              <w:rPr>
                <w:rFonts w:ascii="Arial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FC77674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218481A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892C45F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373E2666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637492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Diarrhea, acute-infective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etiology suspected (see gastroenteritis)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1FDC98A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0297659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1ADE52F" w14:textId="77777777"/>
        </w:tc>
      </w:tr>
      <w:tr w:rsidR="00892505" w14:paraId="277C6D6D" w14:textId="77777777">
        <w:trPr>
          <w:trHeight w:val="2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653E74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Diphtheria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BDD636B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73BCFAC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C9ABE1F" w14:textId="77777777"/>
        </w:tc>
      </w:tr>
      <w:tr w:rsidR="00892505" w14:paraId="7F1CF966" w14:textId="77777777">
        <w:trPr>
          <w:trHeight w:val="239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B7EB0FB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Cutaneous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6588AD6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DD3251C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CN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8437644" w14:textId="77777777">
            <w:pPr>
              <w:pStyle w:val="TableParagraph"/>
              <w:spacing w:line="226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 xml:space="preserve"> cultures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taken 24 hrs. apart </w:t>
            </w:r>
            <w:r>
              <w:rPr>
                <w:rFonts w:ascii="Arial"/>
                <w:spacing w:val="-2"/>
                <w:sz w:val="20"/>
              </w:rPr>
              <w:t>negative</w:t>
            </w:r>
          </w:p>
        </w:tc>
      </w:tr>
      <w:tr w:rsidR="00892505" w14:paraId="448C6FE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598B113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Pharyngeal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DCDD27D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C10BBCE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CN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901C918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 xml:space="preserve"> cultures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taken 24 hrs. apart negative</w:t>
            </w:r>
          </w:p>
        </w:tc>
      </w:tr>
      <w:tr w:rsidR="00892505" w14:paraId="34ACBFA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AAE47D0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Ebola</w:t>
            </w:r>
            <w:r>
              <w:rPr>
                <w:rFonts w:ascii="Arial"/>
                <w:spacing w:val="-1"/>
                <w:sz w:val="20"/>
              </w:rPr>
              <w:t xml:space="preserve"> virus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</w:t>
            </w:r>
            <w:r>
              <w:rPr>
                <w:rFonts w:ascii="Arial"/>
                <w:sz w:val="20"/>
              </w:rPr>
              <w:t>fevers)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B05CE4D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8C854B6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866A3F5" w14:textId="77777777"/>
        </w:tc>
      </w:tr>
      <w:tr w:rsidR="00892505" w14:paraId="5D591B2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242293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Echinococcosis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(hydatidosis)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F34D763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937BCB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A4FAAD1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F373C2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E743B9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Echovirus (see enteroviral infection)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C1E7961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823453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C226987" w14:textId="77777777"/>
        </w:tc>
      </w:tr>
      <w:tr w:rsidR="00892505" w14:paraId="47965A6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50AA0E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Encephalitis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encephalomyelitis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specific etiologic agents)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3CB420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7B1531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8CDBB47" w14:textId="77777777"/>
        </w:tc>
      </w:tr>
      <w:tr w:rsidR="00892505" w14:paraId="36FCD08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E17D3F2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Endometritis (endomyometritis)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32AEEA4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111C9A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2717E07" w14:textId="77777777"/>
        </w:tc>
      </w:tr>
      <w:tr w:rsidR="00892505" w14:paraId="31057CA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BD77EF1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Enterobiasis</w:t>
            </w:r>
            <w:r>
              <w:rPr>
                <w:rFonts w:ascii="Arial"/>
                <w:sz w:val="20"/>
              </w:rPr>
              <w:t xml:space="preserve"> (pinworm</w:t>
            </w:r>
            <w:r>
              <w:rPr>
                <w:rFonts w:ascii="Arial"/>
                <w:spacing w:val="-1"/>
                <w:sz w:val="20"/>
              </w:rPr>
              <w:t xml:space="preserve"> disease, oxyuriasis)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52D9F1F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23E2B4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60DF890" w14:textId="77777777"/>
        </w:tc>
      </w:tr>
      <w:tr w:rsidR="00892505" w14:paraId="78C499F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A8B484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Enterococcus </w:t>
            </w:r>
            <w:r>
              <w:rPr>
                <w:rFonts w:ascii="Arial"/>
                <w:spacing w:val="-1"/>
                <w:sz w:val="20"/>
              </w:rPr>
              <w:t xml:space="preserve">species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 if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C602462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F60889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565ADAE" w14:textId="77777777"/>
        </w:tc>
      </w:tr>
    </w:tbl>
    <w:p w:rsidR="00892505" w:rsidRDefault="00892505" w14:paraId="29547E71" w14:textId="77777777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29836E8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233CA5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7E76120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13650CF0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5285CE75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724E436E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F7DC680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5734F9EF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26653312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06C36799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6AE0D09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7E36CE6F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179A730F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B3CCE4F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7F734BEE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16A0338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B0A3C62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2BB488E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5DB37F8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65FEEA67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E1DC377" w14:textId="77777777">
        <w:trPr>
          <w:trHeight w:val="242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534D37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epidemiologically significant or vancomycin </w:t>
            </w:r>
            <w:r>
              <w:rPr>
                <w:rFonts w:ascii="Arial"/>
                <w:spacing w:val="-2"/>
                <w:sz w:val="20"/>
              </w:rPr>
              <w:t>resistant)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6A216C9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350F596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3EA49CA" w14:textId="77777777"/>
        </w:tc>
      </w:tr>
      <w:tr w:rsidR="00892505" w14:paraId="6D04316D" w14:textId="77777777">
        <w:trPr>
          <w:trHeight w:val="246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6E09A73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Enterocolitis,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C. difficile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C. difficile,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1920F1D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B5A7D2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97F8AFF" w14:textId="77777777"/>
        </w:tc>
      </w:tr>
      <w:tr w:rsidR="00892505" w14:paraId="707E93FF" w14:textId="77777777">
        <w:trPr>
          <w:trHeight w:val="5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4E905CD" w14:textId="77777777">
            <w:pPr>
              <w:pStyle w:val="TableParagraph"/>
              <w:spacing w:before="31"/>
              <w:ind w:left="9" w:right="47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Enteroviral</w:t>
            </w:r>
            <w:r>
              <w:rPr>
                <w:rFonts w:ascii="Arial"/>
                <w:spacing w:val="-1"/>
                <w:sz w:val="20"/>
              </w:rPr>
              <w:t xml:space="preserve"> infections</w:t>
            </w:r>
            <w:r>
              <w:rPr>
                <w:rFonts w:ascii="Arial"/>
                <w:sz w:val="20"/>
              </w:rPr>
              <w:t xml:space="preserve"> (i.e.,</w:t>
            </w:r>
            <w:r>
              <w:rPr>
                <w:rFonts w:ascii="Arial"/>
                <w:spacing w:val="-1"/>
                <w:sz w:val="20"/>
              </w:rPr>
              <w:t xml:space="preserve"> 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</w:t>
            </w:r>
            <w:r>
              <w:rPr>
                <w:rFonts w:ascii="Arial"/>
                <w:spacing w:val="-1"/>
                <w:sz w:val="20"/>
              </w:rPr>
              <w:t xml:space="preserve"> Coxsackie viruses and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Echo viruses)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(excludes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polio virus)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A907632" w14:textId="77777777">
            <w:pPr>
              <w:pStyle w:val="TableParagraph"/>
              <w:spacing w:before="6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63132524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bookmarkStart w:name="S" w:id="1"/>
            <w:bookmarkEnd w:id="1"/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084D32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2A49F43" w14:textId="77777777">
            <w:pPr>
              <w:pStyle w:val="TableParagraph"/>
              <w:ind w:left="6" w:right="6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 for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and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control institutional outbreaks</w:t>
            </w:r>
          </w:p>
        </w:tc>
      </w:tr>
      <w:tr w:rsidR="00892505" w14:paraId="74FC3AF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00827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Epiglottitis, due to </w:t>
            </w:r>
            <w:r>
              <w:rPr>
                <w:rFonts w:ascii="Arial"/>
                <w:i/>
                <w:spacing w:val="-1"/>
                <w:sz w:val="20"/>
              </w:rPr>
              <w:t xml:space="preserve">Haemophilus influenzae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59AE223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1E1FB55" w14:textId="77777777">
            <w:pPr>
              <w:pStyle w:val="TableParagraph"/>
              <w:spacing w:line="226" w:lineRule="exact"/>
              <w:ind w:left="40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573C291" w14:textId="77777777">
            <w:pPr>
              <w:pStyle w:val="TableParagraph"/>
              <w:spacing w:line="226" w:lineRule="exact"/>
              <w:ind w:left="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specific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</w:t>
            </w:r>
            <w:r>
              <w:rPr>
                <w:rFonts w:ascii="Arial"/>
                <w:spacing w:val="-2"/>
                <w:sz w:val="20"/>
              </w:rPr>
              <w:t>agents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epiglottitis 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other </w:t>
            </w:r>
            <w:r>
              <w:rPr>
                <w:rFonts w:ascii="Arial"/>
                <w:spacing w:val="-2"/>
                <w:sz w:val="20"/>
              </w:rPr>
              <w:t>etiologies)</w:t>
            </w:r>
          </w:p>
        </w:tc>
      </w:tr>
      <w:tr w:rsidR="00892505" w14:paraId="5F43A0E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B6E42F0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Epstein-Barr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infection, including 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mononucleosis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00AAFC1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5054C4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74C902B" w14:textId="77777777"/>
        </w:tc>
      </w:tr>
      <w:tr w:rsidR="00892505" w14:paraId="7A7A9D6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081A619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Erythema infectiosum (also see Parvovirus </w:t>
            </w:r>
            <w:r>
              <w:rPr>
                <w:rFonts w:ascii="Arial"/>
                <w:spacing w:val="-2"/>
                <w:sz w:val="20"/>
              </w:rPr>
              <w:t>B19)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8CDEC8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EF853B6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7B01DF9" w14:textId="77777777"/>
        </w:tc>
      </w:tr>
      <w:tr w:rsidR="00892505" w14:paraId="783C121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CF5E20B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Escherichia </w:t>
            </w:r>
            <w:r>
              <w:rPr>
                <w:rFonts w:ascii="Arial"/>
                <w:i/>
                <w:sz w:val="20"/>
              </w:rPr>
              <w:t>coli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gastroenteritis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FEDA7A0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B44609F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93B6FC7" w14:textId="77777777"/>
        </w:tc>
      </w:tr>
      <w:tr w:rsidR="00892505" w14:paraId="57BC8F0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38ECC4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1"/>
                <w:sz w:val="20"/>
              </w:rPr>
              <w:t xml:space="preserve"> poisoning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8409EFC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21FEA7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D7189B5" w14:textId="77777777"/>
        </w:tc>
      </w:tr>
      <w:tr w:rsidR="00892505" w14:paraId="1D44E5E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7C75102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Botulism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47BC1A6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AC0C3F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02A9939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from person to person</w:t>
            </w:r>
          </w:p>
        </w:tc>
      </w:tr>
      <w:tr w:rsidR="00892505" w14:paraId="1C3FBC05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7352369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perfringens or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welchii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C9C7871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9C5664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4F1D331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4275DE5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41CCEA7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Staphylococcal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030B767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7F8E95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31CC9C8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6264620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EDE890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Furunculosis,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staphylococcal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A3C26A3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0A32B8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EC9E509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 if drainage not controlled. Follow institutional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policies if MRSA</w:t>
            </w:r>
          </w:p>
        </w:tc>
      </w:tr>
      <w:tr w:rsidR="00892505" w14:paraId="69A9E18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010DB77" w14:textId="77777777">
            <w:pPr>
              <w:pStyle w:val="TableParagraph"/>
              <w:spacing w:line="226" w:lineRule="exact"/>
              <w:ind w:left="2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1C03DEB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7144A79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079BF3A" w14:textId="77777777"/>
        </w:tc>
      </w:tr>
      <w:tr w:rsidR="00892505" w14:paraId="2DD9322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53E8AA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Gangrene (gas </w:t>
            </w:r>
            <w:r>
              <w:rPr>
                <w:rFonts w:ascii="Arial"/>
                <w:spacing w:val="-2"/>
                <w:sz w:val="20"/>
              </w:rPr>
              <w:t>gangrene)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B5A1DDB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B3837B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6BD790A" w14:textId="77777777">
            <w:pPr>
              <w:pStyle w:val="TableParagraph"/>
              <w:spacing w:line="226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BD83038" w14:textId="77777777">
        <w:trPr>
          <w:trHeight w:val="70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065BA85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9B12435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Gastroenteritis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BC6DF51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7721B64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F9193A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ED9928E" w14:textId="77777777">
            <w:pPr>
              <w:pStyle w:val="TableParagraph"/>
              <w:spacing w:line="239" w:lineRule="auto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illness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control institutional outbreaks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caused by all of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agents below</w:t>
            </w:r>
          </w:p>
        </w:tc>
      </w:tr>
      <w:tr w:rsidR="00892505" w14:paraId="6F06EEED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FBEBDFF" w14:textId="77777777">
            <w:pPr>
              <w:pStyle w:val="TableParagraph"/>
              <w:spacing w:before="111"/>
              <w:ind w:left="2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Adenovirus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38B9776" w14:textId="77777777">
            <w:pPr>
              <w:pStyle w:val="TableParagraph"/>
              <w:spacing w:before="111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D3E49B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99E754E" w14:textId="77777777">
            <w:pPr>
              <w:pStyle w:val="TableParagraph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BA68C08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808DFC6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Campylobacter </w:t>
            </w:r>
            <w:r>
              <w:rPr>
                <w:rFonts w:ascii="Arial"/>
                <w:spacing w:val="-1"/>
                <w:sz w:val="20"/>
              </w:rPr>
              <w:t>species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77D9B81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8C35EF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A1FA915" w14:textId="77777777">
            <w:pPr>
              <w:pStyle w:val="TableParagraph"/>
              <w:spacing w:line="230" w:lineRule="exact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1349EE12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F56DD0F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Cholera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(Vibrio cholerae)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26B4D3C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97EC6E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FA11FB2" w14:textId="77777777">
            <w:pPr>
              <w:pStyle w:val="TableParagraph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8E49F25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63EEC80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C. difficile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703BAAD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51D3FF6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E2B944A" w14:textId="77777777">
            <w:pPr>
              <w:pStyle w:val="TableParagraph"/>
              <w:spacing w:before="23" w:line="204" w:lineRule="auto"/>
              <w:ind w:left="6" w:right="27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antibiotics if appropriate. Do not share electronic</w:t>
            </w:r>
            <w:r>
              <w:rPr>
                <w:rFonts w:ascii="Arial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thermometers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853,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854</w:t>
            </w:r>
            <w:r>
              <w:rPr>
                <w:rFonts w:ascii="Arial"/>
                <w:spacing w:val="-1"/>
                <w:sz w:val="20"/>
              </w:rPr>
              <w:t>; ensure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consistent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environmental cleaning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</w:p>
        </w:tc>
      </w:tr>
    </w:tbl>
    <w:p w:rsidR="00892505" w:rsidRDefault="00892505" w14:paraId="65BA141F" w14:textId="77777777">
      <w:pPr>
        <w:spacing w:line="204" w:lineRule="auto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2EA2E69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A7610D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E6FFE76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D10E419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0981DB39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55C3D1D4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54558DBA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712AFEFF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19856218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2A20E1CE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C0B6174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5BA69F31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223604FA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0D69AD0F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083AFA5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A836F02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F466B08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B84DA70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2BCCDEE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50351C18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3F9427A1" w14:textId="77777777">
        <w:trPr>
          <w:trHeight w:val="93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6F60822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7A2ED39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0737AB3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936FA73" w14:textId="77777777">
            <w:pPr>
              <w:pStyle w:val="TableParagraph"/>
              <w:spacing w:before="10" w:line="222" w:lineRule="auto"/>
              <w:ind w:left="6" w:right="34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disinfection.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Hypochlorite solutions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required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cleaning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continues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847</w:t>
            </w:r>
            <w:r>
              <w:rPr>
                <w:rFonts w:ascii="Arial"/>
                <w:spacing w:val="-1"/>
                <w:sz w:val="20"/>
              </w:rPr>
              <w:t>. Handwashing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soap 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water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preferred because of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absence of </w:t>
            </w:r>
            <w:r>
              <w:rPr>
                <w:rFonts w:ascii="Arial"/>
                <w:spacing w:val="-2"/>
                <w:sz w:val="20"/>
              </w:rPr>
              <w:t>sporicidal</w:t>
            </w:r>
            <w:r>
              <w:rPr>
                <w:rFonts w:ascii="Arial"/>
                <w:spacing w:val="-1"/>
                <w:sz w:val="20"/>
              </w:rPr>
              <w:t xml:space="preserve"> activity of alcohol in</w:t>
            </w:r>
          </w:p>
          <w:p w:rsidR="00892505" w:rsidRDefault="009734EE" w14:paraId="1D32C3F4" w14:textId="77777777">
            <w:pPr>
              <w:pStyle w:val="TableParagraph"/>
              <w:spacing w:line="234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waterless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antiseptic handrubs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983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447CBD27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1C129F9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Cryptosporidium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species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A74112B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1C3850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4D402D0" w14:textId="77777777">
            <w:pPr>
              <w:pStyle w:val="TableParagraph"/>
              <w:spacing w:line="230" w:lineRule="exact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628305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07167F9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E.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coli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9AE7707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5190A8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CB5D138" w14:textId="77777777"/>
        </w:tc>
      </w:tr>
      <w:tr w:rsidR="00892505" w14:paraId="59514FD7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ED3D2D2" w14:textId="77777777">
            <w:pPr>
              <w:pStyle w:val="TableParagraph"/>
              <w:ind w:left="454" w:right="49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Enteropathogenic O157:H7 and other </w:t>
            </w:r>
            <w:r>
              <w:rPr>
                <w:rFonts w:ascii="Arial"/>
                <w:sz w:val="20"/>
              </w:rPr>
              <w:t>shiga</w:t>
            </w:r>
            <w:r>
              <w:rPr>
                <w:rFonts w:ascii="Arial"/>
                <w:spacing w:val="-1"/>
                <w:sz w:val="20"/>
              </w:rPr>
              <w:t xml:space="preserve"> toxin-producing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Strains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F4BB23B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60169A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F3F4546" w14:textId="77777777">
            <w:pPr>
              <w:pStyle w:val="TableParagraph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07F8F563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F70DAE7" w14:textId="77777777">
            <w:pPr>
              <w:pStyle w:val="TableParagraph"/>
              <w:spacing w:before="111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 species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78A83B1" w14:textId="77777777">
            <w:pPr>
              <w:pStyle w:val="TableParagraph"/>
              <w:spacing w:before="111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7EB0AD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F0BEFBC" w14:textId="77777777">
            <w:pPr>
              <w:pStyle w:val="TableParagraph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722209EA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4EA94A1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Giardia</w:t>
            </w:r>
            <w:r>
              <w:rPr>
                <w:rFonts w:ascii="Arial"/>
                <w:i/>
                <w:spacing w:val="-1"/>
                <w:sz w:val="20"/>
              </w:rPr>
              <w:t xml:space="preserve"> lamblia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654D122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EE7EDE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29D9321" w14:textId="77777777">
            <w:pPr>
              <w:pStyle w:val="TableParagraph"/>
              <w:spacing w:line="230" w:lineRule="exact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46739329" w14:textId="77777777">
        <w:trPr>
          <w:trHeight w:val="2771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EE3474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033381B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7FC233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EDF28A1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2267ECF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69DB8843" w14:textId="77777777">
            <w:pPr>
              <w:pStyle w:val="TableParagraph"/>
              <w:ind w:left="2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Noroviruses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60773F8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6F8ADB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D2CF6F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10A042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84EBB30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F700AEA" w14:textId="77777777">
            <w:pPr>
              <w:pStyle w:val="TableParagraph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85F6AC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F8F4D58" w14:textId="77777777">
            <w:pPr>
              <w:pStyle w:val="TableParagraph"/>
              <w:ind w:left="6" w:right="22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outbreaks. Persons who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clean areas heavily contaminated with feces or vomitus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benefit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wearing </w:t>
            </w:r>
            <w:r>
              <w:rPr>
                <w:rFonts w:ascii="Arial"/>
                <w:sz w:val="20"/>
              </w:rPr>
              <w:t>masks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aerosolized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these</w:t>
            </w:r>
            <w:r>
              <w:rPr>
                <w:rFonts w:ascii="Arial"/>
                <w:spacing w:val="-1"/>
                <w:sz w:val="20"/>
              </w:rPr>
              <w:t xml:space="preserve"> body</w:t>
            </w:r>
          </w:p>
          <w:p w:rsidR="00892505" w:rsidRDefault="009734EE" w14:paraId="17972401" w14:textId="77777777">
            <w:pPr>
              <w:pStyle w:val="TableParagraph"/>
              <w:spacing w:before="4" w:line="230" w:lineRule="exact"/>
              <w:ind w:left="6" w:right="212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substances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142,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147</w:t>
            </w:r>
            <w:r>
              <w:rPr>
                <w:rFonts w:ascii="Arial"/>
                <w:spacing w:val="20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148</w:t>
            </w:r>
            <w:r>
              <w:rPr>
                <w:rFonts w:ascii="Arial"/>
                <w:spacing w:val="-1"/>
                <w:sz w:val="20"/>
              </w:rPr>
              <w:t>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consistent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environmental cleaning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7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disinfection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 </w:t>
            </w:r>
            <w:r>
              <w:rPr>
                <w:rFonts w:ascii="Arial"/>
                <w:sz w:val="20"/>
              </w:rPr>
              <w:t>focus</w:t>
            </w:r>
            <w:r>
              <w:rPr>
                <w:rFonts w:ascii="Arial"/>
                <w:spacing w:val="-1"/>
                <w:sz w:val="20"/>
              </w:rPr>
              <w:t xml:space="preserve"> on restrooms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even when apparently unsoiled</w:t>
            </w:r>
          </w:p>
          <w:p w:rsidR="00892505" w:rsidRDefault="009734EE" w14:paraId="1C4CF795" w14:textId="77777777">
            <w:pPr>
              <w:pStyle w:val="TableParagraph"/>
              <w:spacing w:line="209" w:lineRule="exact"/>
              <w:ind w:left="6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position w:val="10"/>
                <w:sz w:val="13"/>
              </w:rPr>
              <w:t>273,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1064</w:t>
            </w:r>
            <w:r>
              <w:rPr>
                <w:rFonts w:ascii="Arial"/>
                <w:spacing w:val="-1"/>
                <w:sz w:val="20"/>
              </w:rPr>
              <w:t>).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Hypochlorite solutions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1"/>
                <w:sz w:val="20"/>
              </w:rPr>
              <w:t xml:space="preserve"> be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</w:p>
          <w:p w:rsidR="00892505" w:rsidRDefault="009734EE" w14:paraId="4FC2D1F7" w14:textId="77777777">
            <w:pPr>
              <w:pStyle w:val="TableParagraph"/>
              <w:spacing w:line="222" w:lineRule="auto"/>
              <w:ind w:left="6" w:right="307" w:hanging="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continued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290-292</w:t>
            </w:r>
            <w:r>
              <w:rPr>
                <w:rFonts w:ascii="Arial"/>
                <w:spacing w:val="-1"/>
                <w:sz w:val="20"/>
              </w:rPr>
              <w:t>. Alcohol is less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active, but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1"/>
                <w:sz w:val="20"/>
              </w:rPr>
              <w:t xml:space="preserve"> 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evidence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alcohol antiseptic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handrubs are not effective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hand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decontamination </w:t>
            </w:r>
            <w:r>
              <w:rPr>
                <w:rFonts w:ascii="Arial"/>
                <w:spacing w:val="-1"/>
                <w:position w:val="10"/>
                <w:sz w:val="13"/>
              </w:rPr>
              <w:t>294</w:t>
            </w:r>
            <w:r>
              <w:rPr>
                <w:rFonts w:ascii="Arial"/>
                <w:spacing w:val="-1"/>
                <w:sz w:val="20"/>
              </w:rPr>
              <w:t>. Cohorting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affected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patients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separate</w:t>
            </w:r>
          </w:p>
          <w:p w:rsidR="00892505" w:rsidRDefault="009734EE" w14:paraId="7FFDCB77" w14:textId="77777777">
            <w:pPr>
              <w:pStyle w:val="TableParagraph"/>
              <w:spacing w:before="3"/>
              <w:ind w:left="6" w:right="31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airspaces and </w:t>
            </w:r>
            <w:r>
              <w:rPr>
                <w:rFonts w:ascii="Arial"/>
                <w:sz w:val="20"/>
              </w:rPr>
              <w:t>toilet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facilities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may help interrupt transmission during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outbreaks.</w:t>
            </w:r>
          </w:p>
        </w:tc>
      </w:tr>
      <w:tr w:rsidR="00892505" w14:paraId="48472118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AE15A58" w14:textId="77777777">
            <w:pPr>
              <w:pStyle w:val="TableParagraph"/>
              <w:spacing w:before="111"/>
              <w:ind w:left="2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Rotavirus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253C2A1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25E5A1B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8B37973" w14:textId="77777777">
            <w:pPr>
              <w:pStyle w:val="TableParagraph"/>
              <w:spacing w:line="230" w:lineRule="exact"/>
              <w:ind w:left="6" w:right="1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Ensure consistent environmental cleaning and disinfection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5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frequent removal of </w:t>
            </w:r>
            <w:r>
              <w:rPr>
                <w:rFonts w:ascii="Arial"/>
                <w:sz w:val="20"/>
              </w:rPr>
              <w:t>soiled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diapers. Prolonged shedding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1"/>
                <w:sz w:val="20"/>
              </w:rPr>
              <w:t xml:space="preserve"> occur in</w:t>
            </w:r>
          </w:p>
        </w:tc>
      </w:tr>
    </w:tbl>
    <w:p w:rsidR="00892505" w:rsidRDefault="00892505" w14:paraId="6BCD7A45" w14:textId="77777777">
      <w:pPr>
        <w:spacing w:line="230" w:lineRule="exact"/>
        <w:rPr>
          <w:rFonts w:ascii="Arial" w:hAnsi="Arial" w:eastAsia="Arial" w:cs="Arial"/>
          <w:sz w:val="20"/>
          <w:szCs w:val="20"/>
        </w:rPr>
        <w:sectPr w:rsidR="00892505">
          <w:footerReference w:type="default" r:id="rId10"/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44D8A02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583DD9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ED8CE42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728771C6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0E6DA31B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1F16F04B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E0D2A89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6A25B9EF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445B02CE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D5BA8B1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124AA12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069D592C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5D729E49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12F444B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3B053680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0637807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3006356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0EF95F5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258CF4A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04152A52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0928E2E8" w14:textId="77777777">
        <w:trPr>
          <w:trHeight w:val="47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2089481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E36080F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9DFF034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F0EE30A" w14:textId="77777777">
            <w:pPr>
              <w:pStyle w:val="TableParagraph"/>
              <w:spacing w:line="230" w:lineRule="exact"/>
              <w:ind w:left="6" w:right="32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both</w:t>
            </w:r>
            <w:r>
              <w:rPr>
                <w:rFonts w:ascii="Arial"/>
                <w:spacing w:val="-1"/>
                <w:sz w:val="20"/>
              </w:rPr>
              <w:t xml:space="preserve"> immunocompetent and immunocompromised children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elderly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932,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50795828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095A3D2" w14:textId="77777777">
            <w:pPr>
              <w:pStyle w:val="TableParagraph"/>
              <w:spacing w:before="111"/>
              <w:ind w:left="2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Salmonella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species (including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S. typhi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7BA51FC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1E7E7D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8B630C3" w14:textId="77777777">
            <w:pPr>
              <w:pStyle w:val="TableParagraph"/>
              <w:spacing w:line="230" w:lineRule="exact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5D0A8EC9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A37D846" w14:textId="77777777">
            <w:pPr>
              <w:pStyle w:val="TableParagraph"/>
              <w:spacing w:before="111"/>
              <w:ind w:left="2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Shigella </w:t>
            </w:r>
            <w:r>
              <w:rPr>
                <w:rFonts w:ascii="Arial"/>
                <w:spacing w:val="-1"/>
                <w:sz w:val="20"/>
              </w:rPr>
              <w:t>species (Bacillary dysentery)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B70E094" w14:textId="77777777">
            <w:pPr>
              <w:pStyle w:val="TableParagraph"/>
              <w:spacing w:before="111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4645DDE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971C7CB" w14:textId="77777777">
            <w:pPr>
              <w:pStyle w:val="TableParagraph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42F61C02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9149F44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Vibrio</w:t>
            </w:r>
            <w:r>
              <w:rPr>
                <w:rFonts w:ascii="Arial"/>
                <w:i/>
                <w:spacing w:val="-1"/>
                <w:sz w:val="20"/>
              </w:rPr>
              <w:t xml:space="preserve"> parahaemolyticus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72EE346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CD1B9B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4CF622D" w14:textId="77777777">
            <w:pPr>
              <w:pStyle w:val="TableParagraph"/>
              <w:spacing w:line="230" w:lineRule="exact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2CCCB907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69D5363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Viral (if not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covered elsewhere)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C94F4EE" w14:textId="77777777">
            <w:pPr>
              <w:pStyle w:val="TableParagraph"/>
              <w:spacing w:before="111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984FA9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D8E7289" w14:textId="77777777">
            <w:pPr>
              <w:pStyle w:val="TableParagraph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197233A2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4E3116B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Yersinia enterocolitica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6200179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4E5635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F21A98D" w14:textId="77777777">
            <w:pPr>
              <w:pStyle w:val="TableParagraph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duration of illness or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 institutional outbreaks</w:t>
            </w:r>
          </w:p>
        </w:tc>
      </w:tr>
      <w:tr w:rsidR="00892505" w14:paraId="10C9A87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D33842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German measles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rubella;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congenital rubella)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C628046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9DFD3A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AC849F3" w14:textId="77777777"/>
        </w:tc>
      </w:tr>
      <w:tr w:rsidR="00892505" w14:paraId="1A173A9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3500DF5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Giardiasis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134431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CFF00C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DCDC54F" w14:textId="77777777"/>
        </w:tc>
      </w:tr>
      <w:tr w:rsidR="00892505" w14:paraId="61AAAB76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82EC8D6" w14:textId="77777777">
            <w:pPr>
              <w:pStyle w:val="TableParagraph"/>
              <w:spacing w:line="230" w:lineRule="exact"/>
              <w:ind w:left="120" w:right="835" w:hanging="1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Gonococcal ophthalmia neonatorum (gonorrheal ophthalmia,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acute conjunctivitis of </w:t>
            </w:r>
            <w:r>
              <w:rPr>
                <w:rFonts w:ascii="Arial"/>
                <w:spacing w:val="-2"/>
                <w:sz w:val="20"/>
              </w:rPr>
              <w:t>newborn)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5DB6C66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DDA307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681190C" w14:textId="77777777"/>
        </w:tc>
      </w:tr>
      <w:tr w:rsidR="00892505" w14:paraId="63F23EC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B80C05B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Gonorrhea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56051E1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B31F11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5FADCB7" w14:textId="77777777"/>
        </w:tc>
      </w:tr>
      <w:tr w:rsidR="00892505" w14:paraId="39942577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F5E6FF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Granuloma inguinale (Donovanosis, granuloma venereum)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4FB431B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64A48D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ADA08E6" w14:textId="77777777"/>
        </w:tc>
      </w:tr>
      <w:tr w:rsidR="00892505" w14:paraId="731FBE6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36E0BC5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Guillain-Barré’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syndrome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FC62742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FDCECA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96F0501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3BD388D5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3D80A0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Haemophilus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 xml:space="preserve">influenzae </w:t>
            </w:r>
            <w:r>
              <w:rPr>
                <w:rFonts w:ascii="Arial"/>
                <w:spacing w:val="-1"/>
                <w:sz w:val="20"/>
              </w:rPr>
              <w:t>(see disease-specific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recommendations)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205603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492E9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98D466C" w14:textId="77777777"/>
        </w:tc>
      </w:tr>
      <w:tr w:rsidR="00892505" w14:paraId="5429166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D3526E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Hand, </w:t>
            </w:r>
            <w:r>
              <w:rPr>
                <w:rFonts w:ascii="Arial"/>
                <w:sz w:val="20"/>
              </w:rPr>
              <w:t>foot,</w:t>
            </w:r>
            <w:r>
              <w:rPr>
                <w:rFonts w:ascii="Arial"/>
                <w:spacing w:val="-1"/>
                <w:sz w:val="20"/>
              </w:rPr>
              <w:t xml:space="preserve"> and mouth disease (see enteroviral infection)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B2319E1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CA4A70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3A88CA9" w14:textId="77777777"/>
        </w:tc>
      </w:tr>
      <w:tr w:rsidR="00892505" w14:paraId="3337911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74DFDB5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Hansen’s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Disease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(see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Leprosy)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60AE5BE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B1C6D76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CA00DA0" w14:textId="77777777"/>
        </w:tc>
      </w:tr>
      <w:tr w:rsidR="00892505" w14:paraId="28293987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5C5CA49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Hantavirus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pulmonary syndrome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FEE55CB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55E2F9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9540AA4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4F8B87D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090C4F0" w14:textId="77777777">
            <w:pPr>
              <w:pStyle w:val="TableParagraph"/>
              <w:spacing w:line="227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Helicobacter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pylori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CDFFD4F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8059C8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A530FA2" w14:textId="77777777"/>
        </w:tc>
      </w:tr>
      <w:tr w:rsidR="00892505" w14:paraId="26402078" w14:textId="77777777">
        <w:trPr>
          <w:trHeight w:val="2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36E79368" w14:textId="77777777">
            <w:pPr>
              <w:pStyle w:val="TableParagraph"/>
              <w:spacing w:line="220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Hepatitis, viral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6D0ED51F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6D12E60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892505" w14:paraId="090F2D0E" w14:textId="77777777"/>
        </w:tc>
      </w:tr>
      <w:tr w:rsidR="00892505" w14:paraId="3F0AB5AE" w14:textId="77777777">
        <w:trPr>
          <w:trHeight w:val="260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52A5FC8" w14:textId="77777777">
            <w:pPr>
              <w:pStyle w:val="TableParagraph"/>
              <w:spacing w:before="15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5A93A5F" w14:textId="77777777">
            <w:pPr>
              <w:pStyle w:val="TableParagraph"/>
              <w:spacing w:before="1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83129A1" w14:textId="77777777"/>
        </w:tc>
        <w:tc>
          <w:tcPr>
            <w:tcW w:w="6269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116B42B" w14:textId="77777777">
            <w:pPr>
              <w:pStyle w:val="TableParagraph"/>
              <w:spacing w:line="246" w:lineRule="exact"/>
              <w:ind w:left="7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Provide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hepatitis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as </w:t>
            </w:r>
            <w:r>
              <w:rPr>
                <w:rFonts w:ascii="Arial"/>
                <w:spacing w:val="-2"/>
                <w:sz w:val="20"/>
              </w:rPr>
              <w:t>recommended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1065</w:t>
            </w:r>
          </w:p>
        </w:tc>
      </w:tr>
      <w:tr w:rsidR="00892505" w14:paraId="4476BE7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8E8A8CF" w14:textId="77777777">
            <w:pPr>
              <w:pStyle w:val="TableParagraph"/>
              <w:spacing w:line="226" w:lineRule="exact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Diapered or incontinent patients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0A0C373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276D9B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48BDBA9" w14:textId="77777777">
            <w:pPr>
              <w:pStyle w:val="TableParagraph"/>
              <w:spacing w:line="226" w:lineRule="exact"/>
              <w:ind w:left="4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Maintain Contact Precautions in infants and children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&lt;3</w:t>
            </w:r>
            <w:r>
              <w:rPr>
                <w:rFonts w:ascii="Arial"/>
                <w:spacing w:val="-1"/>
                <w:sz w:val="20"/>
              </w:rPr>
              <w:t xml:space="preserve"> years of </w:t>
            </w:r>
            <w:r>
              <w:rPr>
                <w:rFonts w:ascii="Arial"/>
                <w:spacing w:val="-2"/>
                <w:sz w:val="20"/>
              </w:rPr>
              <w:t>age</w:t>
            </w:r>
          </w:p>
        </w:tc>
      </w:tr>
    </w:tbl>
    <w:p w:rsidR="00892505" w:rsidRDefault="00892505" w14:paraId="1A765797" w14:textId="77777777">
      <w:pPr>
        <w:spacing w:line="226" w:lineRule="exact"/>
        <w:rPr>
          <w:rFonts w:ascii="Arial" w:hAnsi="Arial" w:eastAsia="Arial" w:cs="Arial"/>
          <w:sz w:val="20"/>
          <w:szCs w:val="20"/>
        </w:rPr>
        <w:sectPr w:rsidR="00892505">
          <w:footerReference w:type="default" r:id="rId11"/>
          <w:pgSz w:w="15840" w:h="12240" w:orient="landscape"/>
          <w:pgMar w:top="1140" w:right="240" w:bottom="940" w:left="240" w:header="0" w:footer="747" w:gutter="0"/>
          <w:pgNumType w:start="101"/>
          <w:cols w:space="720"/>
        </w:sectPr>
      </w:pPr>
    </w:p>
    <w:p w:rsidR="00892505" w:rsidRDefault="00892505" w14:paraId="490B0CB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7F32ED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7595CC0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5A7E1A1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1A481FBF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5BF6AEBD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19A6606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3B48B418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6F31D43C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6DFA9292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487C39D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17684DFB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1784580C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4B32913C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ED108E5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0D5DAD5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738F784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F7C7080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3F4A768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4BC71081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88F7CEB" w14:textId="77777777">
        <w:trPr>
          <w:trHeight w:val="707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44EFF7A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5ABAD56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62570B2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56115D7" w14:textId="77777777">
            <w:pPr>
              <w:pStyle w:val="TableParagraph"/>
              <w:spacing w:before="10" w:line="222" w:lineRule="auto"/>
              <w:ind w:left="6" w:right="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duration of hospitalization;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children 3-14 </w:t>
            </w:r>
            <w:r>
              <w:rPr>
                <w:rFonts w:ascii="Arial"/>
                <w:sz w:val="20"/>
              </w:rPr>
              <w:t>yrs.</w:t>
            </w:r>
            <w:r>
              <w:rPr>
                <w:rFonts w:ascii="Arial"/>
                <w:spacing w:val="-1"/>
                <w:sz w:val="20"/>
              </w:rPr>
              <w:t xml:space="preserve"> of age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 xml:space="preserve"> weeks</w:t>
            </w:r>
            <w:r>
              <w:rPr>
                <w:rFonts w:ascii="Arial"/>
                <w:spacing w:val="4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 onset of symptoms; &gt;14 yrs. of age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 xml:space="preserve"> week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 onset of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-9"/>
                <w:sz w:val="20"/>
              </w:rPr>
              <w:t>symptoms</w:t>
            </w:r>
            <w:r>
              <w:rPr>
                <w:rFonts w:ascii="Arial"/>
                <w:spacing w:val="-4"/>
                <w:position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833,</w:t>
            </w:r>
            <w:r>
              <w:rPr>
                <w:rFonts w:ascii="Arial"/>
                <w:spacing w:val="-4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1066, 1067</w:t>
            </w:r>
            <w:r>
              <w:rPr>
                <w:rFonts w:ascii="Arial"/>
                <w:spacing w:val="-1"/>
                <w:position w:val="-9"/>
                <w:sz w:val="20"/>
              </w:rPr>
              <w:t>.</w:t>
            </w:r>
          </w:p>
        </w:tc>
      </w:tr>
      <w:tr w:rsidR="00892505" w14:paraId="2F9437B5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3B83CD5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B-HBsAg</w:t>
            </w:r>
            <w:r>
              <w:rPr>
                <w:rFonts w:ascii="Arial"/>
                <w:spacing w:val="-1"/>
                <w:sz w:val="20"/>
              </w:rPr>
              <w:t xml:space="preserve"> positive; acute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chronic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E027BCA" w14:textId="77777777">
            <w:pPr>
              <w:pStyle w:val="TableParagraph"/>
              <w:spacing w:before="111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053C80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92C9D1D" w14:textId="77777777">
            <w:pPr>
              <w:pStyle w:val="TableParagraph"/>
              <w:spacing w:before="23" w:line="204" w:lineRule="auto"/>
              <w:ind w:left="6" w:right="39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specific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 of </w:t>
            </w:r>
            <w:r>
              <w:rPr>
                <w:rFonts w:ascii="Arial"/>
                <w:sz w:val="20"/>
              </w:rPr>
              <w:t>patients in</w:t>
            </w:r>
            <w:r>
              <w:rPr>
                <w:rFonts w:ascii="Arial"/>
                <w:spacing w:val="-1"/>
                <w:sz w:val="20"/>
              </w:rPr>
              <w:t xml:space="preserve"> hemodialysis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centers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778</w:t>
            </w:r>
          </w:p>
        </w:tc>
      </w:tr>
      <w:tr w:rsidR="00892505" w14:paraId="1D802550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429D845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</w:t>
            </w:r>
            <w:r>
              <w:rPr>
                <w:rFonts w:ascii="Arial"/>
                <w:spacing w:val="-1"/>
                <w:sz w:val="20"/>
              </w:rPr>
              <w:t xml:space="preserve"> and other </w:t>
            </w:r>
            <w:r>
              <w:rPr>
                <w:rFonts w:ascii="Arial"/>
                <w:spacing w:val="-2"/>
                <w:sz w:val="20"/>
              </w:rPr>
              <w:t>unspecified</w:t>
            </w:r>
            <w:r>
              <w:rPr>
                <w:rFonts w:ascii="Arial"/>
                <w:spacing w:val="-1"/>
                <w:sz w:val="20"/>
              </w:rPr>
              <w:t xml:space="preserve"> non-A, non-B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45AADC7" w14:textId="77777777">
            <w:pPr>
              <w:pStyle w:val="TableParagraph"/>
              <w:spacing w:before="111"/>
              <w:ind w:right="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5C9758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CAF55EC" w14:textId="77777777">
            <w:pPr>
              <w:pStyle w:val="TableParagraph"/>
              <w:spacing w:line="230" w:lineRule="exact"/>
              <w:ind w:left="6" w:right="39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specific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 of </w:t>
            </w:r>
            <w:r>
              <w:rPr>
                <w:rFonts w:ascii="Arial"/>
                <w:sz w:val="20"/>
              </w:rPr>
              <w:t>patients in</w:t>
            </w:r>
            <w:r>
              <w:rPr>
                <w:rFonts w:ascii="Arial"/>
                <w:spacing w:val="-1"/>
                <w:sz w:val="20"/>
              </w:rPr>
              <w:t xml:space="preserve"> hemodialysis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centers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778</w:t>
            </w:r>
          </w:p>
        </w:tc>
      </w:tr>
      <w:tr w:rsidR="00892505" w14:paraId="6071FA05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8243B2A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1"/>
                <w:sz w:val="20"/>
              </w:rPr>
              <w:t xml:space="preserve"> (seen only with hepatitis B)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0FE9094" w14:textId="77777777">
            <w:pPr>
              <w:pStyle w:val="TableParagraph"/>
              <w:spacing w:line="226" w:lineRule="exact"/>
              <w:ind w:right="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0FD3AD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DC6D8A4" w14:textId="77777777"/>
        </w:tc>
      </w:tr>
      <w:tr w:rsidR="00892505" w14:paraId="2ADBCC56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F9187FB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Type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D1A6CD1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9CD767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A460287" w14:textId="77777777">
            <w:pPr>
              <w:pStyle w:val="TableParagraph"/>
              <w:spacing w:before="23" w:line="204" w:lineRule="auto"/>
              <w:ind w:left="6" w:right="45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incontinent </w:t>
            </w:r>
            <w:r>
              <w:rPr>
                <w:rFonts w:ascii="Arial"/>
                <w:spacing w:val="-2"/>
                <w:sz w:val="20"/>
              </w:rPr>
              <w:t>individuals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4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illness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1068</w:t>
            </w:r>
          </w:p>
        </w:tc>
      </w:tr>
      <w:tr w:rsidR="00892505" w14:paraId="58CF9169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D3ACA2C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Type </w:t>
            </w:r>
            <w:r>
              <w:rPr>
                <w:rFonts w:ascii="Arial"/>
                <w:sz w:val="20"/>
              </w:rPr>
              <w:t>G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36AC609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23C2F2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9E888A9" w14:textId="77777777"/>
        </w:tc>
      </w:tr>
      <w:tr w:rsidR="00892505" w14:paraId="4589D95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E0A5711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Herpangina (see enteroviral infection)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DBAEC8F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7120B6E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A4D60DD" w14:textId="77777777"/>
        </w:tc>
      </w:tr>
      <w:tr w:rsidR="00892505" w14:paraId="04D4B92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463133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Hookworm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7E57C3F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9DC777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9E016BA" w14:textId="77777777"/>
        </w:tc>
      </w:tr>
      <w:tr w:rsidR="00892505" w14:paraId="608BBFE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FCF25D7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Herpes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simplex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i/>
                <w:spacing w:val="-1"/>
                <w:sz w:val="20"/>
              </w:rPr>
              <w:t>Herpesvirus hominis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8EB96CC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1050D5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9DCA3FC" w14:textId="77777777"/>
        </w:tc>
      </w:tr>
      <w:tr w:rsidR="00892505" w14:paraId="1C6C108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C4EFA67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Encephalitis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CE945AB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C227B8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1E9ABAF" w14:textId="77777777"/>
        </w:tc>
      </w:tr>
      <w:tr w:rsidR="00892505" w14:paraId="6A50D851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8C398A2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Mucocutaneous,</w:t>
            </w:r>
            <w:r>
              <w:rPr>
                <w:rFonts w:ascii="Arial"/>
                <w:spacing w:val="-1"/>
                <w:sz w:val="20"/>
              </w:rPr>
              <w:t xml:space="preserve"> disseminated or primary, severe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2C36D86" w14:textId="77777777">
            <w:pPr>
              <w:pStyle w:val="TableParagraph"/>
              <w:spacing w:before="111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E4D6C19" w14:textId="77777777">
            <w:pPr>
              <w:pStyle w:val="TableParagraph"/>
              <w:ind w:left="258" w:right="75" w:hanging="18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B38BA54" w14:textId="77777777"/>
        </w:tc>
      </w:tr>
      <w:tr w:rsidR="00892505" w14:paraId="54DA389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A879748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Mucocutaneous,</w:t>
            </w:r>
            <w:r>
              <w:rPr>
                <w:rFonts w:ascii="Arial"/>
                <w:spacing w:val="-1"/>
                <w:sz w:val="20"/>
              </w:rPr>
              <w:t xml:space="preserve"> recurrent (skin, oral,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genital)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EC388A8" w14:textId="77777777">
            <w:pPr>
              <w:pStyle w:val="TableParagraph"/>
              <w:spacing w:line="226" w:lineRule="exact"/>
              <w:ind w:right="9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E5E9DA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ED1E20E" w14:textId="77777777"/>
        </w:tc>
      </w:tr>
      <w:tr w:rsidR="00892505" w14:paraId="092E4B33" w14:textId="77777777">
        <w:trPr>
          <w:trHeight w:val="93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2BA8686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58C791F4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Neonatal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B371E38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C8F4FB8" w14:textId="77777777">
            <w:pPr>
              <w:pStyle w:val="TableParagraph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0F2059B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0FCDFB41" w14:textId="77777777">
            <w:pPr>
              <w:pStyle w:val="TableParagraph"/>
              <w:ind w:left="258" w:right="75" w:hanging="18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C2CAE79" w14:textId="77777777">
            <w:pPr>
              <w:pStyle w:val="TableParagraph"/>
              <w:spacing w:before="5" w:line="228" w:lineRule="auto"/>
              <w:ind w:left="6" w:right="11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Also,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asymptomatic,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exposed</w:t>
            </w:r>
            <w:r>
              <w:rPr>
                <w:rFonts w:ascii="Arial"/>
                <w:spacing w:val="-1"/>
                <w:sz w:val="20"/>
              </w:rPr>
              <w:t xml:space="preserve"> infants delivered </w:t>
            </w:r>
            <w:r>
              <w:rPr>
                <w:rFonts w:ascii="Arial"/>
                <w:sz w:val="20"/>
              </w:rPr>
              <w:t>vaginally</w:t>
            </w:r>
            <w:r>
              <w:rPr>
                <w:rFonts w:ascii="Arial"/>
                <w:spacing w:val="-1"/>
                <w:sz w:val="20"/>
              </w:rPr>
              <w:t xml:space="preserve"> or by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section and if </w:t>
            </w:r>
            <w:r>
              <w:rPr>
                <w:rFonts w:ascii="Arial"/>
                <w:sz w:val="20"/>
              </w:rPr>
              <w:t>mother</w:t>
            </w:r>
            <w:r>
              <w:rPr>
                <w:rFonts w:ascii="Arial"/>
                <w:spacing w:val="-1"/>
                <w:sz w:val="20"/>
              </w:rPr>
              <w:t xml:space="preserve"> has active </w:t>
            </w:r>
            <w:r>
              <w:rPr>
                <w:rFonts w:ascii="Arial"/>
                <w:sz w:val="20"/>
              </w:rPr>
              <w:t>infection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membranes have been</w:t>
            </w:r>
            <w:r>
              <w:rPr>
                <w:rFonts w:ascii="Arial"/>
                <w:spacing w:val="3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ruptured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more</w:t>
            </w:r>
            <w:r>
              <w:rPr>
                <w:rFonts w:ascii="Arial"/>
                <w:spacing w:val="-1"/>
                <w:sz w:val="20"/>
              </w:rPr>
              <w:t xml:space="preserve"> than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1"/>
                <w:sz w:val="20"/>
              </w:rPr>
              <w:t xml:space="preserve"> hrs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until infant surface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cultures</w:t>
            </w:r>
            <w:r>
              <w:rPr>
                <w:rFonts w:ascii="Arial"/>
                <w:spacing w:val="-1"/>
                <w:sz w:val="20"/>
              </w:rPr>
              <w:t xml:space="preserve"> obtained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24-36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hrs.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age negative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48 hrs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incubation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1069,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1070</w:t>
            </w:r>
          </w:p>
        </w:tc>
      </w:tr>
      <w:tr w:rsidR="00892505" w14:paraId="5B0626E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007A517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Herpes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zoster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(varicella-zoster) (shingles)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0553AB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0BA9D1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229DCBD" w14:textId="77777777"/>
        </w:tc>
      </w:tr>
      <w:tr w:rsidR="00892505" w14:paraId="1BB8861C" w14:textId="77777777">
        <w:trPr>
          <w:trHeight w:val="93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60E9F58" w14:textId="77777777">
            <w:pPr>
              <w:pStyle w:val="TableParagraph"/>
              <w:spacing w:before="111" w:line="230" w:lineRule="exact"/>
              <w:ind w:left="12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Disseminated disease in any patient</w:t>
            </w:r>
          </w:p>
          <w:p w:rsidR="00892505" w:rsidRDefault="009734EE" w14:paraId="4A03B462" w14:textId="77777777">
            <w:pPr>
              <w:pStyle w:val="TableParagraph"/>
              <w:ind w:left="120" w:right="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Localized disease in immunocompromised patient until disseminated</w:t>
            </w:r>
            <w:r>
              <w:rPr>
                <w:rFonts w:ascii="Arial"/>
                <w:spacing w:val="8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ruled out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B2BDD09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2CCB560C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FB0D18B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D638A68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EC16124" w14:textId="77777777">
            <w:pPr>
              <w:pStyle w:val="TableParagraph"/>
              <w:spacing w:line="239" w:lineRule="auto"/>
              <w:ind w:left="6" w:right="3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enter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if immune caregivers are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available; no</w:t>
            </w:r>
            <w:r>
              <w:rPr>
                <w:rFonts w:ascii="Arial"/>
                <w:spacing w:val="-2"/>
                <w:sz w:val="20"/>
              </w:rPr>
              <w:t xml:space="preserve"> recommendation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protection of immune HCWs; no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recommendation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of protection, i.e. surgical mask or </w:t>
            </w:r>
            <w:r>
              <w:rPr>
                <w:rFonts w:ascii="Arial"/>
                <w:spacing w:val="-2"/>
                <w:sz w:val="20"/>
              </w:rPr>
              <w:t>respirator;</w:t>
            </w:r>
            <w:r>
              <w:rPr>
                <w:rFonts w:ascii="Arial"/>
                <w:spacing w:val="6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 susceptible HCWs.</w:t>
            </w:r>
          </w:p>
        </w:tc>
      </w:tr>
    </w:tbl>
    <w:p w:rsidR="00892505" w:rsidRDefault="00892505" w14:paraId="10FDA675" w14:textId="77777777">
      <w:pPr>
        <w:spacing w:line="239" w:lineRule="auto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6DE7988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8D2DAC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C1F70BC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9FF26CC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5D34CCD6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4DA3275A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72979F8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5D38E380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6A7C9F7B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776B2A00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C803647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3DAF1749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011D2F07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57A1DB69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73133A7F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5374C04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56C25C6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0F1DB1E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97004F7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297B1CF9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BDE93BC" w14:textId="77777777">
        <w:trPr>
          <w:trHeight w:val="54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B80343" w14:textId="77777777">
            <w:pPr>
              <w:pStyle w:val="TableParagraph"/>
              <w:spacing w:before="31"/>
              <w:ind w:left="120" w:right="13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Localized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 with intact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 lesions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 contained/covered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561F530" w14:textId="77777777">
            <w:pPr>
              <w:pStyle w:val="TableParagraph"/>
              <w:spacing w:before="14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A07EFBB" w14:textId="77777777">
            <w:pPr>
              <w:pStyle w:val="TableParagraph"/>
              <w:spacing w:before="6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3D84A2BD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bookmarkStart w:name="DI" w:id="2"/>
            <w:bookmarkEnd w:id="2"/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4640347" w14:textId="77777777">
            <w:pPr>
              <w:pStyle w:val="TableParagraph"/>
              <w:spacing w:line="230" w:lineRule="exact"/>
              <w:ind w:left="6" w:right="19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provide direct patient care when other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caregivers are </w:t>
            </w:r>
            <w:r>
              <w:rPr>
                <w:rFonts w:ascii="Arial"/>
                <w:spacing w:val="-2"/>
                <w:sz w:val="20"/>
              </w:rPr>
              <w:t>available.</w:t>
            </w:r>
          </w:p>
        </w:tc>
      </w:tr>
      <w:tr w:rsidR="00892505" w14:paraId="32E3641B" w14:textId="77777777">
        <w:trPr>
          <w:trHeight w:val="2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14D65E14" w14:textId="77777777">
            <w:pPr>
              <w:pStyle w:val="TableParagraph"/>
              <w:spacing w:line="220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Histoplasmosis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7EE3E361" w14:textId="77777777">
            <w:pPr>
              <w:pStyle w:val="TableParagraph"/>
              <w:spacing w:line="220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0796F056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9734EE" w14:paraId="448EBC87" w14:textId="77777777">
            <w:pPr>
              <w:pStyle w:val="TableParagraph"/>
              <w:spacing w:line="220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9CBDB5B" w14:textId="77777777">
        <w:trPr>
          <w:trHeight w:val="240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58842A36" w14:textId="77777777">
            <w:pPr>
              <w:pStyle w:val="TableParagraph"/>
              <w:spacing w:before="15" w:line="224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Human immunodeficiency virus (HIV)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6154419E" w14:textId="77777777">
            <w:pPr>
              <w:pStyle w:val="TableParagraph"/>
              <w:spacing w:before="15" w:line="224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786628BB" w14:textId="77777777"/>
        </w:tc>
        <w:tc>
          <w:tcPr>
            <w:tcW w:w="6269" w:type="dxa"/>
            <w:tcBorders>
              <w:top w:val="nil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9734EE" w14:paraId="02358214" w14:textId="77777777">
            <w:pPr>
              <w:pStyle w:val="TableParagraph"/>
              <w:spacing w:line="240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chemoprophylaxis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some </w:t>
            </w:r>
            <w:r>
              <w:rPr>
                <w:rFonts w:ascii="Arial"/>
                <w:sz w:val="20"/>
              </w:rPr>
              <w:t>blood</w:t>
            </w:r>
            <w:r>
              <w:rPr>
                <w:rFonts w:ascii="Arial"/>
                <w:spacing w:val="-1"/>
                <w:sz w:val="20"/>
              </w:rPr>
              <w:t xml:space="preserve"> exposures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866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91A8D3B" w14:textId="77777777">
        <w:trPr>
          <w:trHeight w:val="950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CAB24B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4CABD46C" w14:textId="77777777">
            <w:pPr>
              <w:pStyle w:val="TableParagraph"/>
              <w:spacing w:before="130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Human metapneumovirus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701149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7F7ED6A3" w14:textId="77777777">
            <w:pPr>
              <w:pStyle w:val="TableParagraph"/>
              <w:spacing w:before="130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FFD3502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6FE76910" w14:textId="77777777">
            <w:pPr>
              <w:pStyle w:val="TableParagraph"/>
              <w:spacing w:before="130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BB674C3" w14:textId="77777777">
            <w:pPr>
              <w:pStyle w:val="TableParagraph"/>
              <w:spacing w:line="24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HAI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1071</w:t>
            </w:r>
            <w:r>
              <w:rPr>
                <w:rFonts w:ascii="Arial"/>
                <w:spacing w:val="-1"/>
                <w:sz w:val="20"/>
              </w:rPr>
              <w:t xml:space="preserve">,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transmission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established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823</w:t>
            </w:r>
            <w:r>
              <w:rPr>
                <w:rFonts w:ascii="Arial"/>
                <w:spacing w:val="-1"/>
                <w:sz w:val="20"/>
              </w:rPr>
              <w:t>.</w:t>
            </w:r>
          </w:p>
          <w:p w:rsidR="00892505" w:rsidRDefault="009734EE" w14:paraId="41AA30AF" w14:textId="77777777">
            <w:pPr>
              <w:pStyle w:val="TableParagraph"/>
              <w:ind w:left="6" w:right="7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Assumed to be Contact transmission as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 RSV since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 viruses are</w:t>
            </w:r>
            <w:r>
              <w:rPr>
                <w:rFonts w:ascii="Arial"/>
                <w:spacing w:val="5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closely related and have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similar clinical manifestations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5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epidemiology. </w:t>
            </w:r>
            <w:r>
              <w:rPr>
                <w:rFonts w:ascii="Arial"/>
                <w:sz w:val="20"/>
              </w:rPr>
              <w:t>Wear</w:t>
            </w:r>
            <w:r>
              <w:rPr>
                <w:rFonts w:ascii="Arial"/>
                <w:spacing w:val="-1"/>
                <w:sz w:val="20"/>
              </w:rPr>
              <w:t xml:space="preserve"> masks 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Standard Precautions..</w:t>
            </w:r>
          </w:p>
        </w:tc>
      </w:tr>
      <w:tr w:rsidR="00892505" w14:paraId="7BC9B2E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AA8DA3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Impetigo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AC92CC7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2C7A73C" w14:textId="77777777">
            <w:pPr>
              <w:pStyle w:val="TableParagraph"/>
              <w:spacing w:line="226" w:lineRule="exact"/>
              <w:ind w:left="40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0677393" w14:textId="77777777"/>
        </w:tc>
      </w:tr>
      <w:tr w:rsidR="00892505" w14:paraId="4F775B1E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3E051D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mononucleosis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FB02807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3FC719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69F11B6" w14:textId="77777777"/>
        </w:tc>
      </w:tr>
      <w:tr w:rsidR="00892505" w14:paraId="025A6517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0EF6C3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Influenza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C180792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0E75AB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68FB688" w14:textId="77777777"/>
        </w:tc>
      </w:tr>
      <w:tr w:rsidR="00892505" w14:paraId="23CD6943" w14:textId="77777777">
        <w:trPr>
          <w:trHeight w:val="185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0E4C33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3215CF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1F732C2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336338EF" w14:textId="77777777">
            <w:pPr>
              <w:pStyle w:val="TableParagraph"/>
              <w:ind w:left="2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Human (seasonal </w:t>
            </w:r>
            <w:r>
              <w:rPr>
                <w:rFonts w:ascii="Arial"/>
                <w:spacing w:val="-2"/>
                <w:sz w:val="20"/>
              </w:rPr>
              <w:t>influenza)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08BF76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49FD8D5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34E1AC0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76652601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16FEC4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DC71EB4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3AF1B5DC" w14:textId="77777777">
            <w:pPr>
              <w:pStyle w:val="TableParagraph"/>
              <w:ind w:left="6" w:right="6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days except DI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immuno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compromised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5DA83EC" w14:textId="77777777">
            <w:pPr>
              <w:pStyle w:val="TableParagraph"/>
              <w:spacing w:before="10" w:line="222" w:lineRule="auto"/>
              <w:ind w:left="6" w:right="9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Single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when available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cohort; avoid placement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high-risk patients; mask patient when transported out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</w:t>
            </w:r>
            <w:r>
              <w:rPr>
                <w:rFonts w:ascii="Arial"/>
                <w:sz w:val="20"/>
              </w:rPr>
              <w:t>room;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chemoprophylaxis/vaccine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control/prevent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611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gown</w:t>
            </w:r>
          </w:p>
          <w:p w:rsidR="00892505" w:rsidRDefault="009734EE" w14:paraId="0B03EE1F" w14:textId="77777777">
            <w:pPr>
              <w:pStyle w:val="TableParagraph"/>
              <w:spacing w:before="2"/>
              <w:ind w:left="6" w:right="1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and gloves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Standard Precautions may be </w:t>
            </w:r>
            <w:r>
              <w:rPr>
                <w:rFonts w:ascii="Arial"/>
                <w:spacing w:val="-2"/>
                <w:sz w:val="20"/>
              </w:rPr>
              <w:t>especially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important in pediatric settings.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immunocompromised patients cannot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defined; prolonged duration</w:t>
            </w:r>
            <w:r>
              <w:rPr>
                <w:rFonts w:ascii="Arial"/>
                <w:spacing w:val="6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shedding </w:t>
            </w:r>
            <w:r>
              <w:rPr>
                <w:rFonts w:ascii="Arial"/>
                <w:sz w:val="20"/>
              </w:rPr>
              <w:t>(i.e.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several weeks) has been observed;</w:t>
            </w:r>
          </w:p>
          <w:p w:rsidR="00892505" w:rsidRDefault="009734EE" w14:paraId="30D2D8A1" w14:textId="77777777">
            <w:pPr>
              <w:pStyle w:val="TableParagraph"/>
              <w:spacing w:line="230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implications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 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1"/>
                <w:sz w:val="20"/>
              </w:rPr>
              <w:t xml:space="preserve"> unknown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349BCF6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A4C01D7" w14:textId="77777777">
            <w:pPr>
              <w:pStyle w:val="TableParagraph"/>
              <w:spacing w:before="111"/>
              <w:ind w:left="2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Avian (e.g., H5N1, H7,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H9 strains))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0EF480E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6AC2EB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688A5B4" w14:textId="77777777">
            <w:pPr>
              <w:pStyle w:val="TableParagraph"/>
              <w:ind w:left="6" w:right="109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hyperlink r:id="rId12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www.cdc.gov/flu/avian/professional/infect-control.htm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 xml:space="preserve"> </w:t>
              </w:r>
            </w:hyperlink>
            <w:r>
              <w:rPr>
                <w:rFonts w:ascii="Arial"/>
                <w:spacing w:val="-1"/>
                <w:sz w:val="20"/>
              </w:rPr>
              <w:t>for current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avian influenza </w:t>
            </w:r>
            <w:r>
              <w:rPr>
                <w:rFonts w:ascii="Arial"/>
                <w:spacing w:val="-2"/>
                <w:sz w:val="20"/>
              </w:rPr>
              <w:t>guidance.</w:t>
            </w:r>
          </w:p>
        </w:tc>
      </w:tr>
      <w:tr w:rsidR="00892505" w14:paraId="721AF5B4" w14:textId="77777777">
        <w:trPr>
          <w:trHeight w:val="70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EE309A7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6F60ECD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Pandemic</w:t>
            </w:r>
            <w:r>
              <w:rPr>
                <w:rFonts w:ascii="Arial"/>
                <w:spacing w:val="-1"/>
                <w:sz w:val="20"/>
              </w:rPr>
              <w:t xml:space="preserve"> influenza (also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human influenza virus)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8A2C516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76FA512" w14:textId="77777777">
            <w:pPr>
              <w:pStyle w:val="TableParagraph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11C99B3" w14:textId="77777777">
            <w:pPr>
              <w:pStyle w:val="TableParagraph"/>
              <w:spacing w:line="239" w:lineRule="auto"/>
              <w:ind w:left="6" w:right="50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from </w:t>
            </w:r>
            <w:r>
              <w:rPr>
                <w:rFonts w:ascii="Arial"/>
                <w:spacing w:val="-1"/>
                <w:sz w:val="20"/>
              </w:rPr>
              <w:t>onset of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symptoms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1415306" w14:textId="77777777">
            <w:pPr>
              <w:pStyle w:val="TableParagraph"/>
              <w:spacing w:line="230" w:lineRule="exact"/>
              <w:ind w:left="6" w:right="643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hyperlink r:id="rId13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http://www.pandemicflu.gov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 xml:space="preserve"> </w:t>
              </w:r>
            </w:hyperlink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current pandemic influenza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guidance.</w:t>
            </w:r>
          </w:p>
        </w:tc>
      </w:tr>
      <w:tr w:rsidR="00892505" w14:paraId="0489E1D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F50E33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Kawasaki syndrome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D299351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F05583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B158B31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1"/>
                <w:sz w:val="20"/>
              </w:rPr>
              <w:t xml:space="preserve">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3076A25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8AAE049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Lassa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</w:t>
            </w:r>
            <w:r>
              <w:rPr>
                <w:rFonts w:ascii="Arial"/>
                <w:sz w:val="20"/>
              </w:rPr>
              <w:t>fevers)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E6B13CF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CE3A40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4183A06" w14:textId="77777777"/>
        </w:tc>
      </w:tr>
    </w:tbl>
    <w:p w:rsidR="00892505" w:rsidRDefault="00892505" w14:paraId="523FADBD" w14:textId="77777777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6FF9115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11AFCB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35EB919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9210DFB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23EFD724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431D3880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530D57B9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41EB2A26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75BCDAC1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0EE25FC3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422375E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1FB2DB2E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2B8F38DF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0858F97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0176C1E7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D806F65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33E27F7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2902A5C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FB60062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4399E33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6E5B7856" w14:textId="77777777">
        <w:trPr>
          <w:trHeight w:val="24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F9774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Legionnaires’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disease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462FAF9" w14:textId="77777777">
            <w:pPr>
              <w:pStyle w:val="TableParagraph"/>
              <w:spacing w:line="226" w:lineRule="exact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4430FA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BBB5FEA" w14:textId="77777777">
            <w:pPr>
              <w:pStyle w:val="TableParagraph"/>
              <w:spacing w:line="226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DB4FA07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6245D6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Leprosy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C1FEA18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F6484F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E4DE772" w14:textId="77777777"/>
        </w:tc>
      </w:tr>
      <w:tr w:rsidR="00892505" w14:paraId="03CC3AA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2E88A8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Leptospirosis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E17286B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97686E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321692A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B9B136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CF34D65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Lice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CECFA07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A40AC5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7F94" w14:paraId="3E1F8E18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hyperlink r:id="rId14">
              <w:r w:rsidR="009734EE">
                <w:rPr>
                  <w:rFonts w:ascii="Arial"/>
                  <w:spacing w:val="-2"/>
                  <w:sz w:val="20"/>
                </w:rPr>
                <w:t>http://www.cdc.gov/ncidod/dpd/parasites/lice/default.htm</w:t>
              </w:r>
            </w:hyperlink>
          </w:p>
        </w:tc>
      </w:tr>
      <w:tr w:rsidR="00892505" w14:paraId="2849CAD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744F4DE" w14:textId="77777777">
            <w:pPr>
              <w:pStyle w:val="TableParagraph"/>
              <w:spacing w:line="226" w:lineRule="exact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Head (pediculosis)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B72D24C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EFA8BCB" w14:textId="77777777">
            <w:pPr>
              <w:pStyle w:val="TableParagraph"/>
              <w:spacing w:line="226" w:lineRule="exact"/>
              <w:ind w:left="45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 xml:space="preserve">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CD1D0F3" w14:textId="77777777"/>
        </w:tc>
      </w:tr>
      <w:tr w:rsidR="00892505" w14:paraId="60227D4A" w14:textId="77777777">
        <w:trPr>
          <w:trHeight w:val="70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1F6E49C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7ACF3FC" w14:textId="77777777">
            <w:pPr>
              <w:pStyle w:val="TableParagraph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Body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118F70A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5CA3B6F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A56F47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4ECEBE5" w14:textId="77777777">
            <w:pPr>
              <w:pStyle w:val="TableParagraph"/>
              <w:spacing w:line="239" w:lineRule="auto"/>
              <w:ind w:left="6" w:right="1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Transmitted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through infested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clothing. Wear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gown</w:t>
            </w:r>
            <w:r>
              <w:rPr>
                <w:rFonts w:ascii="Arial"/>
                <w:spacing w:val="5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gloves</w:t>
            </w:r>
            <w:r>
              <w:rPr>
                <w:rFonts w:ascii="Arial"/>
                <w:sz w:val="20"/>
              </w:rPr>
              <w:t xml:space="preserve"> when</w:t>
            </w:r>
            <w:r>
              <w:rPr>
                <w:rFonts w:ascii="Arial"/>
                <w:spacing w:val="-1"/>
                <w:sz w:val="20"/>
              </w:rPr>
              <w:t xml:space="preserve"> removing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clothing;</w:t>
            </w:r>
            <w:r>
              <w:rPr>
                <w:rFonts w:ascii="Arial"/>
                <w:spacing w:val="-1"/>
                <w:sz w:val="20"/>
              </w:rPr>
              <w:t xml:space="preserve"> bag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wash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clothes according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CDC guidance above</w:t>
            </w:r>
          </w:p>
        </w:tc>
      </w:tr>
      <w:tr w:rsidR="00892505" w14:paraId="003B305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62D7C91" w14:textId="77777777">
            <w:pPr>
              <w:pStyle w:val="TableParagraph"/>
              <w:spacing w:line="226" w:lineRule="exact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Pubic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A1083BE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69AEB4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0413281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Transmitted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through sexual contact</w:t>
            </w:r>
          </w:p>
        </w:tc>
      </w:tr>
      <w:tr w:rsidR="00892505" w14:paraId="6D49D014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9B968C4" w14:textId="77777777">
            <w:pPr>
              <w:pStyle w:val="TableParagraph"/>
              <w:spacing w:before="111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Listeriosis (listeria monocytogenes)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8F52323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F51C836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F7A98EF" w14:textId="77777777">
            <w:pPr>
              <w:pStyle w:val="TableParagraph"/>
              <w:spacing w:before="23" w:line="204" w:lineRule="auto"/>
              <w:ind w:left="6" w:right="299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Person-to-person transmission rare; cross-transmission in neonatal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-9"/>
                <w:sz w:val="20"/>
              </w:rPr>
              <w:t>settings</w:t>
            </w:r>
            <w:r>
              <w:rPr>
                <w:rFonts w:ascii="Arial"/>
                <w:spacing w:val="-4"/>
                <w:position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-9"/>
                <w:sz w:val="20"/>
              </w:rPr>
              <w:t>reported</w:t>
            </w:r>
            <w:r>
              <w:rPr>
                <w:rFonts w:ascii="Arial"/>
                <w:spacing w:val="-4"/>
                <w:position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1072,</w:t>
            </w:r>
            <w:r>
              <w:rPr>
                <w:rFonts w:ascii="Arial"/>
                <w:spacing w:val="-3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1073</w:t>
            </w:r>
            <w:r>
              <w:rPr>
                <w:rFonts w:ascii="Arial"/>
                <w:spacing w:val="17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1074,</w:t>
            </w:r>
            <w:r>
              <w:rPr>
                <w:rFonts w:ascii="Arial"/>
                <w:spacing w:val="-3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13"/>
              </w:rPr>
              <w:t>1075</w:t>
            </w:r>
          </w:p>
        </w:tc>
      </w:tr>
      <w:tr w:rsidR="00892505" w14:paraId="6A4B73F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C08581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Lyme </w:t>
            </w:r>
            <w:r>
              <w:rPr>
                <w:rFonts w:ascii="Arial"/>
                <w:spacing w:val="-2"/>
                <w:sz w:val="20"/>
              </w:rPr>
              <w:t>disease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BCE719E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9E9866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ED4F1C2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091066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BADD347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Lymphocytic choriomeningitis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68F3C3D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006A3F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9CBF55E" w14:textId="77777777">
            <w:pPr>
              <w:pStyle w:val="TableParagraph"/>
              <w:spacing w:line="226" w:lineRule="exact"/>
              <w:ind w:left="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7CEE3B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6B0069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Lymphogranuloma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venereum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9F9D940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1103DFF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7273FFF" w14:textId="77777777"/>
        </w:tc>
      </w:tr>
      <w:tr w:rsidR="00892505" w14:paraId="7E82B5CC" w14:textId="77777777">
        <w:trPr>
          <w:trHeight w:val="115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703BC2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555EC9F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7C638266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Malaria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08E7FF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5CFD26A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0C80260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40FFCD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464518D" w14:textId="77777777">
            <w:pPr>
              <w:pStyle w:val="TableParagraph"/>
              <w:spacing w:before="5" w:line="228" w:lineRule="auto"/>
              <w:ind w:left="6" w:right="2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through transfusion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rarely and </w:t>
            </w:r>
            <w:r>
              <w:rPr>
                <w:rFonts w:ascii="Arial"/>
                <w:sz w:val="20"/>
              </w:rPr>
              <w:t>through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failure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follow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Standard</w:t>
            </w:r>
            <w:r>
              <w:rPr>
                <w:rFonts w:ascii="Arial"/>
                <w:spacing w:val="-1"/>
                <w:sz w:val="20"/>
              </w:rPr>
              <w:t xml:space="preserve"> Precautions </w:t>
            </w:r>
            <w:r>
              <w:rPr>
                <w:rFonts w:ascii="Arial"/>
                <w:spacing w:val="-2"/>
                <w:sz w:val="20"/>
              </w:rPr>
              <w:t>during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1076-1079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Install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screens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windows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doors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endemic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areas. Use DEET-containing mosquito repellants 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clothing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cover</w:t>
            </w:r>
          </w:p>
          <w:p w:rsidR="00892505" w:rsidRDefault="009734EE" w14:paraId="67994897" w14:textId="77777777">
            <w:pPr>
              <w:pStyle w:val="TableParagraph"/>
              <w:spacing w:before="1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extremities</w:t>
            </w:r>
          </w:p>
        </w:tc>
      </w:tr>
      <w:tr w:rsidR="00892505" w14:paraId="4232AB08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785575B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Marburg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1"/>
                <w:sz w:val="20"/>
              </w:rPr>
              <w:t xml:space="preserve"> disease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hemorrhagic </w:t>
            </w:r>
            <w:r>
              <w:rPr>
                <w:rFonts w:ascii="Arial"/>
                <w:sz w:val="20"/>
              </w:rPr>
              <w:t>fevers)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1752ED3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7923CB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03090DF" w14:textId="77777777"/>
        </w:tc>
      </w:tr>
      <w:tr w:rsidR="00892505" w14:paraId="79BF51FE" w14:textId="77777777">
        <w:trPr>
          <w:trHeight w:val="16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CD81A9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980CDA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D5F2FE0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27BC8FE6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Measles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(rubeola)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7E9372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8F4DF42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5259A88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0EA605B0" w14:textId="77777777">
            <w:pPr>
              <w:pStyle w:val="TableParagraph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234DFD9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117C3012" w14:textId="77777777">
            <w:pPr>
              <w:pStyle w:val="TableParagraph"/>
              <w:ind w:left="46" w:right="48" w:firstLine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after </w:t>
            </w:r>
            <w:r>
              <w:rPr>
                <w:rFonts w:ascii="Arial"/>
                <w:spacing w:val="-1"/>
                <w:sz w:val="20"/>
              </w:rPr>
              <w:t>onset of rash;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immune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compromised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44CEAC5" w14:textId="77777777">
            <w:pPr>
              <w:pStyle w:val="TableParagraph"/>
              <w:ind w:left="5" w:right="23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enter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if immune care providers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 available;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no recommendation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face protection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immune</w:t>
            </w:r>
          </w:p>
          <w:p w:rsidR="00892505" w:rsidRDefault="009734EE" w14:paraId="75D7654C" w14:textId="77777777">
            <w:pPr>
              <w:pStyle w:val="TableParagraph"/>
              <w:spacing w:before="14" w:line="221" w:lineRule="auto"/>
              <w:ind w:left="5" w:right="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HCW; no recommendation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sz w:val="20"/>
              </w:rPr>
              <w:t>face</w:t>
            </w:r>
            <w:r>
              <w:rPr>
                <w:rFonts w:ascii="Arial"/>
                <w:spacing w:val="-1"/>
                <w:sz w:val="20"/>
              </w:rPr>
              <w:t xml:space="preserve"> protection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susceptible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i.e.,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mask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1027,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1028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susceptibles,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post-exposure vaccine within 72 hrs.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immune globulin within </w:t>
            </w: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1"/>
                <w:sz w:val="20"/>
              </w:rPr>
              <w:t xml:space="preserve"> days</w:t>
            </w:r>
          </w:p>
          <w:p w:rsidR="00892505" w:rsidRDefault="009734EE" w14:paraId="63561DBA" w14:textId="77777777">
            <w:pPr>
              <w:pStyle w:val="TableParagraph"/>
              <w:spacing w:before="7" w:line="230" w:lineRule="exact"/>
              <w:ind w:left="6" w:right="2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available </w:t>
            </w:r>
            <w:r>
              <w:rPr>
                <w:rFonts w:ascii="Arial"/>
                <w:spacing w:val="-1"/>
                <w:position w:val="10"/>
                <w:sz w:val="13"/>
              </w:rPr>
              <w:t>17,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1034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Place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patients</w:t>
            </w:r>
            <w:r>
              <w:rPr>
                <w:rFonts w:ascii="Arial"/>
                <w:spacing w:val="-1"/>
                <w:sz w:val="20"/>
              </w:rPr>
              <w:t xml:space="preserve"> on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Airborne</w:t>
            </w:r>
            <w:r>
              <w:rPr>
                <w:rFonts w:ascii="Arial"/>
                <w:spacing w:val="-1"/>
                <w:sz w:val="20"/>
              </w:rPr>
              <w:t xml:space="preserve">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exclude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 healthcare personnel</w:t>
            </w:r>
          </w:p>
        </w:tc>
      </w:tr>
    </w:tbl>
    <w:p w:rsidR="00892505" w:rsidRDefault="00892505" w14:paraId="3BB96CEB" w14:textId="77777777">
      <w:pPr>
        <w:spacing w:line="230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53943FB9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95D799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20D95F5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84F92C2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2E3E893C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3023833D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5D6E76BA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71CDA6EB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79896E0B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27BAED61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FBDF293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050F9991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428310F0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392DA90B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16CD2C1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93168AC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7895E70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BF89AE5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B5B2379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026CC276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E2A2C92" w14:textId="77777777">
        <w:trPr>
          <w:trHeight w:val="47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6DDFE32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D6DAAF7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344A7AA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BE0E7D2" w14:textId="77777777">
            <w:pPr>
              <w:pStyle w:val="TableParagraph"/>
              <w:spacing w:line="230" w:lineRule="exact"/>
              <w:ind w:left="6" w:right="6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duty from day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after </w:t>
            </w:r>
            <w:r>
              <w:rPr>
                <w:rFonts w:ascii="Arial"/>
                <w:sz w:val="20"/>
              </w:rPr>
              <w:t>first</w:t>
            </w:r>
            <w:r>
              <w:rPr>
                <w:rFonts w:ascii="Arial"/>
                <w:spacing w:val="-1"/>
                <w:sz w:val="20"/>
              </w:rPr>
              <w:t xml:space="preserve"> 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day 21 after last </w:t>
            </w:r>
            <w:r>
              <w:rPr>
                <w:rFonts w:ascii="Arial"/>
                <w:spacing w:val="-2"/>
                <w:sz w:val="20"/>
              </w:rPr>
              <w:t>exposure,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regardless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post-exposure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vaccine </w:t>
            </w:r>
            <w:r>
              <w:rPr>
                <w:rFonts w:ascii="Arial"/>
                <w:spacing w:val="-1"/>
                <w:position w:val="10"/>
                <w:sz w:val="13"/>
              </w:rPr>
              <w:t>17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3C81063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2FCA93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Melioidosis, all </w:t>
            </w:r>
            <w:r>
              <w:rPr>
                <w:rFonts w:ascii="Arial"/>
                <w:sz w:val="20"/>
              </w:rPr>
              <w:t>forms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1F57EF3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213F87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32E9117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226003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CD9055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Meningitis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CAE9067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FE6A94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EF96F0C" w14:textId="77777777"/>
        </w:tc>
      </w:tr>
      <w:tr w:rsidR="00892505" w14:paraId="36BBAE6D" w14:textId="77777777">
        <w:trPr>
          <w:trHeight w:val="23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6E41F0C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Aseptic </w:t>
            </w:r>
            <w:r>
              <w:rPr>
                <w:rFonts w:ascii="Arial"/>
                <w:spacing w:val="-2"/>
                <w:sz w:val="20"/>
              </w:rPr>
              <w:t>(nonbacterial</w:t>
            </w:r>
            <w:r>
              <w:rPr>
                <w:rFonts w:ascii="Arial"/>
                <w:spacing w:val="-1"/>
                <w:sz w:val="20"/>
              </w:rPr>
              <w:t xml:space="preserve">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viral; also 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enteroviral infections)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887BEA4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AA964A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F875B04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Contact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infants and young children</w:t>
            </w:r>
          </w:p>
        </w:tc>
      </w:tr>
      <w:tr w:rsidR="00892505" w14:paraId="69E4985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91F5CBE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Bacterial, gram-negative enteric, in </w:t>
            </w:r>
            <w:r>
              <w:rPr>
                <w:rFonts w:ascii="Arial"/>
                <w:spacing w:val="-2"/>
                <w:sz w:val="20"/>
              </w:rPr>
              <w:t>neonates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335DA5D" w14:textId="77777777">
            <w:pPr>
              <w:pStyle w:val="TableParagraph"/>
              <w:spacing w:line="226" w:lineRule="exact"/>
              <w:ind w:right="7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406E67E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7C55F43" w14:textId="77777777"/>
        </w:tc>
      </w:tr>
      <w:tr w:rsidR="00892505" w14:paraId="00F804F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1B4CCA0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Fungal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01ABE24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CFD1E6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5845685" w14:textId="77777777"/>
        </w:tc>
      </w:tr>
      <w:tr w:rsidR="00892505" w14:paraId="206022C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5E30046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Haemophilus influenzae</w:t>
            </w:r>
            <w:r>
              <w:rPr>
                <w:rFonts w:ascii="Arial"/>
                <w:spacing w:val="-1"/>
                <w:sz w:val="20"/>
              </w:rPr>
              <w:t xml:space="preserve">, </w:t>
            </w:r>
            <w:r>
              <w:rPr>
                <w:rFonts w:ascii="Arial"/>
                <w:sz w:val="20"/>
              </w:rPr>
              <w:t>type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known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suspected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08E4C08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E07A29A" w14:textId="77777777">
            <w:pPr>
              <w:pStyle w:val="TableParagraph"/>
              <w:spacing w:line="226" w:lineRule="exact"/>
              <w:ind w:left="40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5F5C3A9" w14:textId="77777777"/>
        </w:tc>
      </w:tr>
      <w:tr w:rsidR="00892505" w14:paraId="591E926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3240EB5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Listeria monocytogenes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Listeriosis)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954EF60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A70038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643263C" w14:textId="77777777"/>
        </w:tc>
      </w:tr>
      <w:tr w:rsidR="00892505" w14:paraId="2982B5D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4E27121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Neisseria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meningitidis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(meningococcal)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known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suspected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E1AA2F3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EEA4BAC" w14:textId="77777777">
            <w:pPr>
              <w:pStyle w:val="TableParagraph"/>
              <w:spacing w:line="226" w:lineRule="exact"/>
              <w:ind w:left="40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D65E803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meningococcal disease below</w:t>
            </w:r>
          </w:p>
        </w:tc>
      </w:tr>
      <w:tr w:rsidR="00892505" w14:paraId="7FBF594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686275D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Streptococcus pneumoniae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3A0C7BE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A1B9D4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06CF9FE" w14:textId="77777777"/>
        </w:tc>
      </w:tr>
      <w:tr w:rsidR="00892505" w14:paraId="2DD34C57" w14:textId="77777777">
        <w:trPr>
          <w:trHeight w:val="93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AD0774B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5A7D602C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M.</w:t>
            </w:r>
            <w:r>
              <w:rPr>
                <w:rFonts w:ascii="Arial"/>
                <w:i/>
                <w:spacing w:val="-1"/>
                <w:sz w:val="20"/>
              </w:rPr>
              <w:t xml:space="preserve"> tuberculosis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6DF4F6E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FF6E177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D34560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BD5A63C" w14:textId="77777777">
            <w:pPr>
              <w:pStyle w:val="TableParagraph"/>
              <w:ind w:left="6" w:right="23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Concurrent, active pulmonary disease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draining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cutaneous lesions</w:t>
            </w:r>
            <w:r>
              <w:rPr>
                <w:rFonts w:ascii="Arial"/>
                <w:spacing w:val="5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may necessitate addition of Contact </w:t>
            </w:r>
            <w:r>
              <w:rPr>
                <w:rFonts w:ascii="Arial"/>
                <w:spacing w:val="-2"/>
                <w:sz w:val="20"/>
              </w:rPr>
              <w:t>and/or</w:t>
            </w:r>
            <w:r>
              <w:rPr>
                <w:rFonts w:ascii="Arial"/>
                <w:spacing w:val="-1"/>
                <w:sz w:val="20"/>
              </w:rPr>
              <w:t xml:space="preserve"> Airborne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Precautions;</w:t>
            </w:r>
          </w:p>
          <w:p w:rsidR="00892505" w:rsidRDefault="009734EE" w14:paraId="3E571527" w14:textId="77777777">
            <w:pPr>
              <w:pStyle w:val="TableParagraph"/>
              <w:spacing w:before="3" w:line="230" w:lineRule="exact"/>
              <w:ind w:left="6" w:right="89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children, airborne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until active tuberculosis ruled out in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visiting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family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members</w:t>
            </w:r>
            <w:r>
              <w:rPr>
                <w:rFonts w:ascii="Arial"/>
                <w:spacing w:val="-1"/>
                <w:sz w:val="20"/>
              </w:rPr>
              <w:t xml:space="preserve"> (see tuberculosis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below)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42</w:t>
            </w:r>
          </w:p>
        </w:tc>
      </w:tr>
      <w:tr w:rsidR="00892505" w14:paraId="3CC6E30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E2470E9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Other</w:t>
            </w:r>
            <w:r>
              <w:rPr>
                <w:rFonts w:ascii="Arial"/>
                <w:spacing w:val="-1"/>
                <w:sz w:val="20"/>
              </w:rPr>
              <w:t xml:space="preserve"> diagnosed bacterial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70C632C" w14:textId="77777777">
            <w:pPr>
              <w:pStyle w:val="TableParagraph"/>
              <w:spacing w:line="226" w:lineRule="exact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145889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3960190" w14:textId="77777777"/>
        </w:tc>
      </w:tr>
      <w:tr w:rsidR="00892505" w14:paraId="17CAC976" w14:textId="77777777">
        <w:trPr>
          <w:trHeight w:val="701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5015F96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0BCCC9F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Meningococcal disease: sepsis, pneumonia, meningitis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6029C0C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D293940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1860B44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E6B0054" w14:textId="77777777">
            <w:pPr>
              <w:pStyle w:val="TableParagraph"/>
              <w:ind w:left="40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9F85B14" w14:textId="77777777">
            <w:pPr>
              <w:pStyle w:val="TableParagraph"/>
              <w:spacing w:before="10" w:line="222" w:lineRule="auto"/>
              <w:ind w:left="6" w:right="598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chemoprophylaxis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household contacts, HCWs</w:t>
            </w:r>
            <w:r>
              <w:rPr>
                <w:rFonts w:ascii="Arial"/>
                <w:spacing w:val="5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exposed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respiratory secretions; </w:t>
            </w:r>
            <w:r>
              <w:rPr>
                <w:rFonts w:ascii="Arial"/>
                <w:spacing w:val="-2"/>
                <w:sz w:val="20"/>
              </w:rPr>
              <w:t>postexposure</w:t>
            </w:r>
            <w:r>
              <w:rPr>
                <w:rFonts w:ascii="Arial"/>
                <w:spacing w:val="-1"/>
                <w:sz w:val="20"/>
              </w:rPr>
              <w:t xml:space="preserve"> vaccine only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15,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17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58A1C54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99F7A60" w14:textId="77777777">
            <w:pPr>
              <w:pStyle w:val="TableParagraph"/>
              <w:spacing w:line="227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Molluscum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contagiosum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6268BCA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FCDB93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24693D3" w14:textId="77777777"/>
        </w:tc>
      </w:tr>
      <w:tr w:rsidR="00892505" w14:paraId="7EFBEC7F" w14:textId="77777777">
        <w:trPr>
          <w:trHeight w:val="16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119A3B5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FAA4712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22756218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0C41036C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Monkeypox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52CEB6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74F857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0C0F9A7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636756D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243B6CE" w14:textId="77777777">
            <w:pPr>
              <w:pStyle w:val="TableParagraph"/>
              <w:spacing w:line="239" w:lineRule="auto"/>
              <w:ind w:left="147" w:right="147" w:hanging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A-Until </w:t>
            </w:r>
            <w:r>
              <w:rPr>
                <w:rFonts w:ascii="Arial"/>
                <w:spacing w:val="-1"/>
                <w:sz w:val="20"/>
              </w:rPr>
              <w:t>monkeypox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confirmed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smallpox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excluded</w:t>
            </w:r>
          </w:p>
          <w:p w:rsidR="00892505" w:rsidRDefault="009734EE" w14:paraId="0AC8DF5F" w14:textId="77777777">
            <w:pPr>
              <w:pStyle w:val="TableParagraph"/>
              <w:ind w:left="135" w:right="13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C-Until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lesions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crusted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72DED84" w14:textId="77777777">
            <w:pPr>
              <w:pStyle w:val="TableParagraph"/>
              <w:spacing w:before="11" w:line="221" w:lineRule="auto"/>
              <w:ind w:left="6" w:right="17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Use See </w:t>
            </w:r>
            <w:hyperlink r:id="rId15">
              <w:r>
                <w:rPr>
                  <w:rFonts w:ascii="Arial"/>
                  <w:spacing w:val="-1"/>
                  <w:sz w:val="20"/>
                </w:rPr>
                <w:t>www.cdc.gov/ncidod/monkeypox</w:t>
              </w:r>
            </w:hyperlink>
            <w:r>
              <w:rPr>
                <w:rFonts w:ascii="Arial"/>
                <w:spacing w:val="-1"/>
                <w:sz w:val="20"/>
              </w:rPr>
              <w:t xml:space="preserve"> for most current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recommendations.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 in hospital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settings</w:t>
            </w:r>
            <w:r>
              <w:rPr>
                <w:rFonts w:ascii="Arial"/>
                <w:spacing w:val="-1"/>
                <w:sz w:val="20"/>
              </w:rPr>
              <w:t xml:space="preserve"> unlikely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269</w:t>
            </w:r>
            <w:r>
              <w:rPr>
                <w:rFonts w:ascii="Arial"/>
                <w:spacing w:val="-1"/>
                <w:sz w:val="20"/>
              </w:rPr>
              <w:t>. Pre-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post-exposure smallpox vaccine recommended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exposed</w:t>
            </w:r>
          </w:p>
          <w:p w:rsidR="00892505" w:rsidRDefault="009734EE" w14:paraId="17FDCF07" w14:textId="77777777">
            <w:pPr>
              <w:pStyle w:val="TableParagraph"/>
              <w:spacing w:before="3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HCWs</w:t>
            </w:r>
          </w:p>
        </w:tc>
      </w:tr>
    </w:tbl>
    <w:p w:rsidR="00892505" w:rsidRDefault="00892505" w14:paraId="21ACC3BE" w14:textId="77777777">
      <w:pPr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7BDE106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12780E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389F1B8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33B2DD76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4E0AEFB7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149B3173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0C4C6D2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380C290D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458FAB7E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33A613B1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FE6C5CA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033ED2FE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1C311073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150CBC5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B312A51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054E3FF3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5F80E2B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384446A3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E56ABD7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4E0B1BAA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D644404" w14:textId="77777777">
        <w:trPr>
          <w:trHeight w:val="24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8312BE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Mucormycosis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16F46BE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4F9B579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AB3C39D" w14:textId="77777777"/>
        </w:tc>
      </w:tr>
      <w:tr w:rsidR="00892505" w14:paraId="153A0A57" w14:textId="77777777">
        <w:trPr>
          <w:trHeight w:val="208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A920919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F73CE09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8B413D2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F69565A" w14:textId="77777777">
            <w:pPr>
              <w:pStyle w:val="TableParagraph"/>
              <w:ind w:left="65" w:right="323" w:hanging="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organisms (MDROs),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infection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colonization</w:t>
            </w:r>
            <w:r>
              <w:rPr>
                <w:rFonts w:ascii="Arial"/>
                <w:spacing w:val="6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(e.g., MRSA, VRE, VISA/VRSA, ESBLs, resistant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S.</w:t>
            </w:r>
            <w:r>
              <w:rPr>
                <w:rFonts w:ascii="Arial"/>
                <w:i/>
                <w:spacing w:val="-1"/>
                <w:sz w:val="20"/>
              </w:rPr>
              <w:t xml:space="preserve"> pneumoniae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7228639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2841624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0525054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0E0538B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8F20211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S/C</w:t>
            </w:r>
          </w:p>
        </w:tc>
        <w:tc>
          <w:tcPr>
            <w:tcW w:w="7849" w:type="dxa"/>
            <w:gridSpan w:val="2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7463718" w14:textId="77777777">
            <w:pPr>
              <w:pStyle w:val="TableParagraph"/>
              <w:ind w:left="1526" w:right="8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MDROs</w:t>
            </w:r>
            <w:r>
              <w:rPr>
                <w:rFonts w:ascii="Arial"/>
                <w:spacing w:val="-1"/>
                <w:sz w:val="20"/>
              </w:rPr>
              <w:t xml:space="preserve"> judged by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infection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program, based on local, state,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regional, or national recommendations,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be of clinical and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epidemiologic significance. 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recommended in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 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evidence of ongoing transmission, acute </w:t>
            </w:r>
            <w:r>
              <w:rPr>
                <w:rFonts w:ascii="Arial"/>
                <w:sz w:val="20"/>
              </w:rPr>
              <w:t>care</w:t>
            </w:r>
            <w:r>
              <w:rPr>
                <w:rFonts w:ascii="Arial"/>
                <w:spacing w:val="-1"/>
                <w:sz w:val="20"/>
              </w:rPr>
              <w:t xml:space="preserve"> settings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increased </w:t>
            </w:r>
            <w:r>
              <w:rPr>
                <w:rFonts w:ascii="Arial"/>
                <w:sz w:val="20"/>
              </w:rPr>
              <w:t>risk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transmission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wounds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cannot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3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contained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dressings.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management</w:t>
            </w:r>
          </w:p>
          <w:p w:rsidR="00892505" w:rsidRDefault="009734EE" w14:paraId="4BBC634B" w14:textId="77777777">
            <w:pPr>
              <w:pStyle w:val="TableParagraph"/>
              <w:spacing w:before="14" w:line="221" w:lineRule="auto"/>
              <w:ind w:left="1526" w:right="4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Management of Multidrug-Resistant Organisms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3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Healthcare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Settings, 2006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870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state health department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guidance regarding new or emerging MDRO.</w:t>
            </w:r>
          </w:p>
        </w:tc>
      </w:tr>
      <w:tr w:rsidR="00892505" w14:paraId="6BEAA76F" w14:textId="77777777">
        <w:trPr>
          <w:trHeight w:val="185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EAB7A21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3792B9D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A8B07F8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62BD7814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Mumps (infectious parotitis)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9B47FF1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C9D10E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09D306C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59579146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F6D15F4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6EFFE3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FF87640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9DD28CE" w14:textId="77777777">
            <w:pPr>
              <w:pStyle w:val="TableParagraph"/>
              <w:ind w:left="38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473191D" w14:textId="77777777">
            <w:pPr>
              <w:pStyle w:val="TableParagraph"/>
              <w:ind w:left="8" w:right="25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1"/>
                <w:sz w:val="20"/>
              </w:rPr>
              <w:t xml:space="preserve"> onset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swelling; susceptible HCWs should not provide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 if</w:t>
            </w:r>
            <w:r>
              <w:rPr>
                <w:rFonts w:ascii="Arial"/>
                <w:spacing w:val="4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immune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caregivers are </w:t>
            </w:r>
            <w:r>
              <w:rPr>
                <w:rFonts w:ascii="Arial"/>
                <w:spacing w:val="-2"/>
                <w:sz w:val="20"/>
              </w:rPr>
              <w:t>available.</w:t>
            </w:r>
          </w:p>
          <w:p w:rsidR="00892505" w:rsidRDefault="009734EE" w14:paraId="5E9742CD" w14:textId="77777777">
            <w:pPr>
              <w:pStyle w:val="TableParagraph"/>
              <w:ind w:left="8" w:right="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Note: (Recent assessment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 healthy 18-24 </w:t>
            </w:r>
            <w:r>
              <w:rPr>
                <w:rFonts w:ascii="Arial"/>
                <w:sz w:val="20"/>
              </w:rPr>
              <w:t>year</w:t>
            </w:r>
            <w:r>
              <w:rPr>
                <w:rFonts w:ascii="Arial"/>
                <w:spacing w:val="-1"/>
                <w:sz w:val="20"/>
              </w:rPr>
              <w:t xml:space="preserve"> olds has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indicated that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salivary viral</w:t>
            </w:r>
            <w:r>
              <w:rPr>
                <w:rFonts w:ascii="Arial"/>
                <w:spacing w:val="-2"/>
                <w:sz w:val="20"/>
              </w:rPr>
              <w:t xml:space="preserve"> shedding</w:t>
            </w:r>
            <w:r>
              <w:rPr>
                <w:rFonts w:ascii="Arial"/>
                <w:spacing w:val="-1"/>
                <w:sz w:val="20"/>
              </w:rPr>
              <w:t xml:space="preserve"> occurred early in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course of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illness and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days of isolation after onset of parotitis may be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community settings; </w:t>
            </w:r>
            <w:r>
              <w:rPr>
                <w:rFonts w:ascii="Arial"/>
                <w:spacing w:val="-2"/>
                <w:sz w:val="20"/>
              </w:rPr>
              <w:t>however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implications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healthcare </w:t>
            </w:r>
            <w:r>
              <w:rPr>
                <w:rFonts w:ascii="Arial"/>
                <w:spacing w:val="-2"/>
                <w:sz w:val="20"/>
              </w:rPr>
              <w:t>personnel</w:t>
            </w:r>
            <w:r>
              <w:rPr>
                <w:rFonts w:ascii="Arial"/>
                <w:spacing w:val="-1"/>
                <w:sz w:val="20"/>
              </w:rPr>
              <w:t xml:space="preserve"> and high-risk patient populations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remain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be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clarified.)</w:t>
            </w:r>
          </w:p>
        </w:tc>
      </w:tr>
      <w:tr w:rsidR="00892505" w14:paraId="1385373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4263BE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Mycobacteria, nontuberculosis </w:t>
            </w:r>
            <w:r>
              <w:rPr>
                <w:rFonts w:ascii="Arial"/>
                <w:sz w:val="20"/>
              </w:rPr>
              <w:t>(atypical)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9D5841B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F39E29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AB59797" w14:textId="77777777">
            <w:pPr>
              <w:pStyle w:val="TableParagraph"/>
              <w:spacing w:line="226" w:lineRule="exact"/>
              <w:ind w:left="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person-to-person</w:t>
            </w:r>
          </w:p>
        </w:tc>
      </w:tr>
      <w:tr w:rsidR="00892505" w14:paraId="0DAF77A8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8A373F8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1A4E622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E1D75B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B393B93" w14:textId="77777777"/>
        </w:tc>
      </w:tr>
      <w:tr w:rsidR="00892505" w14:paraId="5879168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F8E283F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Wound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BAAC5EA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177715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E44979B" w14:textId="77777777"/>
        </w:tc>
      </w:tr>
      <w:tr w:rsidR="00892505" w14:paraId="0F839358" w14:textId="77777777">
        <w:trPr>
          <w:trHeight w:val="2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38635287" w14:textId="77777777">
            <w:pPr>
              <w:pStyle w:val="TableParagraph"/>
              <w:spacing w:line="220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Mycoplasma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5561D211" w14:textId="77777777">
            <w:pPr>
              <w:pStyle w:val="TableParagraph"/>
              <w:spacing w:line="220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9734EE" w14:paraId="24C4CBE4" w14:textId="77777777">
            <w:pPr>
              <w:pStyle w:val="TableParagraph"/>
              <w:spacing w:line="220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5" w:space="0"/>
            </w:tcBorders>
          </w:tcPr>
          <w:p w:rsidR="00892505" w:rsidRDefault="00892505" w14:paraId="2CCEAB04" w14:textId="77777777"/>
        </w:tc>
      </w:tr>
      <w:tr w:rsidR="00892505" w14:paraId="492B2121" w14:textId="77777777">
        <w:trPr>
          <w:trHeight w:val="260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5B8571B" w14:textId="77777777">
            <w:pPr>
              <w:pStyle w:val="TableParagraph"/>
              <w:spacing w:before="15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Necrotizing enterocolitis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BF2933B" w14:textId="77777777">
            <w:pPr>
              <w:pStyle w:val="TableParagraph"/>
              <w:spacing w:before="15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40711E8" w14:textId="77777777"/>
        </w:tc>
        <w:tc>
          <w:tcPr>
            <w:tcW w:w="6269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E46B219" w14:textId="77777777">
            <w:pPr>
              <w:pStyle w:val="TableParagraph"/>
              <w:spacing w:line="246" w:lineRule="exact"/>
              <w:ind w:left="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when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cases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clustered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temporally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1080-1083</w:t>
            </w:r>
            <w:r>
              <w:rPr>
                <w:rFonts w:ascii="Arial"/>
                <w:spacing w:val="19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>.</w:t>
            </w:r>
          </w:p>
        </w:tc>
      </w:tr>
      <w:tr w:rsidR="00892505" w14:paraId="3BD13AA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6A2C3B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Nocardiosis,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draining lesions,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other presentations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D3BC77A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9609EC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AB77A08" w14:textId="77777777">
            <w:pPr>
              <w:pStyle w:val="TableParagraph"/>
              <w:spacing w:line="226" w:lineRule="exact"/>
              <w:ind w:left="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person-to-person</w:t>
            </w:r>
          </w:p>
        </w:tc>
      </w:tr>
      <w:tr w:rsidR="00892505" w14:paraId="140CF6E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4C3156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Norovirus (see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B18948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9074B9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7EC01C6" w14:textId="77777777"/>
        </w:tc>
      </w:tr>
      <w:tr w:rsidR="00892505" w14:paraId="1E2CEAAF" w14:textId="77777777">
        <w:trPr>
          <w:trHeight w:val="23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069AE73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Norwalk agent gastroenteritis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1564F24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726D7F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83902CA" w14:textId="77777777"/>
        </w:tc>
      </w:tr>
      <w:tr w:rsidR="00892505" w14:paraId="3F37CFFA" w14:textId="77777777">
        <w:trPr>
          <w:trHeight w:val="241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C33F33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Orf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0079027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D3200F6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25B9A35" w14:textId="77777777"/>
        </w:tc>
      </w:tr>
    </w:tbl>
    <w:p w:rsidR="00892505" w:rsidRDefault="00892505" w14:paraId="5B3272E0" w14:textId="77777777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396DD909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62C0A0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28AA87C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9EE5577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3C6E5804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7033696B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F601126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237ED292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5360F6F1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0C17955D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7518EDF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6EE2D647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0F4356C2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56418C9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4E447F36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FC9C90E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B3307BB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FBC95A1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0C535B4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8AA09BE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B8CEB2D" w14:textId="77777777">
        <w:trPr>
          <w:trHeight w:val="707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4D11582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432DC5D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Parainfluenza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1"/>
                <w:sz w:val="20"/>
              </w:rPr>
              <w:t xml:space="preserve"> infection, respiratory in infants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E3CC835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3CD96CB9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C2CDC61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00F7A02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CC899D5" w14:textId="77777777">
            <w:pPr>
              <w:pStyle w:val="TableParagraph"/>
              <w:spacing w:line="230" w:lineRule="exact"/>
              <w:ind w:left="6" w:right="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shedding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prolonged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immunosuppressed patients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1009,</w:t>
            </w:r>
            <w:r>
              <w:rPr>
                <w:rFonts w:ascii="Arial"/>
                <w:spacing w:val="46"/>
                <w:w w:val="99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1010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Reliability of antigen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testing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determine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when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remove patients</w:t>
            </w:r>
          </w:p>
          <w:p w:rsidR="00892505" w:rsidRDefault="009734EE" w14:paraId="46C26AED" w14:textId="77777777">
            <w:pPr>
              <w:pStyle w:val="TableParagraph"/>
              <w:spacing w:line="227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with </w:t>
            </w:r>
            <w:r>
              <w:rPr>
                <w:rFonts w:ascii="Arial"/>
                <w:spacing w:val="-2"/>
                <w:sz w:val="20"/>
              </w:rPr>
              <w:t>prolonged</w:t>
            </w:r>
            <w:r>
              <w:rPr>
                <w:rFonts w:ascii="Arial"/>
                <w:spacing w:val="-1"/>
                <w:sz w:val="20"/>
              </w:rPr>
              <w:t xml:space="preserve"> hospitalizations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 uncertain.</w:t>
            </w:r>
          </w:p>
        </w:tc>
      </w:tr>
      <w:tr w:rsidR="00892505" w14:paraId="1634231C" w14:textId="77777777">
        <w:trPr>
          <w:trHeight w:val="139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826F87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A169BE9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06819B5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Parvovirus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B19 (Erythema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infectiosum)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4AEE2F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446BA29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18608C3E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7849" w:type="dxa"/>
            <w:gridSpan w:val="2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AF0D5BA" w14:textId="77777777">
            <w:pPr>
              <w:pStyle w:val="TableParagraph"/>
              <w:ind w:left="1562" w:right="22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Maintain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precautions for duration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hospitalization when chronic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 occurs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an immunocompromised patient. For patients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transient aplastic crisis or red-cell crisis, maintain precautions for </w:t>
            </w: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pacing w:val="6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days. Duration of precautions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immunosuppressed 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6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persistently positive </w:t>
            </w:r>
            <w:r>
              <w:rPr>
                <w:rFonts w:ascii="Arial"/>
                <w:sz w:val="20"/>
              </w:rPr>
              <w:t>PCR</w:t>
            </w:r>
            <w:r>
              <w:rPr>
                <w:rFonts w:ascii="Arial"/>
                <w:spacing w:val="-1"/>
                <w:sz w:val="20"/>
              </w:rPr>
              <w:t xml:space="preserve"> not defined, but transmission has occurred</w:t>
            </w:r>
          </w:p>
          <w:p w:rsidR="00892505" w:rsidRDefault="009734EE" w14:paraId="14442B0C" w14:textId="77777777">
            <w:pPr>
              <w:pStyle w:val="TableParagraph"/>
              <w:spacing w:line="229" w:lineRule="exact"/>
              <w:ind w:left="156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13"/>
              </w:rPr>
              <w:t>929</w:t>
            </w:r>
            <w:r>
              <w:rPr>
                <w:rFonts w:ascii="Arial"/>
                <w:position w:val="-9"/>
                <w:sz w:val="20"/>
              </w:rPr>
              <w:t>.</w:t>
            </w:r>
          </w:p>
        </w:tc>
      </w:tr>
      <w:tr w:rsidR="00892505" w14:paraId="1C7D6EAA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933A20A" w14:textId="77777777">
            <w:pPr>
              <w:pStyle w:val="TableParagraph"/>
              <w:spacing w:before="111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Pediculosis (lice)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CDC54A9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BA8E157" w14:textId="77777777">
            <w:pPr>
              <w:pStyle w:val="TableParagraph"/>
              <w:ind w:left="357" w:right="177" w:hanging="18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 after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treatment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8D98985" w14:textId="77777777"/>
        </w:tc>
      </w:tr>
      <w:tr w:rsidR="00892505" w14:paraId="54119F5E" w14:textId="77777777">
        <w:trPr>
          <w:trHeight w:val="93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0B1DD7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2C848FC8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Pertussis (whooping cough)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48CBADA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55E93D2C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FDCA41D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7E90D249" w14:textId="77777777">
            <w:pPr>
              <w:pStyle w:val="TableParagraph"/>
              <w:ind w:left="3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4E02E23" w14:textId="77777777">
            <w:pPr>
              <w:pStyle w:val="TableParagraph"/>
              <w:ind w:left="8" w:right="19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Single patient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room preferred. Cohorting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 option. </w:t>
            </w:r>
            <w:r>
              <w:rPr>
                <w:rFonts w:ascii="Arial"/>
                <w:spacing w:val="-2"/>
                <w:sz w:val="20"/>
              </w:rPr>
              <w:t>Post-exposure</w:t>
            </w:r>
            <w:r>
              <w:rPr>
                <w:rFonts w:ascii="Arial"/>
                <w:spacing w:val="4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chemoprophylaxis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household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with prolonged</w:t>
            </w:r>
          </w:p>
          <w:p w:rsidR="00892505" w:rsidRDefault="009734EE" w14:paraId="7756B2AD" w14:textId="77777777">
            <w:pPr>
              <w:pStyle w:val="TableParagraph"/>
              <w:spacing w:before="2" w:line="230" w:lineRule="exact"/>
              <w:ind w:left="8" w:right="383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exposure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respiratory secretions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863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Tdap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 in adults under development.</w:t>
            </w:r>
          </w:p>
        </w:tc>
      </w:tr>
      <w:tr w:rsidR="00892505" w14:paraId="0601096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1BB130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Pinworm infection (Enterobiasis)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86968B0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EE1F12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CECDDAC" w14:textId="77777777"/>
        </w:tc>
      </w:tr>
      <w:tr w:rsidR="00892505" w14:paraId="3A3530B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0D22F7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Plague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(Yersinia pestis)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A740F3F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179B91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5BE2243" w14:textId="77777777"/>
        </w:tc>
      </w:tr>
      <w:tr w:rsidR="00892505" w14:paraId="63AD426E" w14:textId="77777777">
        <w:trPr>
          <w:trHeight w:val="2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2599D3AA" w14:textId="77777777">
            <w:pPr>
              <w:pStyle w:val="TableParagraph"/>
              <w:spacing w:line="220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Bubonic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1959E0AD" w14:textId="77777777">
            <w:pPr>
              <w:pStyle w:val="TableParagraph"/>
              <w:spacing w:line="220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892505" w14:paraId="280CFE0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5" w:space="0"/>
            </w:tcBorders>
          </w:tcPr>
          <w:p w:rsidR="00892505" w:rsidRDefault="00892505" w14:paraId="157925D6" w14:textId="77777777"/>
        </w:tc>
      </w:tr>
      <w:tr w:rsidR="00892505" w14:paraId="03B4E09A" w14:textId="77777777">
        <w:trPr>
          <w:trHeight w:val="260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8DA5EF0" w14:textId="77777777">
            <w:pPr>
              <w:pStyle w:val="TableParagraph"/>
              <w:spacing w:before="15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Pneumonic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C78E305" w14:textId="77777777">
            <w:pPr>
              <w:pStyle w:val="TableParagraph"/>
              <w:spacing w:before="15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4AA1BC0" w14:textId="77777777">
            <w:pPr>
              <w:pStyle w:val="TableParagraph"/>
              <w:spacing w:before="15"/>
              <w:ind w:left="40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48 hrs</w:t>
            </w:r>
          </w:p>
        </w:tc>
        <w:tc>
          <w:tcPr>
            <w:tcW w:w="6269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CF73B91" w14:textId="77777777">
            <w:pPr>
              <w:pStyle w:val="TableParagraph"/>
              <w:spacing w:line="246" w:lineRule="exact"/>
              <w:ind w:left="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Antimicrobial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prophylaxis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207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58175BCE" w14:textId="77777777">
        <w:trPr>
          <w:trHeight w:val="2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4D192CE4" w14:textId="77777777">
            <w:pPr>
              <w:pStyle w:val="TableParagraph"/>
              <w:spacing w:line="220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59DC0277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892505" w14:paraId="68576EB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5" w:space="0"/>
            </w:tcBorders>
          </w:tcPr>
          <w:p w:rsidR="00892505" w:rsidRDefault="00892505" w14:paraId="7D3E3F82" w14:textId="77777777"/>
        </w:tc>
      </w:tr>
      <w:tr w:rsidR="00892505" w14:paraId="5DF48CAE" w14:textId="77777777">
        <w:trPr>
          <w:trHeight w:val="719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29D82A" w14:textId="77777777">
            <w:pPr>
              <w:pStyle w:val="TableParagraph"/>
              <w:spacing w:before="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892505" w:rsidRDefault="009734EE" w14:paraId="47566D11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Adenovirus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9A30CA7" w14:textId="77777777">
            <w:pPr>
              <w:pStyle w:val="TableParagraph"/>
              <w:spacing w:before="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892505" w:rsidRDefault="009734EE" w14:paraId="5F293696" w14:textId="77777777">
            <w:pPr>
              <w:pStyle w:val="TableParagraph"/>
              <w:ind w:left="32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D, </w:t>
            </w: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B20031D" w14:textId="77777777">
            <w:pPr>
              <w:pStyle w:val="TableParagraph"/>
              <w:spacing w:before="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892505" w:rsidRDefault="009734EE" w14:paraId="26245B95" w14:textId="77777777">
            <w:pPr>
              <w:pStyle w:val="TableParagraph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BDA3A1F" w14:textId="77777777">
            <w:pPr>
              <w:pStyle w:val="TableParagraph"/>
              <w:spacing w:line="222" w:lineRule="auto"/>
              <w:ind w:left="8" w:right="6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Outbreaks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pediatric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institutional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settings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reported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376, 1084-1086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7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immunocompromised hosts, </w:t>
            </w:r>
            <w:r>
              <w:rPr>
                <w:rFonts w:ascii="Arial"/>
                <w:sz w:val="20"/>
              </w:rPr>
              <w:t xml:space="preserve">extend </w:t>
            </w:r>
            <w:r>
              <w:rPr>
                <w:rFonts w:ascii="Arial"/>
                <w:spacing w:val="-1"/>
                <w:sz w:val="20"/>
              </w:rPr>
              <w:t>duration of Droplet and Contact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Precautions 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prolonged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shedding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</w:t>
            </w:r>
            <w:r>
              <w:rPr>
                <w:rFonts w:ascii="Arial"/>
                <w:sz w:val="20"/>
              </w:rPr>
              <w:t>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931</w:t>
            </w:r>
          </w:p>
        </w:tc>
      </w:tr>
      <w:tr w:rsidR="00892505" w14:paraId="7D6FF697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9C5CBC0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Bacterial</w:t>
            </w:r>
            <w:r>
              <w:rPr>
                <w:rFonts w:ascii="Arial"/>
                <w:spacing w:val="-1"/>
                <w:sz w:val="20"/>
              </w:rPr>
              <w:t xml:space="preserve"> not listed elsewhere (including gram-negative bacterial)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42644BE" w14:textId="77777777">
            <w:pPr>
              <w:pStyle w:val="TableParagraph"/>
              <w:spacing w:line="226" w:lineRule="exact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B27E52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48E9827" w14:textId="77777777"/>
        </w:tc>
      </w:tr>
      <w:tr w:rsidR="00892505" w14:paraId="5A039EDE" w14:textId="77777777">
        <w:trPr>
          <w:trHeight w:val="701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B540AAC" w14:textId="77777777">
            <w:pPr>
              <w:pStyle w:val="TableParagraph"/>
              <w:spacing w:before="111"/>
              <w:ind w:left="175" w:right="25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B.</w:t>
            </w:r>
            <w:r>
              <w:rPr>
                <w:rFonts w:ascii="Arial"/>
                <w:i/>
                <w:spacing w:val="-1"/>
                <w:sz w:val="20"/>
              </w:rPr>
              <w:t xml:space="preserve"> cepacia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CF, including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respiratory </w:t>
            </w:r>
            <w:r>
              <w:rPr>
                <w:rFonts w:ascii="Arial"/>
                <w:sz w:val="20"/>
              </w:rPr>
              <w:t>tract</w:t>
            </w:r>
            <w:r>
              <w:rPr>
                <w:rFonts w:ascii="Arial"/>
                <w:spacing w:val="-2"/>
                <w:sz w:val="20"/>
              </w:rPr>
              <w:t xml:space="preserve"> colonization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22A4039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9EEBF72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7335241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46E75949" w14:textId="77777777">
            <w:pPr>
              <w:pStyle w:val="TableParagraph"/>
              <w:ind w:left="36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Unknown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4591EE9" w14:textId="77777777">
            <w:pPr>
              <w:pStyle w:val="TableParagraph"/>
              <w:spacing w:before="10" w:line="222" w:lineRule="auto"/>
              <w:ind w:left="8" w:right="487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Avoid</w:t>
            </w:r>
            <w:r>
              <w:rPr>
                <w:rFonts w:ascii="Arial"/>
                <w:spacing w:val="-1"/>
                <w:sz w:val="20"/>
              </w:rPr>
              <w:t xml:space="preserve"> exposure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</w:t>
            </w:r>
            <w:r>
              <w:rPr>
                <w:rFonts w:ascii="Arial"/>
                <w:spacing w:val="-1"/>
                <w:sz w:val="20"/>
              </w:rPr>
              <w:t xml:space="preserve"> persons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1"/>
                <w:sz w:val="20"/>
              </w:rPr>
              <w:t xml:space="preserve"> CF; private room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preferred.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Criteria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D/C precautions not established.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CF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Foundation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guideline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</w:t>
            </w:r>
          </w:p>
        </w:tc>
      </w:tr>
    </w:tbl>
    <w:p w:rsidR="00892505" w:rsidRDefault="00892505" w14:paraId="57F29CC3" w14:textId="77777777">
      <w:pPr>
        <w:spacing w:line="222" w:lineRule="auto"/>
        <w:rPr>
          <w:rFonts w:ascii="Arial" w:hAnsi="Arial" w:eastAsia="Arial" w:cs="Arial"/>
          <w:sz w:val="13"/>
          <w:szCs w:val="13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1174D72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A6FE098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107FBBD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48107BE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6A51574D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4D8F166A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55BBA80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2B0E79BF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65616588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72A0F111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512EF19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026B5B37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6B970B3E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C97478F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D4A3878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234D1B41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01B4CAD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2596E4E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BE95791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1D1161E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42F577C7" w14:textId="77777777">
        <w:trPr>
          <w:trHeight w:val="47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651694" w14:textId="77777777">
            <w:pPr>
              <w:pStyle w:val="TableParagraph"/>
              <w:spacing w:line="230" w:lineRule="exact"/>
              <w:ind w:left="230" w:right="2689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B.</w:t>
            </w:r>
            <w:r>
              <w:rPr>
                <w:rFonts w:ascii="Arial"/>
                <w:i/>
                <w:spacing w:val="-1"/>
                <w:sz w:val="20"/>
              </w:rPr>
              <w:t xml:space="preserve"> cepacia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without CF(see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8201471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1BD0360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B3748EC" w14:textId="77777777"/>
        </w:tc>
      </w:tr>
      <w:tr w:rsidR="00892505" w14:paraId="3BE77D9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E00D273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Chlamydia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09678B7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7A1F6C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B83D74C" w14:textId="77777777"/>
        </w:tc>
      </w:tr>
      <w:tr w:rsidR="00892505" w14:paraId="5569C46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ACAC561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Fungal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002EFCF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BB69C4F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79760D0" w14:textId="77777777"/>
        </w:tc>
      </w:tr>
      <w:tr w:rsidR="00892505" w14:paraId="581BFA9A" w14:textId="77777777">
        <w:trPr>
          <w:trHeight w:val="23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5A1AAFE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Haemophilus influenzae</w:t>
            </w:r>
            <w:r>
              <w:rPr>
                <w:rFonts w:ascii="Arial"/>
                <w:spacing w:val="-1"/>
                <w:sz w:val="20"/>
              </w:rPr>
              <w:t xml:space="preserve">, type </w:t>
            </w:r>
            <w:r>
              <w:rPr>
                <w:rFonts w:ascii="Arial"/>
                <w:sz w:val="20"/>
              </w:rPr>
              <w:t>b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629B5DB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932556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B02DE6F" w14:textId="77777777"/>
        </w:tc>
      </w:tr>
      <w:tr w:rsidR="00892505" w14:paraId="28206F4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469BB37" w14:textId="77777777">
            <w:pPr>
              <w:pStyle w:val="TableParagraph"/>
              <w:spacing w:line="226" w:lineRule="exact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73FFB95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CA34B5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F8EE627" w14:textId="77777777"/>
        </w:tc>
      </w:tr>
      <w:tr w:rsidR="00892505" w14:paraId="13721B58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F5A2CF1" w14:textId="77777777">
            <w:pPr>
              <w:pStyle w:val="TableParagraph"/>
              <w:spacing w:line="226" w:lineRule="exact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17B0932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81C8F85" w14:textId="77777777">
            <w:pPr>
              <w:pStyle w:val="TableParagraph"/>
              <w:spacing w:line="226" w:lineRule="exact"/>
              <w:ind w:left="40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ABA9850" w14:textId="77777777"/>
        </w:tc>
      </w:tr>
      <w:tr w:rsidR="00892505" w14:paraId="5B3C871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B8FB020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Legionella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spp.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2647518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2ECFFC6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91D11B1" w14:textId="77777777"/>
        </w:tc>
      </w:tr>
      <w:tr w:rsidR="00892505" w14:paraId="762DE3E8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C169A3A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Meningococcal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A2770FF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626BCE1" w14:textId="77777777">
            <w:pPr>
              <w:pStyle w:val="TableParagraph"/>
              <w:spacing w:line="226" w:lineRule="exact"/>
              <w:ind w:left="40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728E032" w14:textId="77777777">
            <w:pPr>
              <w:pStyle w:val="TableParagraph"/>
              <w:spacing w:line="226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meningococcal disease above</w:t>
            </w:r>
          </w:p>
        </w:tc>
      </w:tr>
      <w:tr w:rsidR="00892505" w14:paraId="6E8058A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98D4453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bacterial (see multidrug-resistant organisms)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B83068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C9E7C3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70FA6D7" w14:textId="77777777"/>
        </w:tc>
      </w:tr>
      <w:tr w:rsidR="00892505" w14:paraId="2DB3766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CD6C521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Mycoplasma </w:t>
            </w:r>
            <w:r>
              <w:rPr>
                <w:rFonts w:ascii="Arial"/>
                <w:sz w:val="20"/>
              </w:rPr>
              <w:t>(primary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atypical pneumonia)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6556C8F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632A787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051D05F" w14:textId="77777777"/>
        </w:tc>
      </w:tr>
      <w:tr w:rsidR="00892505" w14:paraId="065BCA35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8D1EF22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Pneumococcal </w:t>
            </w:r>
            <w:r>
              <w:rPr>
                <w:rFonts w:ascii="Arial"/>
                <w:spacing w:val="-2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8CFE184" w14:textId="77777777">
            <w:pPr>
              <w:pStyle w:val="TableParagraph"/>
              <w:spacing w:before="111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A0B499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E12E805" w14:textId="77777777">
            <w:pPr>
              <w:pStyle w:val="TableParagraph"/>
              <w:spacing w:before="23" w:line="204" w:lineRule="auto"/>
              <w:ind w:left="6" w:right="278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>Use Droplet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 evidence of 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patient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facility </w:t>
            </w:r>
            <w:r>
              <w:rPr>
                <w:rFonts w:ascii="Arial"/>
                <w:spacing w:val="-1"/>
                <w:position w:val="10"/>
                <w:sz w:val="13"/>
              </w:rPr>
              <w:t>196-198,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1087</w:t>
            </w:r>
          </w:p>
        </w:tc>
      </w:tr>
      <w:tr w:rsidR="00892505" w14:paraId="3D4E4FB1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A690430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Pneumocystis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jiroveci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i/>
                <w:spacing w:val="-1"/>
                <w:sz w:val="20"/>
              </w:rPr>
              <w:t>Pneumocystis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 xml:space="preserve">carinii </w:t>
            </w:r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9D24A00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6DD46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77ACE6E" w14:textId="77777777">
            <w:pPr>
              <w:pStyle w:val="TableParagraph"/>
              <w:ind w:left="6" w:right="5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Avoid </w:t>
            </w:r>
            <w:r>
              <w:rPr>
                <w:rFonts w:ascii="Arial"/>
                <w:spacing w:val="-2"/>
                <w:sz w:val="20"/>
              </w:rPr>
              <w:t>placement</w:t>
            </w:r>
            <w:r>
              <w:rPr>
                <w:rFonts w:ascii="Arial"/>
                <w:spacing w:val="-1"/>
                <w:sz w:val="20"/>
              </w:rPr>
              <w:t xml:space="preserve"> in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same room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 immunocompromised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patient.</w:t>
            </w:r>
          </w:p>
        </w:tc>
      </w:tr>
      <w:tr w:rsidR="00892505" w14:paraId="5FFBD3E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0540B5A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Staphylococcus aureus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3442B33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93A238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671349B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 MRSA, see MDROs</w:t>
            </w:r>
          </w:p>
        </w:tc>
      </w:tr>
      <w:tr w:rsidR="00892505" w14:paraId="325A1978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AFC5A12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Streptococcus</w:t>
            </w:r>
            <w:r>
              <w:rPr>
                <w:rFonts w:ascii="Arial"/>
                <w:spacing w:val="-1"/>
                <w:sz w:val="20"/>
              </w:rPr>
              <w:t xml:space="preserve">, group </w:t>
            </w: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E183DA2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301223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D8A0120" w14:textId="77777777"/>
        </w:tc>
      </w:tr>
      <w:tr w:rsidR="00892505" w14:paraId="58458C30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58FD959" w14:textId="77777777">
            <w:pPr>
              <w:pStyle w:val="TableParagraph"/>
              <w:spacing w:before="111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A92137C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10241F5" w14:textId="77777777">
            <w:pPr>
              <w:pStyle w:val="TableParagraph"/>
              <w:spacing w:before="111"/>
              <w:ind w:left="39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EA9198A" w14:textId="77777777">
            <w:pPr>
              <w:pStyle w:val="TableParagraph"/>
              <w:spacing w:line="230" w:lineRule="exact"/>
              <w:ind w:left="6" w:right="11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streptococcal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(group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streptococcus) below</w:t>
            </w:r>
            <w:r>
              <w:rPr>
                <w:rFonts w:ascii="Arial"/>
                <w:spacing w:val="5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if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lesions present</w:t>
            </w:r>
          </w:p>
        </w:tc>
      </w:tr>
      <w:tr w:rsidR="00892505" w14:paraId="341F026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F1FEB18" w14:textId="77777777">
            <w:pPr>
              <w:pStyle w:val="TableParagraph"/>
              <w:spacing w:line="226" w:lineRule="exact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68AF9DF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CA0A71F" w14:textId="77777777">
            <w:pPr>
              <w:pStyle w:val="TableParagraph"/>
              <w:spacing w:line="226" w:lineRule="exact"/>
              <w:ind w:left="40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A381233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 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lesions present</w:t>
            </w:r>
          </w:p>
        </w:tc>
      </w:tr>
      <w:tr w:rsidR="00892505" w14:paraId="562AD38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4AADA2B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Varicella-zoster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Varicella-Zoster)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9806D6D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EF2C53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284A7EC" w14:textId="77777777"/>
        </w:tc>
      </w:tr>
      <w:tr w:rsidR="00892505" w14:paraId="1C1602C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4012D12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Viral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C2AD544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24487B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A17549D" w14:textId="77777777"/>
        </w:tc>
      </w:tr>
      <w:tr w:rsidR="00892505" w14:paraId="3957A00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3752373" w14:textId="77777777">
            <w:pPr>
              <w:pStyle w:val="TableParagraph"/>
              <w:spacing w:line="226" w:lineRule="exact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FDDAB20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5FAB4E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DF9F5CD" w14:textId="77777777"/>
        </w:tc>
      </w:tr>
      <w:tr w:rsidR="00892505" w14:paraId="362CEE0E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1A3DFBF" w14:textId="77777777">
            <w:pPr>
              <w:pStyle w:val="TableParagraph"/>
              <w:ind w:left="452" w:right="279" w:firstLine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children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respiratory infectious disease,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acute, or specific viral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agent)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6CB981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B96DEB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5EAA79D" w14:textId="77777777"/>
        </w:tc>
      </w:tr>
      <w:tr w:rsidR="00892505" w14:paraId="6B55B86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4B5558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Poliomyelitis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B9E9F43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F50C659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8D62BA9" w14:textId="77777777"/>
        </w:tc>
      </w:tr>
      <w:tr w:rsidR="00892505" w14:paraId="5BFF268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28F2DB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Pressure ulcer (decubitus ulcer, pressure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sore)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9DA9708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1E0F2E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DD3A8CB" w14:textId="77777777"/>
        </w:tc>
      </w:tr>
    </w:tbl>
    <w:p w:rsidR="00892505" w:rsidRDefault="00892505" w14:paraId="6676A88A" w14:textId="77777777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712CB49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B19B5E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463B0FE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70F06B84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7F89A67C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5EC4D550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038380D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47CB2A55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5823D006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CE5F080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2599206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5143DFBF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33EB8DFC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6EB2D017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0FCB2319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7C4838EF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9BD323D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A3D5375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DB78EBD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5EBBD55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C0FA5FB" w14:textId="77777777">
        <w:trPr>
          <w:trHeight w:val="47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F0E38EA" w14:textId="77777777">
            <w:pPr>
              <w:pStyle w:val="TableParagraph"/>
              <w:spacing w:before="110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FAA6A1C" w14:textId="77777777">
            <w:pPr>
              <w:pStyle w:val="TableParagraph"/>
              <w:spacing w:before="110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7B58CD0" w14:textId="77777777">
            <w:pPr>
              <w:pStyle w:val="TableParagraph"/>
              <w:spacing w:before="110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AE7DCD4" w14:textId="77777777">
            <w:pPr>
              <w:pStyle w:val="TableParagraph"/>
              <w:spacing w:line="230" w:lineRule="exact"/>
              <w:ind w:left="6" w:right="1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containment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drainage; </w:t>
            </w:r>
            <w:r>
              <w:rPr>
                <w:rFonts w:ascii="Arial"/>
                <w:sz w:val="20"/>
              </w:rPr>
              <w:t>until</w:t>
            </w:r>
            <w:r>
              <w:rPr>
                <w:rFonts w:ascii="Arial"/>
                <w:spacing w:val="-1"/>
                <w:sz w:val="20"/>
              </w:rPr>
              <w:t xml:space="preserve"> drainage stops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can</w:t>
            </w:r>
            <w:r>
              <w:rPr>
                <w:rFonts w:ascii="Arial"/>
                <w:spacing w:val="4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contained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 xml:space="preserve"> dressing</w:t>
            </w:r>
          </w:p>
        </w:tc>
      </w:tr>
      <w:tr w:rsidR="00892505" w14:paraId="74CDC94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F5F567D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Minor</w:t>
            </w:r>
            <w:r>
              <w:rPr>
                <w:rFonts w:ascii="Arial"/>
                <w:spacing w:val="-1"/>
                <w:sz w:val="20"/>
              </w:rPr>
              <w:t xml:space="preserve"> or limited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785DE1D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5A6DD2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D7FA446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1"/>
                <w:sz w:val="20"/>
              </w:rPr>
              <w:t xml:space="preserve"> 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covers and contains </w:t>
            </w:r>
            <w:r>
              <w:rPr>
                <w:rFonts w:ascii="Arial"/>
                <w:spacing w:val="-2"/>
                <w:sz w:val="20"/>
              </w:rPr>
              <w:t>drainage</w:t>
            </w:r>
          </w:p>
        </w:tc>
      </w:tr>
      <w:tr w:rsidR="00892505" w14:paraId="4150C85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5AE8275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Prion</w:t>
            </w:r>
            <w:r>
              <w:rPr>
                <w:rFonts w:ascii="Arial"/>
                <w:spacing w:val="-1"/>
                <w:sz w:val="20"/>
              </w:rPr>
              <w:t xml:space="preserve"> disease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Creutzfeld-Jacob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Disease)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2CF6CB0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A897FE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7FC3382" w14:textId="77777777"/>
        </w:tc>
      </w:tr>
      <w:tr w:rsidR="00892505" w14:paraId="3A53705A" w14:textId="77777777">
        <w:trPr>
          <w:trHeight w:val="23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3234BD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Psittacosis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(ornithosis)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i/>
                <w:spacing w:val="-1"/>
                <w:sz w:val="20"/>
              </w:rPr>
              <w:t>Chlamydia psittaci)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C2219FB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4B6A9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F458D88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7309403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E09ED49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Q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DE0D306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50C6E4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8EFCFF3" w14:textId="77777777"/>
        </w:tc>
      </w:tr>
      <w:tr w:rsidR="00892505" w14:paraId="39F882D9" w14:textId="77777777">
        <w:trPr>
          <w:trHeight w:val="116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4F08A5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AF907A5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EA73A6E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Rabies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079609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B7C0190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7F54B053" w14:textId="77777777">
            <w:pPr>
              <w:pStyle w:val="TableParagraph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EFD572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804C4A4" w14:textId="77777777">
            <w:pPr>
              <w:pStyle w:val="TableParagraph"/>
              <w:spacing w:before="10" w:line="222" w:lineRule="auto"/>
              <w:ind w:left="6" w:right="199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 transmission </w:t>
            </w:r>
            <w:r>
              <w:rPr>
                <w:rFonts w:ascii="Arial"/>
                <w:sz w:val="20"/>
              </w:rPr>
              <w:t>rare;</w:t>
            </w:r>
            <w:r>
              <w:rPr>
                <w:rFonts w:ascii="Arial"/>
                <w:spacing w:val="-1"/>
                <w:sz w:val="20"/>
              </w:rPr>
              <w:t xml:space="preserve"> transmission </w:t>
            </w:r>
            <w:r>
              <w:rPr>
                <w:rFonts w:ascii="Arial"/>
                <w:sz w:val="20"/>
              </w:rPr>
              <w:t>via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corneal, </w:t>
            </w:r>
            <w:r>
              <w:rPr>
                <w:rFonts w:ascii="Arial"/>
                <w:sz w:val="20"/>
              </w:rPr>
              <w:t>tissue</w:t>
            </w:r>
            <w:r>
              <w:rPr>
                <w:rFonts w:ascii="Arial"/>
                <w:spacing w:val="4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transplants has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been</w:t>
            </w:r>
            <w:r>
              <w:rPr>
                <w:rFonts w:ascii="Arial"/>
                <w:spacing w:val="-1"/>
                <w:sz w:val="20"/>
              </w:rPr>
              <w:t xml:space="preserve"> reported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539, 1088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  <w:r>
              <w:rPr>
                <w:rFonts w:ascii="Arial"/>
                <w:spacing w:val="-1"/>
                <w:sz w:val="20"/>
              </w:rPr>
              <w:t xml:space="preserve"> has</w:t>
            </w:r>
            <w:r>
              <w:rPr>
                <w:rFonts w:ascii="Arial"/>
                <w:spacing w:val="-2"/>
                <w:sz w:val="20"/>
              </w:rPr>
              <w:t xml:space="preserve"> bitten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another individual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saliva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has contaminated an open wound or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mucous membrane, wash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 area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thoroughly and administer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postexposure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prophylaxis.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1089</w:t>
            </w:r>
          </w:p>
        </w:tc>
      </w:tr>
      <w:tr w:rsidR="00892505" w14:paraId="4FC67CAD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DC08C50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Rat-bite fever (</w:t>
            </w:r>
            <w:r>
              <w:rPr>
                <w:rFonts w:ascii="Arial"/>
                <w:i/>
                <w:spacing w:val="-1"/>
                <w:sz w:val="20"/>
              </w:rPr>
              <w:t xml:space="preserve">Streptobacillus </w:t>
            </w:r>
            <w:r>
              <w:rPr>
                <w:rFonts w:ascii="Arial"/>
                <w:i/>
                <w:spacing w:val="-2"/>
                <w:sz w:val="20"/>
              </w:rPr>
              <w:t>moniliformis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disease, </w:t>
            </w:r>
            <w:r>
              <w:rPr>
                <w:rFonts w:ascii="Arial"/>
                <w:i/>
                <w:sz w:val="20"/>
              </w:rPr>
              <w:t>Spirillum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minus</w:t>
            </w:r>
          </w:p>
          <w:p w:rsidR="00892505" w:rsidRDefault="009734EE" w14:paraId="2ED3857F" w14:textId="77777777">
            <w:pPr>
              <w:pStyle w:val="TableParagraph"/>
              <w:ind w:left="-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disease)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3B527F7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7CAE58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DD3573D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794CF5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CA9D78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Relapsing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ABF5333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8E7CBF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F883637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E819F85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2E43EDD" w14:textId="77777777">
            <w:pPr>
              <w:pStyle w:val="TableParagraph"/>
              <w:spacing w:line="230" w:lineRule="exact"/>
              <w:ind w:left="9" w:right="27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Resistant bacterial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infection or colonization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multidrug-resistant</w:t>
            </w:r>
            <w:r>
              <w:rPr>
                <w:rFonts w:ascii="Arial"/>
                <w:spacing w:val="7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organisms)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94C657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2DDADD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D631DF8" w14:textId="77777777"/>
        </w:tc>
      </w:tr>
      <w:tr w:rsidR="00892505" w14:paraId="11EE9A7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DD15E80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Respiratory infectious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disease, acute </w:t>
            </w:r>
            <w:r>
              <w:rPr>
                <w:rFonts w:ascii="Arial"/>
                <w:sz w:val="20"/>
              </w:rPr>
              <w:t>(if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not </w:t>
            </w:r>
            <w:r>
              <w:rPr>
                <w:rFonts w:ascii="Arial"/>
                <w:sz w:val="20"/>
              </w:rPr>
              <w:t>covered</w:t>
            </w:r>
            <w:r>
              <w:rPr>
                <w:rFonts w:ascii="Arial"/>
                <w:spacing w:val="-1"/>
                <w:sz w:val="20"/>
              </w:rPr>
              <w:t xml:space="preserve"> elsewhere)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4231C4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200D07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4497A89" w14:textId="77777777"/>
        </w:tc>
      </w:tr>
      <w:tr w:rsidR="00892505" w14:paraId="6D0EFBD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9A764CD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5D2C318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193598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CDE0912" w14:textId="77777777"/>
        </w:tc>
      </w:tr>
      <w:tr w:rsidR="00892505" w14:paraId="0017A098" w14:textId="77777777">
        <w:trPr>
          <w:trHeight w:val="2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72E11EBB" w14:textId="77777777">
            <w:pPr>
              <w:pStyle w:val="TableParagraph"/>
              <w:spacing w:line="220" w:lineRule="exact"/>
              <w:ind w:left="23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4164D6DB" w14:textId="77777777">
            <w:pPr>
              <w:pStyle w:val="TableParagraph"/>
              <w:spacing w:line="220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54937130" w14:textId="77777777">
            <w:pPr>
              <w:pStyle w:val="TableParagraph"/>
              <w:spacing w:line="220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9734EE" w14:paraId="376A3247" w14:textId="77777777">
            <w:pPr>
              <w:pStyle w:val="TableParagraph"/>
              <w:spacing w:line="220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Also</w:t>
            </w:r>
            <w:r>
              <w:rPr>
                <w:rFonts w:ascii="Arial"/>
                <w:spacing w:val="-1"/>
                <w:sz w:val="20"/>
              </w:rPr>
              <w:t xml:space="preserve"> see syndromes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conditions </w:t>
            </w:r>
            <w:r>
              <w:rPr>
                <w:rFonts w:ascii="Arial"/>
                <w:sz w:val="20"/>
              </w:rPr>
              <w:t>listed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</w:t>
            </w:r>
          </w:p>
        </w:tc>
      </w:tr>
      <w:tr w:rsidR="00892505" w14:paraId="1D30F726" w14:textId="77777777">
        <w:trPr>
          <w:trHeight w:val="1180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5788FAF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D2CE35A" w14:textId="77777777">
            <w:pPr>
              <w:pStyle w:val="TableParagraph"/>
              <w:spacing w:before="131"/>
              <w:ind w:left="120" w:right="1861" w:hanging="1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Respiratory syncytial virus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infection,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 infants,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 and </w:t>
            </w:r>
            <w:r>
              <w:rPr>
                <w:rFonts w:ascii="Arial"/>
                <w:spacing w:val="-2"/>
                <w:sz w:val="20"/>
              </w:rPr>
              <w:t>immunocompromised</w:t>
            </w:r>
            <w:r>
              <w:rPr>
                <w:rFonts w:ascii="Arial"/>
                <w:spacing w:val="-1"/>
                <w:sz w:val="20"/>
              </w:rPr>
              <w:t xml:space="preserve"> adults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E1AAC5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0526BBC" w14:textId="77777777">
            <w:pPr>
              <w:pStyle w:val="TableParagraph"/>
              <w:spacing w:before="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892505" w:rsidRDefault="009734EE" w14:paraId="34FBD4E1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C227D7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2338A15" w14:textId="77777777">
            <w:pPr>
              <w:pStyle w:val="TableParagraph"/>
              <w:spacing w:before="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  <w:p w:rsidR="00892505" w:rsidRDefault="009734EE" w14:paraId="5E451148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AB4E634" w14:textId="77777777">
            <w:pPr>
              <w:pStyle w:val="TableParagraph"/>
              <w:spacing w:line="228" w:lineRule="auto"/>
              <w:ind w:left="6" w:right="52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Wear mask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according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Standard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24</w:t>
            </w:r>
            <w:r>
              <w:rPr>
                <w:rFonts w:ascii="Arial"/>
                <w:spacing w:val="17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CB </w:t>
            </w:r>
            <w:r>
              <w:rPr>
                <w:rFonts w:ascii="Arial"/>
                <w:spacing w:val="-1"/>
                <w:position w:val="10"/>
                <w:sz w:val="13"/>
              </w:rPr>
              <w:t>116,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117</w:t>
            </w:r>
            <w:r>
              <w:rPr>
                <w:rFonts w:ascii="Arial"/>
                <w:spacing w:val="-1"/>
                <w:sz w:val="20"/>
              </w:rPr>
              <w:t>. In</w:t>
            </w:r>
            <w:r>
              <w:rPr>
                <w:rFonts w:ascii="Arial"/>
                <w:spacing w:val="50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immunocompromised</w:t>
            </w:r>
            <w:r>
              <w:rPr>
                <w:rFonts w:ascii="Arial"/>
                <w:spacing w:val="-1"/>
                <w:sz w:val="20"/>
              </w:rPr>
              <w:t xml:space="preserve"> patients, extend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duration of Contact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Precautions 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prolonged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shedding </w:t>
            </w:r>
            <w:r>
              <w:rPr>
                <w:rFonts w:ascii="Arial"/>
                <w:spacing w:val="-1"/>
                <w:position w:val="10"/>
                <w:sz w:val="13"/>
              </w:rPr>
              <w:t>928</w:t>
            </w:r>
            <w:r>
              <w:rPr>
                <w:rFonts w:ascii="Arial"/>
                <w:spacing w:val="-1"/>
                <w:sz w:val="20"/>
              </w:rPr>
              <w:t>). Reliability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antigen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testing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determine 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remove</w:t>
            </w:r>
            <w:r>
              <w:rPr>
                <w:rFonts w:ascii="Arial"/>
                <w:spacing w:val="-1"/>
                <w:sz w:val="20"/>
              </w:rPr>
              <w:t xml:space="preserve"> patients with prolonged</w:t>
            </w:r>
          </w:p>
          <w:p w:rsidR="00892505" w:rsidRDefault="009734EE" w14:paraId="28F013B6" w14:textId="77777777">
            <w:pPr>
              <w:pStyle w:val="TableParagraph"/>
              <w:spacing w:before="2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hospitalizations</w:t>
            </w:r>
            <w:r>
              <w:rPr>
                <w:rFonts w:ascii="Arial"/>
                <w:sz w:val="20"/>
              </w:rPr>
              <w:t xml:space="preserve"> 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 uncertain.</w:t>
            </w:r>
          </w:p>
        </w:tc>
      </w:tr>
      <w:tr w:rsidR="00892505" w14:paraId="04A50059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A8631F6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Reye's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syndrome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9379D50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59AABC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9BBCC9B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6A9EB1DF" w14:textId="77777777">
        <w:trPr>
          <w:trHeight w:val="22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7" w:space="0"/>
            </w:tcBorders>
          </w:tcPr>
          <w:p w:rsidR="00892505" w:rsidRDefault="009734EE" w14:paraId="490B05FC" w14:textId="77777777">
            <w:pPr>
              <w:pStyle w:val="TableParagraph"/>
              <w:spacing w:line="220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Rheumatic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fever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9734EE" w14:paraId="46F18277" w14:textId="77777777">
            <w:pPr>
              <w:pStyle w:val="TableParagraph"/>
              <w:spacing w:line="220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7" w:space="0"/>
            </w:tcBorders>
          </w:tcPr>
          <w:p w:rsidR="00892505" w:rsidRDefault="00892505" w14:paraId="3A26FAF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nil"/>
              <w:right w:val="single" w:color="000000" w:sz="5" w:space="0"/>
            </w:tcBorders>
          </w:tcPr>
          <w:p w:rsidR="00892505" w:rsidRDefault="009734EE" w14:paraId="04772A4E" w14:textId="77777777">
            <w:pPr>
              <w:pStyle w:val="TableParagraph"/>
              <w:spacing w:line="220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 condition</w:t>
            </w:r>
          </w:p>
        </w:tc>
      </w:tr>
      <w:tr w:rsidR="00892505" w14:paraId="1FB04A82" w14:textId="77777777">
        <w:trPr>
          <w:trHeight w:val="260" w:hRule="exact"/>
        </w:trPr>
        <w:tc>
          <w:tcPr>
            <w:tcW w:w="6241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51AB969" w14:textId="77777777">
            <w:pPr>
              <w:pStyle w:val="TableParagraph"/>
              <w:spacing w:before="15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Rhinovirus</w:t>
            </w:r>
          </w:p>
        </w:tc>
        <w:tc>
          <w:tcPr>
            <w:tcW w:w="106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D47E595" w14:textId="77777777">
            <w:pPr>
              <w:pStyle w:val="TableParagraph"/>
              <w:spacing w:before="15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A3F694F" w14:textId="77777777">
            <w:pPr>
              <w:pStyle w:val="TableParagraph"/>
              <w:spacing w:before="15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nil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DB7CFEB" w14:textId="77777777">
            <w:pPr>
              <w:pStyle w:val="TableParagraph"/>
              <w:spacing w:line="24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Droplet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most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important route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of transmission </w:t>
            </w:r>
            <w:r>
              <w:rPr>
                <w:rFonts w:ascii="Arial"/>
                <w:spacing w:val="-1"/>
                <w:position w:val="10"/>
                <w:sz w:val="13"/>
              </w:rPr>
              <w:t>104</w:t>
            </w:r>
            <w:r>
              <w:rPr>
                <w:rFonts w:ascii="Arial"/>
                <w:spacing w:val="18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1090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Outbreaks have</w:t>
            </w:r>
          </w:p>
        </w:tc>
      </w:tr>
    </w:tbl>
    <w:p w:rsidR="00892505" w:rsidRDefault="00892505" w14:paraId="4927126D" w14:textId="77777777">
      <w:pPr>
        <w:spacing w:line="246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7AFAB81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F7511A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93463C7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72969ECF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79E4B736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56557E5D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8DD976B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5806B159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13CE7621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4A3AC33A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7576EB4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103E9A7A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4CB8FECE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013FF6C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314835D4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B605E9D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B1A7F02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52873EA0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97A643B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5763F8AF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97BBB10" w14:textId="77777777">
        <w:trPr>
          <w:trHeight w:val="707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A45E134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5DD63E8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94E70DB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14C5688" w14:textId="77777777">
            <w:pPr>
              <w:pStyle w:val="TableParagraph"/>
              <w:spacing w:line="230" w:lineRule="exact"/>
              <w:ind w:left="6" w:right="66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occurred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NICUs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LTCFs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413, 1091,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1092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Add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 if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copious </w:t>
            </w:r>
            <w:r>
              <w:rPr>
                <w:rFonts w:ascii="Arial"/>
                <w:sz w:val="20"/>
              </w:rPr>
              <w:t>moist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secretions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and close contact likely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occur (e.g., young</w:t>
            </w:r>
          </w:p>
          <w:p w:rsidR="00892505" w:rsidRDefault="009734EE" w14:paraId="38A05222" w14:textId="77777777">
            <w:pPr>
              <w:pStyle w:val="TableParagraph"/>
              <w:spacing w:line="227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infants)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111,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833</w:t>
            </w:r>
            <w:r>
              <w:rPr>
                <w:rFonts w:ascii="Arial"/>
                <w:sz w:val="20"/>
              </w:rPr>
              <w:t>.</w:t>
            </w:r>
          </w:p>
        </w:tc>
      </w:tr>
      <w:tr w:rsidR="00892505" w14:paraId="52BF4EB7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AC4576A" w14:textId="77777777">
            <w:pPr>
              <w:pStyle w:val="TableParagraph"/>
              <w:ind w:left="9" w:right="9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Rickettsial fevers, tickborne (Rocky Mountain spotted </w:t>
            </w:r>
            <w:r>
              <w:rPr>
                <w:rFonts w:ascii="Arial"/>
                <w:sz w:val="20"/>
              </w:rPr>
              <w:t>fever,</w:t>
            </w:r>
            <w:r>
              <w:rPr>
                <w:rFonts w:ascii="Arial"/>
                <w:spacing w:val="-1"/>
                <w:sz w:val="20"/>
              </w:rPr>
              <w:t xml:space="preserve"> tickborne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typhus fever)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95A480F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78B5D6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88A7535" w14:textId="77777777">
            <w:pPr>
              <w:pStyle w:val="TableParagraph"/>
              <w:ind w:left="6" w:right="4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through transfusion,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rarely</w:t>
            </w:r>
          </w:p>
        </w:tc>
      </w:tr>
      <w:tr w:rsidR="00892505" w14:paraId="2AA22CF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03BA1D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Rickettsialpox (vesicular rickettsiosis)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ABD7DE4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2936F2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D1C8834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5DFFF8EC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AA33BFF" w14:textId="77777777">
            <w:pPr>
              <w:pStyle w:val="TableParagraph"/>
              <w:spacing w:before="111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Ringworm (dermatophytosis,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dermatomycosis, </w:t>
            </w:r>
            <w:r>
              <w:rPr>
                <w:rFonts w:ascii="Arial"/>
                <w:sz w:val="20"/>
              </w:rPr>
              <w:t>tinea)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34177AF" w14:textId="77777777">
            <w:pPr>
              <w:pStyle w:val="TableParagraph"/>
              <w:spacing w:before="111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1994A7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0C9B109" w14:textId="77777777">
            <w:pPr>
              <w:pStyle w:val="TableParagraph"/>
              <w:spacing w:line="209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Rarely, outbreaks have </w:t>
            </w:r>
            <w:r>
              <w:rPr>
                <w:rFonts w:ascii="Arial"/>
                <w:spacing w:val="-2"/>
                <w:sz w:val="20"/>
              </w:rPr>
              <w:t>occurred</w:t>
            </w:r>
            <w:r>
              <w:rPr>
                <w:rFonts w:ascii="Arial"/>
                <w:spacing w:val="-1"/>
                <w:sz w:val="20"/>
              </w:rPr>
              <w:t xml:space="preserve"> in healthcare settings, (e.g., NICU</w:t>
            </w:r>
          </w:p>
          <w:p w:rsidR="00892505" w:rsidRDefault="009734EE" w14:paraId="149973E6" w14:textId="77777777">
            <w:pPr>
              <w:pStyle w:val="TableParagraph"/>
              <w:spacing w:line="247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position w:val="10"/>
                <w:sz w:val="13"/>
              </w:rPr>
              <w:t>1093</w:t>
            </w:r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rehabilitation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hospital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1094</w:t>
            </w:r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outbreak.</w:t>
            </w:r>
          </w:p>
        </w:tc>
      </w:tr>
      <w:tr w:rsidR="00892505" w14:paraId="673CF1C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FFD62A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Ritter's disease (staphylococcal scalded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6BF8B18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D48086A" w14:textId="77777777">
            <w:pPr>
              <w:pStyle w:val="TableParagraph"/>
              <w:spacing w:line="226" w:lineRule="exact"/>
              <w:ind w:right="129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F77852D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staphylococcal</w:t>
            </w:r>
            <w:r>
              <w:rPr>
                <w:rFonts w:ascii="Arial"/>
                <w:spacing w:val="-1"/>
                <w:sz w:val="20"/>
              </w:rPr>
              <w:t xml:space="preserve"> disease, scalded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skin </w:t>
            </w:r>
            <w:r>
              <w:rPr>
                <w:rFonts w:ascii="Arial"/>
                <w:sz w:val="20"/>
              </w:rPr>
              <w:t>syndrome</w:t>
            </w:r>
            <w:r>
              <w:rPr>
                <w:rFonts w:ascii="Arial"/>
                <w:spacing w:val="-1"/>
                <w:sz w:val="20"/>
              </w:rPr>
              <w:t xml:space="preserve"> below</w:t>
            </w:r>
          </w:p>
        </w:tc>
      </w:tr>
      <w:tr w:rsidR="00892505" w14:paraId="608F24AE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815393D" w14:textId="77777777">
            <w:pPr>
              <w:pStyle w:val="TableParagraph"/>
              <w:spacing w:before="111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Rocky Mountain spotted fever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141A4FD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E6350D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321BE52" w14:textId="77777777">
            <w:pPr>
              <w:pStyle w:val="TableParagraph"/>
              <w:ind w:left="6" w:right="4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except through transfusion,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rarely</w:t>
            </w:r>
          </w:p>
        </w:tc>
      </w:tr>
      <w:tr w:rsidR="00892505" w14:paraId="54CEE51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E7F1FB1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Roseola</w:t>
            </w:r>
            <w:r>
              <w:rPr>
                <w:rFonts w:ascii="Arial"/>
                <w:spacing w:val="-1"/>
                <w:sz w:val="20"/>
              </w:rPr>
              <w:t xml:space="preserve"> infantum (exanthem subitum; caused by HHV-6)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DEFCC81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85267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6206BA7" w14:textId="77777777"/>
        </w:tc>
      </w:tr>
      <w:tr w:rsidR="00892505" w14:paraId="60EAC2C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038AF0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Rotavirus infection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9A068EE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9E638D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01E9944" w14:textId="77777777"/>
        </w:tc>
      </w:tr>
      <w:tr w:rsidR="00892505" w14:paraId="7F667313" w14:textId="77777777">
        <w:trPr>
          <w:trHeight w:val="208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93E6C7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AD3B87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7599A82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38933D0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1956A16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Rubella (German measles) </w:t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also</w:t>
            </w:r>
            <w:r>
              <w:rPr>
                <w:rFonts w:ascii="Arial"/>
                <w:spacing w:val="-1"/>
                <w:sz w:val="20"/>
              </w:rPr>
              <w:t xml:space="preserve"> see congenital rubella)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C13985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6C762D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2A26F4BF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38810CA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05F8E137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7E4A790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9FD1C1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E2AD9CB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2CF2393B" w14:textId="77777777">
            <w:pPr>
              <w:pStyle w:val="TableParagraph"/>
              <w:ind w:left="6" w:right="3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days</w:t>
            </w:r>
            <w:r>
              <w:rPr>
                <w:rFonts w:ascii="Arial"/>
                <w:spacing w:val="-1"/>
                <w:sz w:val="20"/>
              </w:rPr>
              <w:t xml:space="preserve"> after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onset of rash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38A6945" w14:textId="77777777">
            <w:pPr>
              <w:pStyle w:val="TableParagraph"/>
              <w:spacing w:line="239" w:lineRule="auto"/>
              <w:ind w:left="6" w:right="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Susceptible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enter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if immune caregivers are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available.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recommendation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wearing </w:t>
            </w:r>
            <w:r>
              <w:rPr>
                <w:rFonts w:ascii="Arial"/>
                <w:sz w:val="20"/>
              </w:rPr>
              <w:t>face</w:t>
            </w:r>
            <w:r>
              <w:rPr>
                <w:rFonts w:ascii="Arial"/>
                <w:spacing w:val="-1"/>
                <w:sz w:val="20"/>
              </w:rPr>
              <w:t xml:space="preserve"> protection </w:t>
            </w:r>
            <w:r>
              <w:rPr>
                <w:rFonts w:ascii="Arial"/>
                <w:sz w:val="20"/>
              </w:rPr>
              <w:t>(e.g.,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surgical mask) if immune. Pregnant women who are not immune</w:t>
            </w:r>
          </w:p>
          <w:p w:rsidR="00892505" w:rsidRDefault="009734EE" w14:paraId="4FF557EE" w14:textId="77777777">
            <w:pPr>
              <w:pStyle w:val="TableParagraph"/>
              <w:spacing w:line="231" w:lineRule="exact"/>
              <w:ind w:left="6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should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 care 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these patients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17,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33</w:t>
            </w:r>
            <w:r>
              <w:rPr>
                <w:rFonts w:ascii="Arial"/>
                <w:sz w:val="20"/>
              </w:rPr>
              <w:t xml:space="preserve">. </w:t>
            </w:r>
            <w:r>
              <w:rPr>
                <w:rFonts w:ascii="Arial"/>
                <w:spacing w:val="-1"/>
                <w:sz w:val="20"/>
              </w:rPr>
              <w:t>Administer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within</w:t>
            </w:r>
          </w:p>
          <w:p w:rsidR="00892505" w:rsidRDefault="009734EE" w14:paraId="123B1377" w14:textId="77777777">
            <w:pPr>
              <w:pStyle w:val="TableParagraph"/>
              <w:ind w:left="6" w:right="8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1"/>
                <w:sz w:val="20"/>
              </w:rPr>
              <w:t xml:space="preserve"> days of exposure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non-pregnant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susceptible individuals. </w:t>
            </w:r>
            <w:r>
              <w:rPr>
                <w:rFonts w:ascii="Arial"/>
                <w:sz w:val="20"/>
              </w:rPr>
              <w:t>Place</w:t>
            </w:r>
            <w:r>
              <w:rPr>
                <w:rFonts w:ascii="Arial"/>
                <w:spacing w:val="3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exposed susceptible patients on Droplet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Precautions; exclude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susceptible healthcare personnel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duty from day </w:t>
            </w:r>
            <w:r>
              <w:rPr>
                <w:rFonts w:ascii="Arial"/>
                <w:sz w:val="20"/>
              </w:rPr>
              <w:t>5</w:t>
            </w:r>
            <w:r>
              <w:rPr>
                <w:rFonts w:ascii="Arial"/>
                <w:spacing w:val="-1"/>
                <w:sz w:val="20"/>
              </w:rPr>
              <w:t xml:space="preserve"> after first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exposure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day 21 after last exposure, regardless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post-exposure</w:t>
            </w:r>
            <w:r>
              <w:rPr>
                <w:rFonts w:ascii="Arial"/>
                <w:spacing w:val="3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vaccine.</w:t>
            </w:r>
          </w:p>
        </w:tc>
      </w:tr>
      <w:tr w:rsidR="00892505" w14:paraId="28865EA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8599E9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Rubeola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measles)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1268024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D0ECB2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B9399F7" w14:textId="77777777"/>
        </w:tc>
      </w:tr>
      <w:tr w:rsidR="00892505" w14:paraId="54F1B90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5E97F1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Salmonellosis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9BE4498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35A328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650CDBE" w14:textId="77777777"/>
        </w:tc>
      </w:tr>
      <w:tr w:rsidR="00892505" w14:paraId="43DE631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8552F6B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Scabies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708F3D6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D7F3C07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52E7F81" w14:textId="77777777"/>
        </w:tc>
      </w:tr>
      <w:tr w:rsidR="00892505" w14:paraId="4F326AF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58C1A0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Scalded </w:t>
            </w:r>
            <w:r>
              <w:rPr>
                <w:rFonts w:ascii="Arial"/>
                <w:sz w:val="20"/>
              </w:rPr>
              <w:t>skin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syndrome,</w:t>
            </w:r>
            <w:r>
              <w:rPr>
                <w:rFonts w:ascii="Arial"/>
                <w:spacing w:val="-1"/>
                <w:sz w:val="20"/>
              </w:rPr>
              <w:t xml:space="preserve"> staphylococcal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AD08DD6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DDE2329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DF79C41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1"/>
                <w:sz w:val="20"/>
              </w:rPr>
              <w:t xml:space="preserve"> staphylococcal disease, scalded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skin </w:t>
            </w:r>
            <w:r>
              <w:rPr>
                <w:rFonts w:ascii="Arial"/>
                <w:sz w:val="20"/>
              </w:rPr>
              <w:t>syndrome</w:t>
            </w:r>
            <w:r>
              <w:rPr>
                <w:rFonts w:ascii="Arial"/>
                <w:spacing w:val="-1"/>
                <w:sz w:val="20"/>
              </w:rPr>
              <w:t xml:space="preserve"> below)</w:t>
            </w:r>
          </w:p>
        </w:tc>
      </w:tr>
      <w:tr w:rsidR="00892505" w14:paraId="7D0B01D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C3D66C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Schistosomiasis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(bilharziasis)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A9DE313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61D1B8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5B50845" w14:textId="77777777"/>
        </w:tc>
      </w:tr>
    </w:tbl>
    <w:p w:rsidR="00892505" w:rsidRDefault="00892505" w14:paraId="2A51F5CA" w14:textId="77777777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254EFCD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247396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172B23C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57876FB2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082C8503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2EF77612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67949EF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561634E8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2CF89561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B334D44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1D4E81E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5FD98251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366938D7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DB671A9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B4D623F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5A2800B2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BAF8215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71E3C2B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DF6FD9C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76C2829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74BCCB2A" w14:textId="77777777">
        <w:trPr>
          <w:trHeight w:val="162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2BECAF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C7CB1BA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6BB2A86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655B3D8E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Severe acute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respiratory syndrome (SARS)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855597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D56CF4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65A998F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CC1B06E" w14:textId="77777777">
            <w:pPr>
              <w:pStyle w:val="TableParagraph"/>
              <w:ind w:left="22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 D,C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D9A4F9E" w14:textId="77777777">
            <w:pPr>
              <w:pStyle w:val="TableParagraph"/>
              <w:ind w:left="6" w:right="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DI plus 10 </w:t>
            </w:r>
            <w:r>
              <w:rPr>
                <w:rFonts w:ascii="Arial"/>
                <w:spacing w:val="-2"/>
                <w:sz w:val="20"/>
              </w:rPr>
              <w:t>days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after resolution of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fever,</w:t>
            </w:r>
            <w:r>
              <w:rPr>
                <w:rFonts w:ascii="Arial"/>
                <w:spacing w:val="-1"/>
                <w:sz w:val="20"/>
              </w:rPr>
              <w:t xml:space="preserve"> provided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respiratory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symptoms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absent or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improving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3ED2A33" w14:textId="77777777">
            <w:pPr>
              <w:pStyle w:val="TableParagraph"/>
              <w:ind w:left="5" w:right="2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Airborne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Precautions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preferred; </w:t>
            </w:r>
            <w:r>
              <w:rPr>
                <w:rFonts w:ascii="Arial" w:hAnsi="Arial" w:eastAsia="Arial" w:cs="Arial"/>
                <w:sz w:val="20"/>
                <w:szCs w:val="20"/>
              </w:rPr>
              <w:t>D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if AIIR unavailable. N95 or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higher</w:t>
            </w:r>
            <w:r>
              <w:rPr>
                <w:rFonts w:ascii="Arial" w:hAnsi="Arial" w:eastAsia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respiratory protection;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surgical mask if N95 unavailable; eye protection</w:t>
            </w:r>
            <w:r>
              <w:rPr>
                <w:rFonts w:ascii="Arial" w:hAnsi="Arial" w:eastAsia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(goggles, </w:t>
            </w:r>
            <w:r>
              <w:rPr>
                <w:rFonts w:ascii="Arial" w:hAnsi="Arial" w:eastAsia="Arial" w:cs="Arial"/>
                <w:sz w:val="20"/>
                <w:szCs w:val="20"/>
              </w:rPr>
              <w:t>face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shield); aerosol-generating procedures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pacing w:val="6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“supershedders” highest risk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transmission </w:t>
            </w:r>
            <w:r>
              <w:rPr>
                <w:rFonts w:ascii="Arial" w:hAnsi="Arial" w:eastAsia="Arial" w:cs="Arial"/>
                <w:sz w:val="20"/>
                <w:szCs w:val="20"/>
              </w:rPr>
              <w:t>via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small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droplet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nuclei</w:t>
            </w:r>
          </w:p>
          <w:p w:rsidR="00892505" w:rsidRDefault="009734EE" w14:paraId="6C78E381" w14:textId="77777777">
            <w:pPr>
              <w:pStyle w:val="TableParagraph"/>
              <w:spacing w:before="3" w:line="230" w:lineRule="exact"/>
              <w:ind w:left="6" w:right="431" w:hanging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large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droplets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93,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94,</w:t>
            </w:r>
            <w:r>
              <w:rPr>
                <w:rFonts w:ascii="Arial"/>
                <w:spacing w:val="-1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96</w:t>
            </w:r>
            <w:r>
              <w:rPr>
                <w:rFonts w:ascii="Arial"/>
                <w:sz w:val="20"/>
              </w:rPr>
              <w:t>.Vigilant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disinfection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hyperlink r:id="rId16">
              <w:r>
                <w:rPr>
                  <w:rFonts w:ascii="Arial"/>
                  <w:spacing w:val="-1"/>
                  <w:sz w:val="20"/>
                </w:rPr>
                <w:t>www.cdc.gov/ncidod/sars)</w:t>
              </w:r>
            </w:hyperlink>
          </w:p>
        </w:tc>
      </w:tr>
      <w:tr w:rsidR="00892505" w14:paraId="3FB1617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9CAFB7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Shigellosis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(see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B1E3C7B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203074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93A613E" w14:textId="77777777"/>
        </w:tc>
      </w:tr>
      <w:tr w:rsidR="00892505" w14:paraId="65C98E1B" w14:textId="77777777">
        <w:trPr>
          <w:trHeight w:val="115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2F3DE55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30A511C9" w14:textId="77777777">
            <w:pPr>
              <w:pStyle w:val="TableParagraph"/>
              <w:ind w:left="9" w:right="72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Smallpox (variola; see vaccinia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management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spacing w:val="-2"/>
                <w:sz w:val="20"/>
              </w:rPr>
              <w:t>vaccinated</w:t>
            </w:r>
            <w:r>
              <w:rPr>
                <w:rFonts w:ascii="Arial"/>
                <w:spacing w:val="4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persons)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7A81A9F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7120DFF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2AAFA703" w14:textId="77777777">
            <w:pPr>
              <w:pStyle w:val="TableParagraph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FA6DA7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2F1889F6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B715DB6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724E390" w14:textId="77777777">
            <w:pPr>
              <w:pStyle w:val="TableParagraph"/>
              <w:ind w:left="6" w:right="24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Until all scabs have crusted and separated (3-4 weeks). </w:t>
            </w:r>
            <w:r>
              <w:rPr>
                <w:rFonts w:ascii="Arial"/>
                <w:sz w:val="20"/>
              </w:rPr>
              <w:t>Non-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vaccinated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HCWs should not provide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</w:t>
            </w:r>
            <w:r>
              <w:rPr>
                <w:rFonts w:ascii="Arial"/>
                <w:spacing w:val="-1"/>
                <w:sz w:val="20"/>
              </w:rPr>
              <w:t xml:space="preserve"> when immune HCWs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available; N95 or higher respiratory protection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susceptible and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successfully vaccinated individuals;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postexposure vaccine within </w:t>
            </w:r>
            <w:r>
              <w:rPr>
                <w:rFonts w:ascii="Arial"/>
                <w:sz w:val="20"/>
              </w:rPr>
              <w:t>4</w:t>
            </w:r>
          </w:p>
          <w:p w:rsidR="00892505" w:rsidRDefault="009734EE" w14:paraId="4D3AD9FD" w14:textId="77777777">
            <w:pPr>
              <w:pStyle w:val="TableParagraph"/>
              <w:spacing w:line="229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days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exposure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protective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108,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129,</w:t>
            </w:r>
            <w:r>
              <w:rPr>
                <w:rFonts w:ascii="Arial"/>
                <w:spacing w:val="-3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1038-1040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111A2936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05DA1C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Sporotrichosis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3147F27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45EBA8F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127DB70" w14:textId="77777777"/>
        </w:tc>
      </w:tr>
      <w:tr w:rsidR="00892505" w14:paraId="7B65F05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3ABC812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Spirillum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minor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(rat-bite </w:t>
            </w:r>
            <w:r>
              <w:rPr>
                <w:rFonts w:ascii="Arial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0273101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A8FE4B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D46ACF4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DE1C8E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0C33D4A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Staphylococcal disease (</w:t>
            </w:r>
            <w:r>
              <w:rPr>
                <w:rFonts w:ascii="Arial"/>
                <w:i/>
                <w:spacing w:val="-1"/>
                <w:sz w:val="20"/>
              </w:rPr>
              <w:t>S aureus</w:t>
            </w:r>
            <w:r>
              <w:rPr>
                <w:rFonts w:ascii="Arial"/>
                <w:spacing w:val="-1"/>
                <w:sz w:val="20"/>
              </w:rPr>
              <w:t>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D12EC2B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9FAEE8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A9CD69B" w14:textId="77777777"/>
        </w:tc>
      </w:tr>
      <w:tr w:rsidR="00892505" w14:paraId="607144B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9E63D62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Skin, wound, or burn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0CDBA2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F6B7D6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9B6AF56" w14:textId="77777777"/>
        </w:tc>
      </w:tr>
      <w:tr w:rsidR="00892505" w14:paraId="11E7349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4651AF5" w14:textId="77777777">
            <w:pPr>
              <w:pStyle w:val="TableParagraph"/>
              <w:spacing w:line="226" w:lineRule="exact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5C80EFB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6F39544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9B222A1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dressing or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dressing does not contain drainage </w:t>
            </w:r>
            <w:r>
              <w:rPr>
                <w:rFonts w:ascii="Arial"/>
                <w:spacing w:val="-2"/>
                <w:sz w:val="20"/>
              </w:rPr>
              <w:t>adequately</w:t>
            </w:r>
          </w:p>
        </w:tc>
      </w:tr>
      <w:tr w:rsidR="00892505" w14:paraId="7C72505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DD82305" w14:textId="77777777">
            <w:pPr>
              <w:pStyle w:val="TableParagraph"/>
              <w:spacing w:line="226" w:lineRule="exact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Minor or limited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7C46530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46AAB5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B3C1EB1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  <w:r>
              <w:rPr>
                <w:rFonts w:ascii="Arial"/>
                <w:spacing w:val="-2"/>
                <w:sz w:val="20"/>
              </w:rPr>
              <w:t xml:space="preserve"> adequately</w:t>
            </w:r>
          </w:p>
        </w:tc>
      </w:tr>
      <w:tr w:rsidR="00892505" w14:paraId="4F62072E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880933D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Enterocolitis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79D5438" w14:textId="77777777">
            <w:pPr>
              <w:pStyle w:val="TableParagraph"/>
              <w:spacing w:before="111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9B49FA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15D325D" w14:textId="77777777">
            <w:pPr>
              <w:pStyle w:val="TableParagraph"/>
              <w:ind w:left="6" w:right="6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diapered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incontinent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 for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duration of illness</w:t>
            </w:r>
          </w:p>
        </w:tc>
      </w:tr>
      <w:tr w:rsidR="00892505" w14:paraId="2D830A7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EBA510A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CC3EAF6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19C2C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E52E75F" w14:textId="77777777"/>
        </w:tc>
      </w:tr>
      <w:tr w:rsidR="00892505" w14:paraId="7A8A2FF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7365B98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B648534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A56CB1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EBA4230" w14:textId="77777777"/>
        </w:tc>
      </w:tr>
      <w:tr w:rsidR="00892505" w14:paraId="05E31BFC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25FBCD3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Scalded skin syndrome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DDBC23E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2B7AB54" w14:textId="77777777">
            <w:pPr>
              <w:pStyle w:val="TableParagraph"/>
              <w:spacing w:before="111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B347115" w14:textId="77777777">
            <w:pPr>
              <w:pStyle w:val="TableParagraph"/>
              <w:spacing w:before="23" w:line="204" w:lineRule="auto"/>
              <w:ind w:left="6" w:right="24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Consider healthcare </w:t>
            </w:r>
            <w:r>
              <w:rPr>
                <w:rFonts w:ascii="Arial"/>
                <w:spacing w:val="-2"/>
                <w:sz w:val="20"/>
              </w:rPr>
              <w:t>personnel</w:t>
            </w:r>
            <w:r>
              <w:rPr>
                <w:rFonts w:ascii="Arial"/>
                <w:spacing w:val="-1"/>
                <w:sz w:val="20"/>
              </w:rPr>
              <w:t xml:space="preserve"> as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potential source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nursery, NICU</w:t>
            </w:r>
            <w:r>
              <w:rPr>
                <w:rFonts w:ascii="Arial"/>
                <w:spacing w:val="3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outbreak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1095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6B1F69E7" w14:textId="77777777">
        <w:trPr>
          <w:trHeight w:val="23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4B5457F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Toxic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shock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93806C1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568106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44AF82C" w14:textId="77777777"/>
        </w:tc>
      </w:tr>
      <w:tr w:rsidR="00892505" w14:paraId="79042B33" w14:textId="77777777">
        <w:trPr>
          <w:trHeight w:val="241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F2EAC6B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Streptobacillus </w:t>
            </w:r>
            <w:r>
              <w:rPr>
                <w:rFonts w:ascii="Arial"/>
                <w:i/>
                <w:spacing w:val="-2"/>
                <w:sz w:val="20"/>
              </w:rPr>
              <w:t>moniliformis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(rat-bite </w:t>
            </w:r>
            <w:r>
              <w:rPr>
                <w:rFonts w:ascii="Arial"/>
                <w:sz w:val="20"/>
              </w:rPr>
              <w:t>fever)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C99551F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1634E5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9C155C5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</w:tbl>
    <w:p w:rsidR="00892505" w:rsidRDefault="00892505" w14:paraId="2FFA2C0E" w14:textId="77777777">
      <w:pPr>
        <w:spacing w:line="226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2B78D78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5F1F41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E2F1012" w14:textId="77777777">
      <w:pPr>
        <w:spacing w:before="4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413BA79B" w14:textId="77777777">
        <w:trPr>
          <w:trHeight w:val="1403" w:hRule="exact"/>
        </w:trPr>
        <w:tc>
          <w:tcPr>
            <w:tcW w:w="15150" w:type="dxa"/>
            <w:gridSpan w:val="4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E884EF8" w14:textId="77777777">
            <w:pPr>
              <w:pStyle w:val="TableParagraph"/>
              <w:spacing w:before="201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3E4A3E0F" w14:textId="77777777">
            <w:pPr>
              <w:pStyle w:val="TableParagraph"/>
              <w:spacing w:before="240"/>
              <w:ind w:right="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60DDEE8D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899BD34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8909" w:type="dxa"/>
            <w:gridSpan w:val="3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2CFC29D7" w14:textId="77777777">
            <w:pPr>
              <w:pStyle w:val="TableParagraph"/>
              <w:spacing w:line="227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44CAB494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3D158212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D2BC720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383079F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24C80EF1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29F20586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18C8C6CC" w14:textId="77777777">
        <w:trPr>
          <w:trHeight w:val="242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F7E75D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Streptococcal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streptococcus)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17CB944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8DC2398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04E5968" w14:textId="77777777"/>
        </w:tc>
      </w:tr>
      <w:tr w:rsidR="00892505" w14:paraId="7646547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97F35AE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Skin, wound, or burn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03B4F8B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E67609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EF13335" w14:textId="77777777"/>
        </w:tc>
      </w:tr>
      <w:tr w:rsidR="00892505" w14:paraId="7BE30AE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3243042" w14:textId="77777777">
            <w:pPr>
              <w:pStyle w:val="TableParagraph"/>
              <w:spacing w:line="226" w:lineRule="exact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E5BF65F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C,D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9075C4D" w14:textId="77777777">
            <w:pPr>
              <w:pStyle w:val="TableParagraph"/>
              <w:spacing w:line="226" w:lineRule="exact"/>
              <w:ind w:left="40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A6CD2E2" w14:textId="77777777">
            <w:pPr>
              <w:pStyle w:val="TableParagraph"/>
              <w:spacing w:line="226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dressing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dressing does not contain drainage </w:t>
            </w:r>
            <w:r>
              <w:rPr>
                <w:rFonts w:ascii="Arial"/>
                <w:spacing w:val="-2"/>
                <w:sz w:val="20"/>
              </w:rPr>
              <w:t>adequately</w:t>
            </w:r>
          </w:p>
        </w:tc>
      </w:tr>
      <w:tr w:rsidR="00892505" w14:paraId="3D47BA4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0273CB4" w14:textId="77777777">
            <w:pPr>
              <w:pStyle w:val="TableParagraph"/>
              <w:spacing w:line="226" w:lineRule="exact"/>
              <w:ind w:left="45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Minor or limited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C50A321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C8EE56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102A383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  <w:r>
              <w:rPr>
                <w:rFonts w:ascii="Arial"/>
                <w:spacing w:val="-2"/>
                <w:sz w:val="20"/>
              </w:rPr>
              <w:t xml:space="preserve"> adequately</w:t>
            </w:r>
          </w:p>
        </w:tc>
      </w:tr>
      <w:tr w:rsidR="00892505" w14:paraId="267A5E05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3C2CA0F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Endometritis (puerperal sepsis)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2CE49C2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EF08D0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D5F9240" w14:textId="77777777"/>
        </w:tc>
      </w:tr>
      <w:tr w:rsidR="00892505" w14:paraId="34C96599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F75A535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Pharyngitis</w:t>
            </w:r>
            <w:r>
              <w:rPr>
                <w:rFonts w:ascii="Arial"/>
                <w:spacing w:val="-1"/>
                <w:sz w:val="20"/>
              </w:rPr>
              <w:t xml:space="preserve"> in infants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1"/>
                <w:sz w:val="20"/>
              </w:rPr>
              <w:t xml:space="preserve"> children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F4FAF5C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F070C60" w14:textId="77777777">
            <w:pPr>
              <w:pStyle w:val="TableParagraph"/>
              <w:spacing w:line="226" w:lineRule="exact"/>
              <w:ind w:left="40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24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C72A24E" w14:textId="77777777"/>
        </w:tc>
      </w:tr>
      <w:tr w:rsidR="00892505" w14:paraId="048BB5E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D4B8190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Pneumonia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4B64921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0204C55" w14:textId="77777777">
            <w:pPr>
              <w:pStyle w:val="TableParagraph"/>
              <w:spacing w:line="226" w:lineRule="exact"/>
              <w:ind w:left="40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21D2E73" w14:textId="77777777"/>
        </w:tc>
      </w:tr>
      <w:tr w:rsidR="00892505" w14:paraId="2A221D4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ECDA392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Scarlet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infants </w:t>
            </w:r>
            <w:r>
              <w:rPr>
                <w:rFonts w:ascii="Arial"/>
                <w:spacing w:val="-1"/>
                <w:sz w:val="20"/>
              </w:rPr>
              <w:t xml:space="preserve">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2091DA3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2C2CAF6" w14:textId="77777777">
            <w:pPr>
              <w:pStyle w:val="TableParagraph"/>
              <w:spacing w:line="226" w:lineRule="exact"/>
              <w:ind w:left="4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5F1038E" w14:textId="77777777"/>
        </w:tc>
      </w:tr>
      <w:tr w:rsidR="00892505" w14:paraId="246F78F0" w14:textId="77777777">
        <w:trPr>
          <w:trHeight w:val="93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9CAEE15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791C9708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Serious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invasive </w:t>
            </w:r>
            <w:r>
              <w:rPr>
                <w:rFonts w:ascii="Arial"/>
                <w:spacing w:val="-1"/>
                <w:sz w:val="20"/>
              </w:rPr>
              <w:t>disease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8DB1467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67AA8F0E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53EEB8C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29DF1D12" w14:textId="77777777">
            <w:pPr>
              <w:pStyle w:val="TableParagraph"/>
              <w:ind w:left="42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U24</w:t>
            </w:r>
            <w:r>
              <w:rPr>
                <w:rFonts w:ascii="Arial"/>
                <w:spacing w:val="-1"/>
                <w:sz w:val="20"/>
              </w:rPr>
              <w:t xml:space="preserve"> hrs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F6B12C1" w14:textId="77777777">
            <w:pPr>
              <w:pStyle w:val="TableParagraph"/>
              <w:spacing w:before="10" w:line="222" w:lineRule="auto"/>
              <w:ind w:left="6" w:right="13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Outbreaks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serious invasive disease have occurred secondary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among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healthcare</w:t>
            </w:r>
            <w:r>
              <w:rPr>
                <w:rFonts w:ascii="Arial"/>
                <w:spacing w:val="-2"/>
                <w:sz w:val="20"/>
              </w:rPr>
              <w:t xml:space="preserve"> personnel </w:t>
            </w:r>
            <w:r>
              <w:rPr>
                <w:rFonts w:ascii="Arial"/>
                <w:spacing w:val="-1"/>
                <w:position w:val="10"/>
                <w:sz w:val="13"/>
              </w:rPr>
              <w:t>162,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972,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1096-1098</w:t>
            </w:r>
            <w:r>
              <w:rPr>
                <w:rFonts w:ascii="Arial"/>
                <w:spacing w:val="64"/>
                <w:w w:val="99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 Precautions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draining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wound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as above; follow rec. </w:t>
            </w:r>
            <w:r>
              <w:rPr>
                <w:rFonts w:ascii="Arial"/>
                <w:sz w:val="20"/>
              </w:rPr>
              <w:t>for</w:t>
            </w:r>
          </w:p>
          <w:p w:rsidR="00892505" w:rsidRDefault="009734EE" w14:paraId="79BB606F" w14:textId="77777777">
            <w:pPr>
              <w:pStyle w:val="TableParagraph"/>
              <w:spacing w:line="234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antimicrobial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prophylaxis in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selected conditions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160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4EB45354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37F5757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Streptococcal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(group </w:t>
            </w:r>
            <w:r>
              <w:rPr>
                <w:rFonts w:ascii="Arial"/>
                <w:sz w:val="20"/>
              </w:rPr>
              <w:t>B</w:t>
            </w:r>
            <w:r>
              <w:rPr>
                <w:rFonts w:ascii="Arial"/>
                <w:spacing w:val="-1"/>
                <w:sz w:val="20"/>
              </w:rPr>
              <w:t xml:space="preserve"> streptococcus), neonatal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746A1BD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BB7902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C22D0E3" w14:textId="77777777"/>
        </w:tc>
      </w:tr>
      <w:tr w:rsidR="00892505" w14:paraId="20E3AEC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6EDA690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Streptococcal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disease (not 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B) unless covered elsewhere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61BD57B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4D98A3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897C168" w14:textId="77777777"/>
        </w:tc>
      </w:tr>
      <w:tr w:rsidR="00892505" w14:paraId="5483159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9B54676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Multidrug-resistant 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multidrug-resistant organisms)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A5CF6DC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B770F2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18DB5C5" w14:textId="77777777"/>
        </w:tc>
      </w:tr>
      <w:tr w:rsidR="00892505" w14:paraId="1BB7B2C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E11A13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Strongyloidiasis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DB23647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8D9006F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7F27678" w14:textId="77777777"/>
        </w:tc>
      </w:tr>
      <w:tr w:rsidR="00892505" w14:paraId="070C3C9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1519C2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Syphilis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2E0A902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FC0A2F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C37E2FF" w14:textId="77777777"/>
        </w:tc>
      </w:tr>
      <w:tr w:rsidR="00892505" w14:paraId="2308F6A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B7DFCC4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Latent (tertiary) and </w:t>
            </w:r>
            <w:r>
              <w:rPr>
                <w:rFonts w:ascii="Arial"/>
                <w:spacing w:val="-2"/>
                <w:sz w:val="20"/>
              </w:rPr>
              <w:t>seropositivity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without lesions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B56F213" w14:textId="77777777">
            <w:pPr>
              <w:pStyle w:val="TableParagraph"/>
              <w:spacing w:line="226" w:lineRule="exact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1919AF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9F1F9CD" w14:textId="77777777"/>
        </w:tc>
      </w:tr>
      <w:tr w:rsidR="00892505" w14:paraId="6DC874E9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9EC3672" w14:textId="77777777">
            <w:pPr>
              <w:pStyle w:val="TableParagraph"/>
              <w:spacing w:line="230" w:lineRule="exact"/>
              <w:ind w:left="230" w:right="74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Skin and mucous membrane, </w:t>
            </w:r>
            <w:r>
              <w:rPr>
                <w:rFonts w:ascii="Arial"/>
                <w:spacing w:val="-2"/>
                <w:sz w:val="20"/>
              </w:rPr>
              <w:t>including</w:t>
            </w:r>
            <w:r>
              <w:rPr>
                <w:rFonts w:ascii="Arial"/>
                <w:spacing w:val="-1"/>
                <w:sz w:val="20"/>
              </w:rPr>
              <w:t xml:space="preserve"> congenital,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primary,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Secondary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5F186F5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DD3532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F29B318" w14:textId="77777777"/>
        </w:tc>
      </w:tr>
      <w:tr w:rsidR="00892505" w14:paraId="1EA74E3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E39FCA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Tapeworm disease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19DEBEE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270E6D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053EC91" w14:textId="77777777"/>
        </w:tc>
      </w:tr>
      <w:tr w:rsidR="00892505" w14:paraId="16B8551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36F8DA3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Hymenolepis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nana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99965E8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CE737E4" w14:textId="77777777"/>
        </w:tc>
        <w:tc>
          <w:tcPr>
            <w:tcW w:w="6269" w:type="dxa"/>
            <w:vMerge w:val="restart"/>
            <w:tcBorders>
              <w:top w:val="single" w:color="000000" w:sz="5" w:space="0"/>
              <w:left w:val="single" w:color="000000" w:sz="7" w:space="0"/>
              <w:right w:val="single" w:color="000000" w:sz="5" w:space="0"/>
            </w:tcBorders>
          </w:tcPr>
          <w:p w:rsidR="00892505" w:rsidRDefault="009734EE" w14:paraId="5D581206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BD8D5C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8A5E059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Taenia</w:t>
            </w:r>
            <w:r>
              <w:rPr>
                <w:rFonts w:ascii="Arial"/>
                <w:i/>
                <w:spacing w:val="-1"/>
                <w:sz w:val="20"/>
              </w:rPr>
              <w:t xml:space="preserve"> solium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(pork)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E9C939E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7D7F3B5" w14:textId="77777777"/>
        </w:tc>
        <w:tc>
          <w:tcPr>
            <w:tcW w:w="6269" w:type="dxa"/>
            <w:vMerge/>
            <w:tcBorders>
              <w:left w:val="single" w:color="000000" w:sz="7" w:space="0"/>
              <w:right w:val="single" w:color="000000" w:sz="5" w:space="0"/>
            </w:tcBorders>
          </w:tcPr>
          <w:p w:rsidR="00892505" w:rsidRDefault="00892505" w14:paraId="62AD4264" w14:textId="77777777"/>
        </w:tc>
      </w:tr>
      <w:tr w:rsidR="00892505" w14:paraId="4C23DAC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88E6998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A75C36F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2D763A6" w14:textId="77777777"/>
        </w:tc>
        <w:tc>
          <w:tcPr>
            <w:tcW w:w="6269" w:type="dxa"/>
            <w:vMerge/>
            <w:tcBorders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C16A77B" w14:textId="77777777"/>
        </w:tc>
      </w:tr>
      <w:tr w:rsidR="00892505" w14:paraId="78BC90E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68D980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Tetanus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10E2F2A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8344A4E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9136953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027C5CD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510FD5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Tinea</w:t>
            </w:r>
            <w:r>
              <w:rPr>
                <w:rFonts w:ascii="Arial"/>
                <w:spacing w:val="-1"/>
                <w:sz w:val="20"/>
              </w:rPr>
              <w:t xml:space="preserve"> (e.g., dermatophytosis,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dermatomycosis, </w:t>
            </w:r>
            <w:r>
              <w:rPr>
                <w:rFonts w:ascii="Arial"/>
                <w:spacing w:val="-2"/>
                <w:sz w:val="20"/>
              </w:rPr>
              <w:t>ringworm)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7D498DA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1F8A25D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A7981FB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Rare episodes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 person-to-person transmission</w:t>
            </w:r>
          </w:p>
        </w:tc>
      </w:tr>
    </w:tbl>
    <w:p w:rsidR="00892505" w:rsidRDefault="00892505" w14:paraId="78036C97" w14:textId="77777777">
      <w:pPr>
        <w:spacing w:line="226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3669C2B0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25E9EA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2F90F6F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86AD96B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37D1F9F4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0D6EDD4F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12CE71A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62AAD49E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4EAB9B1F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1B9551F3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6239997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3EC806C7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1AB8E0BA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419210A5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0819A205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A75A01B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D8C1AEE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22F1DE40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3E80329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66CE016D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0001CC87" w14:textId="77777777">
        <w:trPr>
          <w:trHeight w:val="707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A69511D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559A153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2"/>
                <w:sz w:val="20"/>
              </w:rPr>
              <w:t>Toxoplasmosis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A8EB430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3FA35068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7507DBE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5F4EBAA" w14:textId="77777777">
            <w:pPr>
              <w:pStyle w:val="TableParagraph"/>
              <w:spacing w:line="239" w:lineRule="auto"/>
              <w:ind w:left="6" w:right="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is </w:t>
            </w:r>
            <w:r>
              <w:rPr>
                <w:rFonts w:ascii="Arial"/>
                <w:spacing w:val="-1"/>
                <w:sz w:val="20"/>
              </w:rPr>
              <w:t>rare; vertical transmission from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mother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child, transmission through organs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blood transfusion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rare</w:t>
            </w:r>
          </w:p>
        </w:tc>
      </w:tr>
      <w:tr w:rsidR="00892505" w14:paraId="662D9C33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00FFC81" w14:textId="77777777">
            <w:pPr>
              <w:pStyle w:val="TableParagraph"/>
              <w:ind w:left="9" w:right="75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Toxic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shock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 (staphylococcal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streptococcal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056DA2C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EFCB49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FA98A5B" w14:textId="77777777">
            <w:pPr>
              <w:pStyle w:val="TableParagraph"/>
              <w:ind w:left="6" w:right="56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Droplet Precautions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first</w:t>
            </w:r>
            <w:r>
              <w:rPr>
                <w:rFonts w:ascii="Arial"/>
                <w:spacing w:val="-1"/>
                <w:sz w:val="20"/>
              </w:rPr>
              <w:t xml:space="preserve"> 24 hours after implementation of</w:t>
            </w:r>
            <w:r>
              <w:rPr>
                <w:rFonts w:ascii="Arial"/>
                <w:spacing w:val="3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antibiotic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therapy if </w:t>
            </w:r>
            <w:r>
              <w:rPr>
                <w:rFonts w:ascii="Arial"/>
                <w:sz w:val="20"/>
              </w:rPr>
              <w:t>Group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streptococcus is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likely etiology</w:t>
            </w:r>
          </w:p>
        </w:tc>
      </w:tr>
      <w:tr w:rsidR="00892505" w14:paraId="1C81F93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ECE33E1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Trachoma, acute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7A93965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20BBEDE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7A6290F" w14:textId="77777777"/>
        </w:tc>
      </w:tr>
      <w:tr w:rsidR="00892505" w14:paraId="1D94F1E0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141B759" w14:textId="77777777">
            <w:pPr>
              <w:pStyle w:val="TableParagraph"/>
              <w:spacing w:line="230" w:lineRule="exact"/>
              <w:ind w:left="9" w:right="4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Transmissible spongiform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encephalopathy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Creutzfeld-Jacob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CJD, vCJD)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123B66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219B54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F4B7A05" w14:textId="77777777"/>
        </w:tc>
      </w:tr>
      <w:tr w:rsidR="00892505" w14:paraId="6AA130E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60FF2F7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Trench mouth </w:t>
            </w:r>
            <w:r>
              <w:rPr>
                <w:rFonts w:ascii="Arial"/>
                <w:sz w:val="20"/>
              </w:rPr>
              <w:t>(Vincent's</w:t>
            </w:r>
            <w:r>
              <w:rPr>
                <w:rFonts w:ascii="Arial"/>
                <w:spacing w:val="-1"/>
                <w:sz w:val="20"/>
              </w:rPr>
              <w:t xml:space="preserve"> angina)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CE8F0B4" w14:textId="77777777">
            <w:pPr>
              <w:pStyle w:val="TableParagraph"/>
              <w:spacing w:line="226" w:lineRule="exact"/>
              <w:ind w:right="3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F6716B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0DF1E7B" w14:textId="77777777"/>
        </w:tc>
      </w:tr>
      <w:tr w:rsidR="00892505" w14:paraId="249ACC1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4DE9837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Trichinosis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A823E96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1A7DAB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F7E1FE7" w14:textId="77777777"/>
        </w:tc>
      </w:tr>
      <w:tr w:rsidR="00892505" w14:paraId="7528409A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193786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Trichomoniasis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17FB5AD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B69A40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EC5CBCD" w14:textId="77777777"/>
        </w:tc>
      </w:tr>
      <w:tr w:rsidR="00892505" w14:paraId="75FE042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4433893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Trichuriasis (whipworm disease)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1DE3725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4F654D2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920AF9D" w14:textId="77777777"/>
        </w:tc>
      </w:tr>
      <w:tr w:rsidR="00892505" w14:paraId="1CCA4248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CF16DFC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Tuberculosis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(M. tuberculosis)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5152A19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7FCDAD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A64818A" w14:textId="77777777"/>
        </w:tc>
      </w:tr>
      <w:tr w:rsidR="00892505" w14:paraId="47D98D6F" w14:textId="77777777">
        <w:trPr>
          <w:trHeight w:val="93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65D9202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1EB72601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Extrapulmonary, draining lesion)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339AE94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06EB6924" w14:textId="77777777">
            <w:pPr>
              <w:pStyle w:val="TableParagraph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02D49D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476AD0D" w14:textId="77777777">
            <w:pPr>
              <w:pStyle w:val="TableParagraph"/>
              <w:spacing w:before="5" w:line="228" w:lineRule="auto"/>
              <w:ind w:left="6" w:right="10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only when patient is improving clinically, and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drainage has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ceased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there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three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consecutive negative cultures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continued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drainage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1025,</w:t>
            </w:r>
            <w:r>
              <w:rPr>
                <w:rFonts w:ascii="Arial"/>
                <w:spacing w:val="1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1026</w:t>
            </w:r>
            <w:r>
              <w:rPr>
                <w:rFonts w:ascii="Arial"/>
                <w:spacing w:val="-1"/>
                <w:sz w:val="20"/>
              </w:rPr>
              <w:t>.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Examine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evidence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active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pulmonary tuberculosis.</w:t>
            </w:r>
          </w:p>
        </w:tc>
      </w:tr>
      <w:tr w:rsidR="00892505" w14:paraId="34B00F55" w14:textId="77777777">
        <w:trPr>
          <w:trHeight w:val="701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013C0A2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10D1AA25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Extrapulmonary, no draining lesion,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meningitis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679161F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7E529219" w14:textId="77777777">
            <w:pPr>
              <w:pStyle w:val="TableParagraph"/>
              <w:ind w:right="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0BBB3D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BEFAC40" w14:textId="77777777">
            <w:pPr>
              <w:pStyle w:val="TableParagraph"/>
              <w:spacing w:before="10" w:line="222" w:lineRule="auto"/>
              <w:ind w:left="6" w:right="79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/>
                <w:spacing w:val="-1"/>
                <w:sz w:val="20"/>
              </w:rPr>
              <w:t xml:space="preserve">Examine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evidence of pulmonary tuberculosis. For infants and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children, 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Airborne</w:t>
            </w:r>
            <w:r>
              <w:rPr>
                <w:rFonts w:ascii="Arial"/>
                <w:spacing w:val="-1"/>
                <w:sz w:val="20"/>
              </w:rPr>
              <w:t xml:space="preserve">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until active pulmonary tuberculosis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visiting </w:t>
            </w:r>
            <w:r>
              <w:rPr>
                <w:rFonts w:ascii="Arial"/>
                <w:sz w:val="20"/>
              </w:rPr>
              <w:t>family</w:t>
            </w:r>
            <w:r>
              <w:rPr>
                <w:rFonts w:ascii="Arial"/>
                <w:spacing w:val="-1"/>
                <w:sz w:val="20"/>
              </w:rPr>
              <w:t xml:space="preserve"> members ruled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42</w:t>
            </w:r>
          </w:p>
        </w:tc>
      </w:tr>
      <w:tr w:rsidR="00892505" w14:paraId="1670ABF8" w14:textId="77777777">
        <w:trPr>
          <w:trHeight w:val="139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14901E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8DBB6F7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300701B7" w14:textId="77777777">
            <w:pPr>
              <w:pStyle w:val="TableParagraph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 or laryngeal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confirmed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7D9971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186C78B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7AA1E613" w14:textId="77777777">
            <w:pPr>
              <w:pStyle w:val="TableParagraph"/>
              <w:ind w:right="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0046B2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48F8193" w14:textId="77777777">
            <w:pPr>
              <w:pStyle w:val="TableParagraph"/>
              <w:ind w:left="6" w:right="1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only when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 on effective</w:t>
            </w:r>
            <w:r>
              <w:rPr>
                <w:rFonts w:ascii="Arial"/>
                <w:sz w:val="20"/>
              </w:rPr>
              <w:t xml:space="preserve"> therapy</w:t>
            </w:r>
            <w:r>
              <w:rPr>
                <w:rFonts w:ascii="Arial"/>
                <w:spacing w:val="-1"/>
                <w:sz w:val="20"/>
              </w:rPr>
              <w:t xml:space="preserve"> is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improving clinically and has </w:t>
            </w: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1"/>
                <w:sz w:val="20"/>
              </w:rPr>
              <w:t xml:space="preserve"> consecutive sputum</w:t>
            </w:r>
            <w:r>
              <w:rPr>
                <w:rFonts w:ascii="Arial"/>
                <w:spacing w:val="-2"/>
                <w:sz w:val="20"/>
              </w:rPr>
              <w:t xml:space="preserve"> smears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negative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acid-fast bacilli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collected 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separate days(MMWR 2005;</w:t>
            </w:r>
            <w:r>
              <w:rPr>
                <w:rFonts w:ascii="Arial"/>
                <w:spacing w:val="5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54: RR-17</w:t>
            </w:r>
          </w:p>
          <w:p w:rsidR="00892505" w:rsidRDefault="00897F94" w14:paraId="006AA60B" w14:textId="77777777">
            <w:pPr>
              <w:pStyle w:val="TableParagraph"/>
              <w:spacing w:before="3" w:line="230" w:lineRule="exact"/>
              <w:ind w:left="6" w:right="60" w:hanging="1"/>
              <w:rPr>
                <w:rFonts w:ascii="Arial" w:hAnsi="Arial" w:eastAsia="Arial" w:cs="Arial"/>
                <w:sz w:val="20"/>
                <w:szCs w:val="20"/>
              </w:rPr>
            </w:pPr>
            <w:hyperlink r:id="rId17">
              <w:r w:rsidR="009734EE"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http://www.cdc.gov/mmwr/preview/mmwrhtml/rr5417a1.htm?s_cid=rr5</w:t>
              </w:r>
            </w:hyperlink>
            <w:r w:rsidR="009734EE">
              <w:rPr>
                <w:rFonts w:ascii="Arial"/>
                <w:color w:val="0000FF"/>
                <w:sz w:val="20"/>
              </w:rPr>
              <w:t xml:space="preserve"> </w:t>
            </w:r>
            <w:hyperlink r:id="rId18">
              <w:r w:rsidR="009734EE">
                <w:rPr>
                  <w:rFonts w:ascii="Arial"/>
                  <w:color w:val="0000FF"/>
                  <w:sz w:val="20"/>
                </w:rPr>
                <w:t xml:space="preserve"> </w:t>
              </w:r>
              <w:r w:rsidR="009734EE"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417a1_e</w:t>
              </w:r>
              <w:r w:rsidR="009734EE">
                <w:rPr>
                  <w:rFonts w:ascii="Arial"/>
                  <w:color w:val="0000FF"/>
                  <w:spacing w:val="-3"/>
                  <w:sz w:val="20"/>
                  <w:u w:val="single" w:color="0000FF"/>
                </w:rPr>
                <w:t xml:space="preserve"> </w:t>
              </w:r>
            </w:hyperlink>
            <w:r w:rsidR="009734EE">
              <w:rPr>
                <w:rFonts w:ascii="Arial"/>
                <w:sz w:val="20"/>
              </w:rPr>
              <w:t>)</w:t>
            </w:r>
            <w:r w:rsidR="009734EE">
              <w:rPr>
                <w:rFonts w:ascii="Arial"/>
                <w:spacing w:val="-1"/>
                <w:sz w:val="20"/>
              </w:rPr>
              <w:t xml:space="preserve"> </w:t>
            </w:r>
            <w:r w:rsidR="009734EE">
              <w:rPr>
                <w:rFonts w:ascii="Arial"/>
                <w:spacing w:val="-1"/>
                <w:position w:val="10"/>
                <w:sz w:val="13"/>
              </w:rPr>
              <w:t>12</w:t>
            </w:r>
            <w:r w:rsidR="009734EE"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4385405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B8216DE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Pulmonary</w:t>
            </w:r>
            <w:r>
              <w:rPr>
                <w:rFonts w:ascii="Arial"/>
                <w:spacing w:val="-1"/>
                <w:sz w:val="20"/>
              </w:rPr>
              <w:t xml:space="preserve"> or laryngeal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disease, suspected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8B43CD2" w14:textId="77777777">
            <w:pPr>
              <w:pStyle w:val="TableParagraph"/>
              <w:spacing w:line="226" w:lineRule="exact"/>
              <w:ind w:right="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58E116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63DFFA4" w14:textId="77777777">
            <w:pPr>
              <w:pStyle w:val="TableParagraph"/>
              <w:spacing w:line="226" w:lineRule="exact"/>
              <w:ind w:left="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Discontinue 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only when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likelihood</w:t>
            </w:r>
            <w:r>
              <w:rPr>
                <w:rFonts w:ascii="Arial"/>
                <w:spacing w:val="-1"/>
                <w:sz w:val="20"/>
              </w:rPr>
              <w:t xml:space="preserve"> of infectious</w:t>
            </w:r>
            <w:r>
              <w:rPr>
                <w:rFonts w:ascii="Arial"/>
                <w:sz w:val="20"/>
              </w:rPr>
              <w:t xml:space="preserve"> TB</w:t>
            </w:r>
          </w:p>
        </w:tc>
      </w:tr>
    </w:tbl>
    <w:p w:rsidR="00892505" w:rsidRDefault="00892505" w14:paraId="6A0357D9" w14:textId="77777777">
      <w:pPr>
        <w:spacing w:line="226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1D4E09C8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5DA115A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9D87F6A" w14:textId="77777777">
      <w:pPr>
        <w:spacing w:before="4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6EB09A45" w14:textId="77777777">
        <w:trPr>
          <w:trHeight w:val="1403" w:hRule="exact"/>
        </w:trPr>
        <w:tc>
          <w:tcPr>
            <w:tcW w:w="15150" w:type="dxa"/>
            <w:gridSpan w:val="4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719CD78D" w14:textId="77777777">
            <w:pPr>
              <w:pStyle w:val="TableParagraph"/>
              <w:spacing w:before="201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29063875" w14:textId="77777777">
            <w:pPr>
              <w:pStyle w:val="TableParagraph"/>
              <w:spacing w:before="240"/>
              <w:ind w:right="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 SELECTED INFECTIONS AND CONDITIONS</w:t>
            </w:r>
          </w:p>
        </w:tc>
      </w:tr>
      <w:tr w:rsidR="00892505" w14:paraId="442D4847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81B4AFF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8909" w:type="dxa"/>
            <w:gridSpan w:val="3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A18CAEB" w14:textId="77777777">
            <w:pPr>
              <w:pStyle w:val="TableParagraph"/>
              <w:spacing w:line="227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277B1004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183A9A65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B41DCED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8C52778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4E880959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53DB849B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2603D95D" w14:textId="77777777">
        <w:trPr>
          <w:trHeight w:val="1161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7223DE6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7AD6F3B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390F9A3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BC59577" w14:textId="77777777">
            <w:pPr>
              <w:pStyle w:val="TableParagraph"/>
              <w:spacing w:line="239" w:lineRule="auto"/>
              <w:ind w:left="6" w:right="1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disease is deemed negligible, and either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1) there is another diagnosis</w:t>
            </w:r>
            <w:r>
              <w:rPr>
                <w:rFonts w:ascii="Arial"/>
                <w:spacing w:val="4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explains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clinical syndrome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2)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results</w:t>
            </w:r>
            <w:r>
              <w:rPr>
                <w:rFonts w:ascii="Arial"/>
                <w:spacing w:val="-1"/>
                <w:sz w:val="20"/>
              </w:rPr>
              <w:t xml:space="preserve">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sputum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smears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AFB</w:t>
            </w:r>
            <w:r>
              <w:rPr>
                <w:rFonts w:ascii="Arial"/>
                <w:spacing w:val="-1"/>
                <w:sz w:val="20"/>
              </w:rPr>
              <w:t xml:space="preserve"> are negative.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1"/>
                <w:sz w:val="20"/>
              </w:rPr>
              <w:t xml:space="preserve"> of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three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sputum specimens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should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collected 8-24 hours apart,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least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should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early morning specimen</w:t>
            </w:r>
          </w:p>
        </w:tc>
      </w:tr>
      <w:tr w:rsidR="00892505" w14:paraId="59BBAB7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CB6842C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Skin-test positive with no evidence 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current active </w:t>
            </w:r>
            <w:r>
              <w:rPr>
                <w:rFonts w:ascii="Arial"/>
                <w:spacing w:val="-2"/>
                <w:sz w:val="20"/>
              </w:rPr>
              <w:t>disease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0F97F74" w14:textId="77777777">
            <w:pPr>
              <w:pStyle w:val="TableParagraph"/>
              <w:spacing w:line="226" w:lineRule="exact"/>
              <w:ind w:right="8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E9B352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3539D06" w14:textId="77777777"/>
        </w:tc>
      </w:tr>
      <w:tr w:rsidR="00892505" w14:paraId="50D7C17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FAF0972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Tularemia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90A19E1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38FA0CF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818F765" w14:textId="77777777"/>
        </w:tc>
      </w:tr>
      <w:tr w:rsidR="00892505" w14:paraId="0594478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026FCE2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Draining </w:t>
            </w:r>
            <w:r>
              <w:rPr>
                <w:rFonts w:ascii="Arial"/>
                <w:spacing w:val="-2"/>
                <w:sz w:val="20"/>
              </w:rPr>
              <w:t>lesion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2C0121C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D83BC3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1D8CF44" w14:textId="77777777">
            <w:pPr>
              <w:pStyle w:val="TableParagraph"/>
              <w:spacing w:line="226" w:lineRule="exact"/>
              <w:ind w:left="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165C53F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4881DF8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Pulmonary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4F28179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65DB249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38D5E41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2210B7A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584CCF5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Typhoid</w:t>
            </w:r>
            <w:r>
              <w:rPr>
                <w:rFonts w:ascii="Arial"/>
                <w:spacing w:val="-1"/>
                <w:sz w:val="20"/>
              </w:rPr>
              <w:t xml:space="preserve"> (</w:t>
            </w:r>
            <w:r>
              <w:rPr>
                <w:rFonts w:ascii="Arial"/>
                <w:i/>
                <w:spacing w:val="-1"/>
                <w:sz w:val="20"/>
              </w:rPr>
              <w:t>Salmonella typhi</w:t>
            </w:r>
            <w:r>
              <w:rPr>
                <w:rFonts w:ascii="Arial"/>
                <w:spacing w:val="-1"/>
                <w:sz w:val="20"/>
              </w:rPr>
              <w:t>) fever (see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5BBF595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6C923F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D7524C7" w14:textId="77777777"/>
        </w:tc>
      </w:tr>
      <w:tr w:rsidR="00892505" w14:paraId="77EF440D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662D8A2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Typhus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91DC3ED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5F2255B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58FC7C3" w14:textId="77777777"/>
        </w:tc>
      </w:tr>
      <w:tr w:rsidR="00892505" w14:paraId="50681516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1129A1D" w14:textId="77777777">
            <w:pPr>
              <w:pStyle w:val="TableParagraph"/>
              <w:spacing w:before="111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Rickettsia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prowazekii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(Epidemic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Louse-borne </w:t>
            </w:r>
            <w:r>
              <w:rPr>
                <w:rFonts w:ascii="Arial"/>
                <w:sz w:val="20"/>
              </w:rPr>
              <w:t>typhus)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1AF19E3" w14:textId="77777777">
            <w:pPr>
              <w:pStyle w:val="TableParagraph"/>
              <w:spacing w:before="111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580DAA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B51138E" w14:textId="77777777">
            <w:pPr>
              <w:pStyle w:val="TableParagraph"/>
              <w:ind w:left="6" w:right="12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Transmitted from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through close personal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clothing</w:t>
            </w:r>
            <w:r>
              <w:rPr>
                <w:rFonts w:ascii="Arial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contact</w:t>
            </w:r>
          </w:p>
        </w:tc>
      </w:tr>
      <w:tr w:rsidR="00892505" w14:paraId="6676D8F9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3FDD96A" w14:textId="77777777">
            <w:pPr>
              <w:pStyle w:val="TableParagraph"/>
              <w:spacing w:line="227" w:lineRule="exact"/>
              <w:ind w:left="17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Rickettsia typhi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C8A8AF9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A027FFF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CF5381E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Not transmitted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1"/>
                <w:sz w:val="20"/>
              </w:rPr>
              <w:t xml:space="preserve"> person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person</w:t>
            </w:r>
          </w:p>
        </w:tc>
      </w:tr>
      <w:tr w:rsidR="00892505" w14:paraId="3B8D8C85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86EAEE2" w14:textId="77777777">
            <w:pPr>
              <w:pStyle w:val="TableParagraph"/>
              <w:ind w:left="9" w:right="66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Urinary tract infection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(including pyelonephritis), 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without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urinary </w:t>
            </w:r>
            <w:r>
              <w:rPr>
                <w:rFonts w:ascii="Arial"/>
                <w:spacing w:val="-2"/>
                <w:sz w:val="20"/>
              </w:rPr>
              <w:t>catheter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937F98E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36D9455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DE028E5" w14:textId="77777777"/>
        </w:tc>
      </w:tr>
      <w:tr w:rsidR="00892505" w14:paraId="619E34A2" w14:textId="77777777">
        <w:trPr>
          <w:trHeight w:val="70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0548E0D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06DA6A5C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Vaccinia </w:t>
            </w:r>
            <w:r>
              <w:rPr>
                <w:rFonts w:ascii="Arial"/>
                <w:spacing w:val="-2"/>
                <w:sz w:val="20"/>
              </w:rPr>
              <w:t>(vaccination</w:t>
            </w:r>
            <w:r>
              <w:rPr>
                <w:rFonts w:ascii="Arial"/>
                <w:spacing w:val="-1"/>
                <w:sz w:val="20"/>
              </w:rPr>
              <w:t xml:space="preserve"> site, adverse events following vaccination)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*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42EF28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81B4491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9223D80" w14:textId="77777777">
            <w:pPr>
              <w:pStyle w:val="TableParagraph"/>
              <w:spacing w:line="239" w:lineRule="auto"/>
              <w:ind w:left="6" w:right="1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Only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vaccinated</w:t>
            </w:r>
            <w:r>
              <w:rPr>
                <w:rFonts w:ascii="Arial"/>
                <w:spacing w:val="-1"/>
                <w:sz w:val="20"/>
              </w:rPr>
              <w:t xml:space="preserve"> HCWs have contact with active vaccination sites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care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persons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adverse vaccinia events; if unvaccinated, only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HCWs </w:t>
            </w:r>
            <w:r>
              <w:rPr>
                <w:rFonts w:ascii="Arial"/>
                <w:spacing w:val="-2"/>
                <w:sz w:val="20"/>
              </w:rPr>
              <w:t>without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contraindications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vaccine may provide </w:t>
            </w:r>
            <w:r>
              <w:rPr>
                <w:rFonts w:ascii="Arial"/>
                <w:spacing w:val="-2"/>
                <w:sz w:val="20"/>
              </w:rPr>
              <w:t>care.</w:t>
            </w:r>
          </w:p>
        </w:tc>
      </w:tr>
      <w:tr w:rsidR="00892505" w14:paraId="4C22B8FE" w14:textId="77777777">
        <w:trPr>
          <w:trHeight w:val="116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D56229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C79B85F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24A2F339" w14:textId="77777777">
            <w:pPr>
              <w:pStyle w:val="TableParagraph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Vaccination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 (including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autoinoculated areas)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A599BF7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AC1066D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5A209089" w14:textId="77777777">
            <w:pPr>
              <w:pStyle w:val="TableParagraph"/>
              <w:ind w:right="6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E55CB3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C62931E" w14:textId="77777777">
            <w:pPr>
              <w:pStyle w:val="TableParagraph"/>
              <w:ind w:left="6" w:right="26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Vaccination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vaccinators;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newly vaccinated</w:t>
            </w:r>
            <w:r>
              <w:rPr>
                <w:rFonts w:ascii="Arial"/>
                <w:spacing w:val="6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HCWs: </w:t>
            </w:r>
            <w:r>
              <w:rPr>
                <w:rFonts w:ascii="Arial"/>
                <w:spacing w:val="-2"/>
                <w:sz w:val="20"/>
              </w:rPr>
              <w:t>semi-permeable</w:t>
            </w:r>
            <w:r>
              <w:rPr>
                <w:rFonts w:ascii="Arial"/>
                <w:spacing w:val="-1"/>
                <w:sz w:val="20"/>
              </w:rPr>
              <w:t xml:space="preserve"> dressing over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gauze until scab </w:t>
            </w:r>
            <w:r>
              <w:rPr>
                <w:rFonts w:ascii="Arial"/>
                <w:spacing w:val="-2"/>
                <w:sz w:val="20"/>
              </w:rPr>
              <w:t>separates,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 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change as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fluid accumulates, ~3-5 days; gloves, hand</w:t>
            </w:r>
            <w:r>
              <w:rPr>
                <w:rFonts w:ascii="Arial"/>
                <w:spacing w:val="6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hygiene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change; vaccinated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 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HCW without</w:t>
            </w:r>
          </w:p>
          <w:p w:rsidR="00892505" w:rsidRDefault="009734EE" w14:paraId="5CB2A2F7" w14:textId="77777777">
            <w:pPr>
              <w:pStyle w:val="TableParagraph"/>
              <w:spacing w:line="230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contraindication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changes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205,</w:t>
            </w:r>
            <w:r>
              <w:rPr>
                <w:rFonts w:ascii="Arial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221,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225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0F221665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B1FCB40" w14:textId="77777777">
            <w:pPr>
              <w:pStyle w:val="TableParagraph"/>
              <w:spacing w:line="226" w:lineRule="exact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Eczema vaccinatum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DC5546E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vMerge w:val="restart"/>
            <w:tcBorders>
              <w:top w:val="single" w:color="000000" w:sz="5" w:space="0"/>
              <w:left w:val="single" w:color="000000" w:sz="7" w:space="0"/>
              <w:right w:val="single" w:color="000000" w:sz="7" w:space="0"/>
            </w:tcBorders>
          </w:tcPr>
          <w:p w:rsidR="00892505" w:rsidRDefault="009734EE" w14:paraId="5644D54E" w14:textId="77777777">
            <w:pPr>
              <w:pStyle w:val="TableParagraph"/>
              <w:spacing w:line="239" w:lineRule="auto"/>
              <w:ind w:left="6" w:right="8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crusted,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scabs separated</w:t>
            </w:r>
          </w:p>
        </w:tc>
        <w:tc>
          <w:tcPr>
            <w:tcW w:w="6269" w:type="dxa"/>
            <w:vMerge w:val="restart"/>
            <w:tcBorders>
              <w:top w:val="single" w:color="000000" w:sz="5" w:space="0"/>
              <w:left w:val="single" w:color="000000" w:sz="7" w:space="0"/>
              <w:right w:val="single" w:color="000000" w:sz="5" w:space="0"/>
            </w:tcBorders>
          </w:tcPr>
          <w:p w:rsidR="00892505" w:rsidRDefault="009734EE" w14:paraId="29B7E6E8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contact with virus-containing </w:t>
            </w:r>
            <w:r>
              <w:rPr>
                <w:rFonts w:ascii="Arial"/>
                <w:spacing w:val="-2"/>
                <w:sz w:val="20"/>
              </w:rPr>
              <w:t>lesions</w:t>
            </w:r>
            <w:r>
              <w:rPr>
                <w:rFonts w:ascii="Arial"/>
                <w:spacing w:val="-1"/>
                <w:sz w:val="20"/>
              </w:rPr>
              <w:t xml:space="preserve"> and exudative material</w:t>
            </w:r>
          </w:p>
        </w:tc>
      </w:tr>
      <w:tr w:rsidR="00892505" w14:paraId="509FC6D6" w14:textId="77777777">
        <w:trPr>
          <w:trHeight w:val="23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9C1D871" w14:textId="77777777">
            <w:pPr>
              <w:pStyle w:val="TableParagraph"/>
              <w:spacing w:line="226" w:lineRule="exact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Fetal vaccinia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C991FED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vMerge/>
            <w:tcBorders>
              <w:left w:val="single" w:color="000000" w:sz="7" w:space="0"/>
              <w:right w:val="single" w:color="000000" w:sz="7" w:space="0"/>
            </w:tcBorders>
          </w:tcPr>
          <w:p w:rsidR="00892505" w:rsidRDefault="00892505" w14:paraId="696A7567" w14:textId="77777777"/>
        </w:tc>
        <w:tc>
          <w:tcPr>
            <w:tcW w:w="6269" w:type="dxa"/>
            <w:vMerge/>
            <w:tcBorders>
              <w:left w:val="single" w:color="000000" w:sz="7" w:space="0"/>
              <w:right w:val="single" w:color="000000" w:sz="5" w:space="0"/>
            </w:tcBorders>
          </w:tcPr>
          <w:p w:rsidR="00892505" w:rsidRDefault="00892505" w14:paraId="3426D400" w14:textId="77777777"/>
        </w:tc>
      </w:tr>
      <w:tr w:rsidR="00892505" w14:paraId="74C5FCC4" w14:textId="77777777">
        <w:trPr>
          <w:trHeight w:val="241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C9BDA7C" w14:textId="77777777">
            <w:pPr>
              <w:pStyle w:val="TableParagraph"/>
              <w:spacing w:line="226" w:lineRule="exact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Generalized vaccinia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2197940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vMerge/>
            <w:tcBorders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64D5A8D" w14:textId="77777777"/>
        </w:tc>
        <w:tc>
          <w:tcPr>
            <w:tcW w:w="6269" w:type="dxa"/>
            <w:vMerge/>
            <w:tcBorders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097A5F2" w14:textId="77777777"/>
        </w:tc>
      </w:tr>
    </w:tbl>
    <w:p w:rsidR="00892505" w:rsidRDefault="00892505" w14:paraId="6A7EF2D2" w14:textId="77777777">
      <w:p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233659C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71FDC7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C58EC7D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347AE7C4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1A75409E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1F3CB2A2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769DC465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1D8444D7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7651A02D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15C55DC6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6A1A2923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08A902E1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56E01913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6E2ED59A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56AD591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4FAB2CE7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74E667B1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4624DFF8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0FB111E0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17077D9E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520A1EC9" w14:textId="77777777">
        <w:trPr>
          <w:trHeight w:val="248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E8FD3DF" w14:textId="77777777">
            <w:pPr>
              <w:pStyle w:val="TableParagraph"/>
              <w:spacing w:line="226" w:lineRule="exact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Progressive vaccinia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EBFF4B2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51B0C9C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9BF7C23" w14:textId="77777777"/>
        </w:tc>
      </w:tr>
      <w:tr w:rsidR="00892505" w14:paraId="6359F4A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94BD737" w14:textId="77777777">
            <w:pPr>
              <w:pStyle w:val="TableParagraph"/>
              <w:spacing w:line="226" w:lineRule="exact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Postvaccinia encephalitis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D8C3CCA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804C2C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9B08137" w14:textId="77777777"/>
        </w:tc>
      </w:tr>
      <w:tr w:rsidR="00892505" w14:paraId="0F5D4D9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D0C2E39" w14:textId="77777777">
            <w:pPr>
              <w:pStyle w:val="TableParagraph"/>
              <w:spacing w:line="226" w:lineRule="exact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Blepharitis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conjunctivitis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755FBFA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S/C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8B0734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443FD68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Contact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Precautions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if </w:t>
            </w:r>
            <w:r>
              <w:rPr>
                <w:rFonts w:ascii="Arial"/>
                <w:sz w:val="20"/>
              </w:rPr>
              <w:t>there</w:t>
            </w:r>
            <w:r>
              <w:rPr>
                <w:rFonts w:ascii="Arial"/>
                <w:spacing w:val="-1"/>
                <w:sz w:val="20"/>
              </w:rPr>
              <w:t xml:space="preserve"> 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copious drainage</w:t>
            </w:r>
          </w:p>
        </w:tc>
      </w:tr>
      <w:tr w:rsidR="00892505" w14:paraId="2C3558F5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9771073" w14:textId="77777777">
            <w:pPr>
              <w:pStyle w:val="TableParagraph"/>
              <w:spacing w:line="226" w:lineRule="exact"/>
              <w:ind w:left="67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Iritis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 keratitis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7BEB6C9" w14:textId="77777777">
            <w:pPr>
              <w:pStyle w:val="TableParagraph"/>
              <w:spacing w:line="226" w:lineRule="exact"/>
              <w:ind w:right="4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A7720E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735F644" w14:textId="77777777"/>
        </w:tc>
      </w:tr>
      <w:tr w:rsidR="00892505" w14:paraId="09F7753A" w14:textId="77777777">
        <w:trPr>
          <w:trHeight w:val="469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5A28912" w14:textId="77777777">
            <w:pPr>
              <w:pStyle w:val="TableParagraph"/>
              <w:spacing w:line="230" w:lineRule="exact"/>
              <w:ind w:left="953" w:right="236" w:hanging="27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Vaccinia-associated erythema multiforme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(Stevens Johnson</w:t>
            </w:r>
            <w:r>
              <w:rPr>
                <w:rFonts w:ascii="Arial"/>
                <w:spacing w:val="3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Syndrome)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77137C1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D74B42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12F986E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an infectious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condition</w:t>
            </w:r>
          </w:p>
        </w:tc>
      </w:tr>
      <w:tr w:rsidR="00892505" w14:paraId="7D46583C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558ED8F" w14:textId="77777777">
            <w:pPr>
              <w:pStyle w:val="TableParagraph"/>
              <w:ind w:left="230" w:right="74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Secondary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bacterial infection (e.g., S. aureus, group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beta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hemolytic streptococcus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F9E8FB1" w14:textId="77777777">
            <w:pPr>
              <w:pStyle w:val="TableParagraph"/>
              <w:spacing w:before="11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S/C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0FB662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78B7CFA" w14:textId="77777777">
            <w:pPr>
              <w:pStyle w:val="TableParagraph"/>
              <w:ind w:left="6" w:right="141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Follow</w:t>
            </w:r>
            <w:r>
              <w:rPr>
                <w:rFonts w:ascii="Arial"/>
                <w:spacing w:val="-1"/>
                <w:sz w:val="20"/>
              </w:rPr>
              <w:t xml:space="preserve"> organism-specific </w:t>
            </w:r>
            <w:r>
              <w:rPr>
                <w:rFonts w:ascii="Arial"/>
                <w:sz w:val="20"/>
              </w:rPr>
              <w:t>(strep,</w:t>
            </w:r>
            <w:r>
              <w:rPr>
                <w:rFonts w:ascii="Arial"/>
                <w:spacing w:val="-1"/>
                <w:sz w:val="20"/>
              </w:rPr>
              <w:t xml:space="preserve"> staph </w:t>
            </w:r>
            <w:r>
              <w:rPr>
                <w:rFonts w:ascii="Arial"/>
                <w:sz w:val="20"/>
              </w:rPr>
              <w:t>most</w:t>
            </w:r>
            <w:r>
              <w:rPr>
                <w:rFonts w:ascii="Arial"/>
                <w:spacing w:val="-1"/>
                <w:sz w:val="20"/>
              </w:rPr>
              <w:t xml:space="preserve"> frequent)</w:t>
            </w:r>
            <w:r>
              <w:rPr>
                <w:rFonts w:ascii="Arial"/>
                <w:spacing w:val="3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recommendations and consider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magnitude of drainage</w:t>
            </w:r>
          </w:p>
        </w:tc>
      </w:tr>
      <w:tr w:rsidR="00892505" w14:paraId="27275E31" w14:textId="77777777">
        <w:trPr>
          <w:trHeight w:val="346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EB3F8B3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2958AB18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9A876CF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EE2BACA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B24BE2F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BA0F302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389756B7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20E66CCB" w14:textId="77777777">
            <w:pPr>
              <w:pStyle w:val="TableParagraph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Varicella Zoster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2E87812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B531996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6E098188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7DBB29ED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0445C1E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298E977C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5E562671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  <w:p w:rsidR="00892505" w:rsidRDefault="009734EE" w14:paraId="2A0DB84F" w14:textId="77777777">
            <w:pPr>
              <w:pStyle w:val="TableParagraph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A,C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B6480D1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09AED521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13330891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27DC5148" w14:textId="77777777">
            <w:pPr>
              <w:pStyle w:val="TableParagrap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892505" w14:paraId="4A27103F" w14:textId="77777777">
            <w:pPr>
              <w:pStyle w:val="TableParagraph"/>
              <w:spacing w:before="8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</w:p>
          <w:p w:rsidR="00892505" w:rsidRDefault="009734EE" w14:paraId="57A7199A" w14:textId="77777777">
            <w:pPr>
              <w:pStyle w:val="TableParagraph"/>
              <w:ind w:left="258" w:right="75" w:hanging="18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Until lesions dry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crusted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08E052F" w14:textId="77777777">
            <w:pPr>
              <w:pStyle w:val="TableParagraph"/>
              <w:ind w:left="6" w:righ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Susceptible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HCWs should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not enter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room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if immune caregivers are</w:t>
            </w:r>
            <w:r>
              <w:rPr>
                <w:rFonts w:ascii="Arial" w:hAnsi="Arial" w:eastAsia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available; no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recommendation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face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protection of immune HCWs; </w:t>
            </w:r>
            <w:r>
              <w:rPr>
                <w:rFonts w:ascii="Arial" w:hAnsi="Arial" w:eastAsia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recommendation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type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protection, i.e. surgical </w:t>
            </w:r>
            <w:r>
              <w:rPr>
                <w:rFonts w:ascii="Arial" w:hAnsi="Arial" w:eastAsia="Arial" w:cs="Arial"/>
                <w:sz w:val="20"/>
                <w:szCs w:val="20"/>
              </w:rPr>
              <w:t>mask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or</w:t>
            </w:r>
            <w:r>
              <w:rPr>
                <w:rFonts w:ascii="Arial" w:hAnsi="Arial" w:eastAsia="Arial" w:cs="Arial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respirator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susceptible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HCWs.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immunocompromised host with</w:t>
            </w:r>
            <w:r>
              <w:rPr>
                <w:rFonts w:ascii="Arial" w:hAnsi="Arial" w:eastAsia="Arial" w:cs="Arial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varicella pneumonia, prolong duration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precautions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for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duration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pacing w:val="6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illness. Post-exposure prophylaxis: provide post-exposure </w:t>
            </w:r>
            <w:r>
              <w:rPr>
                <w:rFonts w:ascii="Arial" w:hAnsi="Arial" w:eastAsia="Arial" w:cs="Arial"/>
                <w:sz w:val="20"/>
                <w:szCs w:val="20"/>
              </w:rPr>
              <w:t>vaccine</w:t>
            </w:r>
            <w:r>
              <w:rPr>
                <w:rFonts w:ascii="Arial" w:hAnsi="Arial" w:eastAsia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ASAP but within 120 hours; for susceptible exposed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persons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whom</w:t>
            </w:r>
            <w:r>
              <w:rPr>
                <w:rFonts w:ascii="Arial" w:hAnsi="Arial" w:eastAsia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vaccine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contraindicated</w:t>
            </w:r>
            <w:r>
              <w:rPr>
                <w:rFonts w:ascii="Arial" w:hAnsi="Arial" w:eastAsia="Arial" w:cs="Arial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(immunocompromised persons, pregnant</w:t>
            </w:r>
            <w:r>
              <w:rPr>
                <w:rFonts w:ascii="Arial" w:hAnsi="Arial" w:eastAsia="Arial" w:cs="Arial"/>
                <w:spacing w:val="6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women, newborns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whose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mother’s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varicella onset is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  <w:u w:val="single" w:color="000000"/>
              </w:rPr>
              <w:t>&lt;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5days before</w:t>
            </w:r>
            <w:r>
              <w:rPr>
                <w:rFonts w:ascii="Arial" w:hAnsi="Arial" w:eastAsia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delivery or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within 48 hrs after delivery) provide VZIG, when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available,</w:t>
            </w:r>
            <w:r>
              <w:rPr>
                <w:rFonts w:ascii="Arial" w:hAnsi="Arial" w:eastAsia="Arial" w:cs="Arial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within 96 hours; if unavailable, use</w:t>
            </w:r>
            <w:r>
              <w:rPr>
                <w:rFonts w:ascii="Arial" w:hAnsi="Arial" w:eastAsia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IVIG,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Use </w:t>
            </w:r>
            <w:r>
              <w:rPr>
                <w:rFonts w:ascii="Arial" w:hAnsi="Arial" w:eastAsia="Arial" w:cs="Arial"/>
                <w:sz w:val="20"/>
                <w:szCs w:val="20"/>
              </w:rPr>
              <w:t>Airborne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Precautions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exposed susceptible persons and exclude exposed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>susceptible</w:t>
            </w:r>
            <w:r>
              <w:rPr>
                <w:rFonts w:ascii="Arial" w:hAnsi="Arial" w:eastAsia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healthcare workers </w:t>
            </w:r>
            <w:r>
              <w:rPr>
                <w:rFonts w:ascii="Arial" w:hAnsi="Arial" w:eastAsia="Arial" w:cs="Arial"/>
                <w:spacing w:val="-2"/>
                <w:sz w:val="20"/>
                <w:szCs w:val="20"/>
              </w:rPr>
              <w:t>beginning</w:t>
            </w:r>
            <w:r>
              <w:rPr>
                <w:rFonts w:ascii="Arial" w:hAnsi="Arial" w:eastAsia="Arial" w:cs="Arial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8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days after </w:t>
            </w:r>
            <w:r>
              <w:rPr>
                <w:rFonts w:ascii="Arial" w:hAnsi="Arial" w:eastAsia="Arial" w:cs="Arial"/>
                <w:sz w:val="20"/>
                <w:szCs w:val="20"/>
              </w:rPr>
              <w:t>first</w:t>
            </w:r>
            <w:r>
              <w:rPr>
                <w:rFonts w:ascii="Arial" w:hAnsi="Arial" w:eastAsia="Arial" w:cs="Arial"/>
                <w:spacing w:val="-1"/>
                <w:sz w:val="20"/>
                <w:szCs w:val="20"/>
              </w:rPr>
              <w:t xml:space="preserve"> exposure until 21 days</w:t>
            </w:r>
          </w:p>
          <w:p w:rsidR="00892505" w:rsidRDefault="009734EE" w14:paraId="2369A68E" w14:textId="77777777">
            <w:pPr>
              <w:pStyle w:val="TableParagraph"/>
              <w:spacing w:before="4" w:line="230" w:lineRule="exact"/>
              <w:ind w:left="6" w:right="7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after last exposure 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28 if received VZIG, </w:t>
            </w:r>
            <w:r>
              <w:rPr>
                <w:rFonts w:ascii="Arial"/>
                <w:spacing w:val="-2"/>
                <w:sz w:val="20"/>
              </w:rPr>
              <w:t>regardless</w:t>
            </w:r>
            <w:r>
              <w:rPr>
                <w:rFonts w:ascii="Arial"/>
                <w:spacing w:val="-1"/>
                <w:sz w:val="20"/>
              </w:rPr>
              <w:t xml:space="preserve"> of postexposure</w:t>
            </w:r>
            <w:r>
              <w:rPr>
                <w:rFonts w:ascii="Arial"/>
                <w:spacing w:val="3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vaccination.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1036</w:t>
            </w:r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892505" w14:paraId="6FE80C6E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C55580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Variola</w:t>
            </w:r>
            <w:r>
              <w:rPr>
                <w:rFonts w:ascii="Arial"/>
                <w:spacing w:val="-1"/>
                <w:sz w:val="20"/>
              </w:rPr>
              <w:t xml:space="preserve"> (see smallpox)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11E5F9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546821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CF9A2D1" w14:textId="77777777"/>
        </w:tc>
      </w:tr>
      <w:tr w:rsidR="00892505" w14:paraId="397C8E13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431D65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Vibrio </w:t>
            </w:r>
            <w:r>
              <w:rPr>
                <w:rFonts w:ascii="Arial"/>
                <w:spacing w:val="-1"/>
                <w:sz w:val="20"/>
              </w:rPr>
              <w:t>parahaemolyticus (see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6F9981B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04D3A58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DC42999" w14:textId="77777777"/>
        </w:tc>
      </w:tr>
      <w:tr w:rsidR="00892505" w14:paraId="38070BE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A63514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Vincent's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angina</w:t>
            </w:r>
            <w:r>
              <w:rPr>
                <w:rFonts w:ascii="Arial"/>
                <w:spacing w:val="-1"/>
                <w:sz w:val="20"/>
              </w:rPr>
              <w:t xml:space="preserve"> (trench </w:t>
            </w:r>
            <w:r>
              <w:rPr>
                <w:rFonts w:ascii="Arial"/>
                <w:sz w:val="20"/>
              </w:rPr>
              <w:t>mouth)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F3223F4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19A179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F87CE6E" w14:textId="77777777"/>
        </w:tc>
      </w:tr>
      <w:tr w:rsidR="00892505" w14:paraId="5A0C83DC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15FA03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Viral hemorrhagic </w:t>
            </w:r>
            <w:r>
              <w:rPr>
                <w:rFonts w:ascii="Arial"/>
                <w:sz w:val="20"/>
              </w:rPr>
              <w:t>fevers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C931468" w14:textId="77777777">
            <w:pPr>
              <w:pStyle w:val="TableParagraph"/>
              <w:spacing w:line="226" w:lineRule="exact"/>
              <w:ind w:left="19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S, D, </w:t>
            </w: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182C83A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1483455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Single-patient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room preferred. Emphasize: 1) use of sharps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safety</w:t>
            </w:r>
          </w:p>
        </w:tc>
      </w:tr>
    </w:tbl>
    <w:p w:rsidR="00892505" w:rsidRDefault="00892505" w14:paraId="2D2B66BD" w14:textId="77777777">
      <w:pPr>
        <w:spacing w:line="226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75113600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05199E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58B2A15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1"/>
        <w:gridCol w:w="1060"/>
        <w:gridCol w:w="1580"/>
        <w:gridCol w:w="6269"/>
      </w:tblGrid>
      <w:tr w:rsidR="00892505" w14:paraId="2FD7FF94" w14:textId="77777777">
        <w:trPr>
          <w:trHeight w:val="1398" w:hRule="exact"/>
        </w:trPr>
        <w:tc>
          <w:tcPr>
            <w:tcW w:w="888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7" w:space="0"/>
              <w:right w:val="nil"/>
            </w:tcBorders>
          </w:tcPr>
          <w:p w:rsidR="00892505" w:rsidRDefault="009734EE" w14:paraId="06DA53AE" w14:textId="77777777">
            <w:pPr>
              <w:pStyle w:val="TableParagraph"/>
              <w:spacing w:before="201"/>
              <w:ind w:right="393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bookmarkStart w:name="APPENDIX_A" w:id="3"/>
            <w:bookmarkEnd w:id="3"/>
            <w:r>
              <w:rPr>
                <w:rFonts w:ascii="Arial"/>
                <w:b/>
                <w:i/>
                <w:sz w:val="28"/>
              </w:rPr>
              <w:t>APPENDIX</w:t>
            </w:r>
            <w:r>
              <w:rPr>
                <w:rFonts w:ascii="Arial"/>
                <w:b/>
                <w:i/>
                <w:spacing w:val="-1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5"/>
                <w:sz w:val="28"/>
              </w:rPr>
              <w:t>A</w:t>
            </w:r>
            <w:r>
              <w:rPr>
                <w:rFonts w:ascii="Arial"/>
                <w:b/>
                <w:i/>
                <w:spacing w:val="5"/>
                <w:position w:val="13"/>
                <w:sz w:val="18"/>
              </w:rPr>
              <w:t>1</w:t>
            </w:r>
          </w:p>
          <w:p w:rsidR="00892505" w:rsidRDefault="009734EE" w14:paraId="00C8EAD8" w14:textId="77777777">
            <w:pPr>
              <w:pStyle w:val="TableParagraph"/>
              <w:spacing w:before="240"/>
              <w:ind w:left="873"/>
              <w:rPr>
                <w:rFonts w:ascii="Arial" w:hAnsi="Arial" w:eastAsia="Arial" w:cs="Arial"/>
                <w:sz w:val="26"/>
                <w:szCs w:val="26"/>
              </w:rPr>
            </w:pPr>
            <w:bookmarkStart w:name="TYPE_AND_DURATION_OF_PRECAUTIONS_RECOMME" w:id="4"/>
            <w:bookmarkEnd w:id="4"/>
            <w:r>
              <w:rPr>
                <w:rFonts w:ascii="Arial"/>
                <w:b/>
                <w:spacing w:val="-1"/>
                <w:sz w:val="26"/>
              </w:rPr>
              <w:t>TYPE AND DURATION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OF</w:t>
            </w:r>
            <w:r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PRECAUTIONS RECOMMENDED FOR</w:t>
            </w:r>
          </w:p>
        </w:tc>
        <w:tc>
          <w:tcPr>
            <w:tcW w:w="6269" w:type="dxa"/>
            <w:tcBorders>
              <w:top w:val="single" w:color="000000" w:sz="5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36E60F86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892505" w14:paraId="32EE6438" w14:textId="77777777">
            <w:pPr>
              <w:pStyle w:val="TableParagrap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  <w:p w:rsidR="00892505" w:rsidRDefault="009734EE" w14:paraId="7E8783CB" w14:textId="77777777">
            <w:pPr>
              <w:pStyle w:val="TableParagraph"/>
              <w:spacing w:before="202"/>
              <w:ind w:left="15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SELECTED INFECTIONS AND CONDITIONS</w:t>
            </w:r>
          </w:p>
        </w:tc>
      </w:tr>
      <w:tr w:rsidR="00892505" w14:paraId="51F5EFCA" w14:textId="77777777">
        <w:trPr>
          <w:trHeight w:val="246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C749BEC" w14:textId="77777777">
            <w:pPr>
              <w:pStyle w:val="TableParagraph"/>
              <w:spacing w:line="227" w:lineRule="exact"/>
              <w:ind w:lef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Infection/Condition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nil"/>
            </w:tcBorders>
          </w:tcPr>
          <w:p w:rsidR="00892505" w:rsidRDefault="00892505" w14:paraId="708E6753" w14:textId="77777777"/>
        </w:tc>
        <w:tc>
          <w:tcPr>
            <w:tcW w:w="1580" w:type="dxa"/>
            <w:tcBorders>
              <w:top w:val="single" w:color="000000" w:sz="7" w:space="0"/>
              <w:left w:val="nil"/>
              <w:bottom w:val="single" w:color="000000" w:sz="7" w:space="0"/>
              <w:right w:val="nil"/>
            </w:tcBorders>
          </w:tcPr>
          <w:p w:rsidR="00892505" w:rsidRDefault="00892505" w14:paraId="221EDD01" w14:textId="77777777"/>
        </w:tc>
        <w:tc>
          <w:tcPr>
            <w:tcW w:w="6269" w:type="dxa"/>
            <w:tcBorders>
              <w:top w:val="single" w:color="000000" w:sz="7" w:space="0"/>
              <w:left w:val="nil"/>
              <w:bottom w:val="single" w:color="000000" w:sz="7" w:space="0"/>
              <w:right w:val="single" w:color="000000" w:sz="5" w:space="0"/>
            </w:tcBorders>
          </w:tcPr>
          <w:p w:rsidR="00892505" w:rsidRDefault="009734EE" w14:paraId="151140F7" w14:textId="77777777">
            <w:pPr>
              <w:pStyle w:val="TableParagraph"/>
              <w:spacing w:line="227" w:lineRule="exact"/>
              <w:ind w:left="124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Precautions</w:t>
            </w:r>
          </w:p>
        </w:tc>
      </w:tr>
      <w:tr w:rsidR="00892505" w14:paraId="1735ED22" w14:textId="77777777">
        <w:trPr>
          <w:trHeight w:val="545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7" w:space="0"/>
              <w:right w:val="single" w:color="000000" w:sz="7" w:space="0"/>
            </w:tcBorders>
          </w:tcPr>
          <w:p w:rsidR="00892505" w:rsidRDefault="00892505" w14:paraId="62FCEABA" w14:textId="77777777"/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1BC5D350" w14:textId="77777777">
            <w:pPr>
              <w:pStyle w:val="TableParagraph"/>
              <w:spacing w:before="65"/>
              <w:ind w:left="224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position w:val="13"/>
                <w:sz w:val="18"/>
              </w:rPr>
              <w:t>*</w:t>
            </w:r>
          </w:p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7" w:space="0"/>
            </w:tcBorders>
          </w:tcPr>
          <w:p w:rsidR="00892505" w:rsidRDefault="009734EE" w14:paraId="0F487391" w14:textId="77777777">
            <w:pPr>
              <w:pStyle w:val="TableParagraph"/>
              <w:spacing w:before="112"/>
              <w:ind w:left="306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0"/>
                <w:szCs w:val="20"/>
              </w:rPr>
              <w:t>Duration</w:t>
            </w:r>
            <w:r>
              <w:rPr>
                <w:rFonts w:ascii="Arial" w:hAnsi="Arial" w:eastAsia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position w:val="10"/>
                <w:sz w:val="13"/>
                <w:szCs w:val="13"/>
              </w:rPr>
              <w:t>†</w:t>
            </w:r>
          </w:p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7" w:space="0"/>
              <w:right w:val="single" w:color="000000" w:sz="5" w:space="0"/>
            </w:tcBorders>
          </w:tcPr>
          <w:p w:rsidR="00892505" w:rsidRDefault="00892505" w14:paraId="69862A6F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5B16DD55" w14:textId="77777777">
            <w:pPr>
              <w:pStyle w:val="TableParagraph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Comments</w:t>
            </w:r>
          </w:p>
        </w:tc>
      </w:tr>
      <w:tr w:rsidR="00892505" w14:paraId="0E3C26E8" w14:textId="77777777">
        <w:trPr>
          <w:trHeight w:val="2547" w:hRule="exact"/>
        </w:trPr>
        <w:tc>
          <w:tcPr>
            <w:tcW w:w="6241" w:type="dxa"/>
            <w:tcBorders>
              <w:top w:val="single" w:color="000000" w:sz="7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AD6F05F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due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Lassa, Ebola, Marburg, Crimean-Congo </w:t>
            </w:r>
            <w:r>
              <w:rPr>
                <w:rFonts w:ascii="Arial"/>
                <w:sz w:val="20"/>
              </w:rPr>
              <w:t>fever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viruses</w:t>
            </w:r>
          </w:p>
        </w:tc>
        <w:tc>
          <w:tcPr>
            <w:tcW w:w="106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2D016C5" w14:textId="77777777"/>
        </w:tc>
        <w:tc>
          <w:tcPr>
            <w:tcW w:w="1580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4066E7D" w14:textId="77777777"/>
        </w:tc>
        <w:tc>
          <w:tcPr>
            <w:tcW w:w="6269" w:type="dxa"/>
            <w:tcBorders>
              <w:top w:val="single" w:color="000000" w:sz="7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5C9930A" w14:textId="77777777">
            <w:pPr>
              <w:pStyle w:val="TableParagraph"/>
              <w:ind w:left="6" w:right="9"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devices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and </w:t>
            </w:r>
            <w:r>
              <w:rPr>
                <w:rFonts w:ascii="Arial"/>
                <w:sz w:val="20"/>
              </w:rPr>
              <w:t>safe</w:t>
            </w:r>
            <w:r>
              <w:rPr>
                <w:rFonts w:ascii="Arial"/>
                <w:spacing w:val="-1"/>
                <w:sz w:val="20"/>
              </w:rPr>
              <w:t xml:space="preserve"> work practices, 2)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hygiene; 3) barrier protection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against blood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 body fluids upon entry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into </w:t>
            </w:r>
            <w:r>
              <w:rPr>
                <w:rFonts w:ascii="Arial"/>
                <w:sz w:val="20"/>
              </w:rPr>
              <w:t>room</w:t>
            </w:r>
            <w:r>
              <w:rPr>
                <w:rFonts w:ascii="Arial"/>
                <w:spacing w:val="-1"/>
                <w:sz w:val="20"/>
              </w:rPr>
              <w:t xml:space="preserve"> (single gloves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fluid-resistant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or impermeable gown, </w:t>
            </w:r>
            <w:r>
              <w:rPr>
                <w:rFonts w:ascii="Arial"/>
                <w:sz w:val="20"/>
              </w:rPr>
              <w:t>face/eye</w:t>
            </w:r>
            <w:r>
              <w:rPr>
                <w:rFonts w:ascii="Arial"/>
                <w:spacing w:val="-1"/>
                <w:sz w:val="20"/>
              </w:rPr>
              <w:t xml:space="preserve"> protection with </w:t>
            </w:r>
            <w:r>
              <w:rPr>
                <w:rFonts w:ascii="Arial"/>
                <w:spacing w:val="-2"/>
                <w:sz w:val="20"/>
              </w:rPr>
              <w:t>masks,</w:t>
            </w:r>
            <w:r>
              <w:rPr>
                <w:rFonts w:ascii="Arial"/>
                <w:spacing w:val="4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goggles or</w:t>
            </w:r>
            <w:r>
              <w:rPr>
                <w:rFonts w:ascii="Arial"/>
                <w:sz w:val="20"/>
              </w:rPr>
              <w:t xml:space="preserve"> face</w:t>
            </w:r>
            <w:r>
              <w:rPr>
                <w:rFonts w:ascii="Arial"/>
                <w:spacing w:val="-1"/>
                <w:sz w:val="20"/>
              </w:rPr>
              <w:t xml:space="preserve"> shields); and 4) appropriate waste handling. Use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N95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"/>
                <w:sz w:val="20"/>
              </w:rPr>
              <w:t xml:space="preserve"> higher respirators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performing </w:t>
            </w:r>
            <w:r>
              <w:rPr>
                <w:rFonts w:ascii="Arial"/>
                <w:spacing w:val="-1"/>
                <w:sz w:val="20"/>
              </w:rPr>
              <w:t>aerosol-generating procedures.</w:t>
            </w:r>
            <w:r>
              <w:rPr>
                <w:rFonts w:ascii="Arial"/>
                <w:spacing w:val="6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Largest </w:t>
            </w: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load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final</w:t>
            </w:r>
            <w:r>
              <w:rPr>
                <w:rFonts w:ascii="Arial"/>
                <w:spacing w:val="-1"/>
                <w:sz w:val="20"/>
              </w:rPr>
              <w:t xml:space="preserve"> stages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illness</w:t>
            </w:r>
            <w:r>
              <w:rPr>
                <w:rFonts w:ascii="Arial"/>
                <w:spacing w:val="-1"/>
                <w:sz w:val="20"/>
              </w:rPr>
              <w:t xml:space="preserve"> when hemorrhage </w:t>
            </w:r>
            <w:r>
              <w:rPr>
                <w:rFonts w:ascii="Arial"/>
                <w:sz w:val="20"/>
              </w:rPr>
              <w:t>may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occur; additional PPE, including double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gloves, leg and shoe 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coverings may be used, especially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resource-limited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settings where</w:t>
            </w:r>
            <w:r>
              <w:rPr>
                <w:rFonts w:ascii="Arial"/>
                <w:spacing w:val="6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options</w:t>
            </w:r>
            <w:r>
              <w:rPr>
                <w:rFonts w:ascii="Arial"/>
                <w:sz w:val="20"/>
              </w:rPr>
              <w:t xml:space="preserve"> 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cleaning</w:t>
            </w:r>
            <w:r>
              <w:rPr>
                <w:rFonts w:ascii="Arial"/>
                <w:spacing w:val="-1"/>
                <w:sz w:val="20"/>
              </w:rPr>
              <w:t xml:space="preserve"> and laundry are limited. Notify public </w:t>
            </w:r>
            <w:r>
              <w:rPr>
                <w:rFonts w:ascii="Arial"/>
                <w:spacing w:val="-2"/>
                <w:sz w:val="20"/>
              </w:rPr>
              <w:t>health</w:t>
            </w:r>
          </w:p>
          <w:p w:rsidR="00892505" w:rsidRDefault="009734EE" w14:paraId="511ADA79" w14:textId="77777777">
            <w:pPr>
              <w:pStyle w:val="TableParagraph"/>
              <w:spacing w:before="5" w:line="228" w:lineRule="exact"/>
              <w:ind w:left="6" w:right="4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officials </w:t>
            </w:r>
            <w:r>
              <w:rPr>
                <w:rFonts w:ascii="Arial"/>
                <w:spacing w:val="-2"/>
                <w:sz w:val="20"/>
              </w:rPr>
              <w:t xml:space="preserve">immediately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Ebola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suspected </w:t>
            </w:r>
            <w:r>
              <w:rPr>
                <w:rFonts w:ascii="Arial"/>
                <w:spacing w:val="-1"/>
                <w:position w:val="10"/>
                <w:sz w:val="13"/>
              </w:rPr>
              <w:t>212, 314,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spacing w:val="-1"/>
                <w:position w:val="10"/>
                <w:sz w:val="13"/>
              </w:rPr>
              <w:t>740,</w:t>
            </w:r>
            <w:r>
              <w:rPr>
                <w:rFonts w:ascii="Arial"/>
                <w:spacing w:val="-2"/>
                <w:position w:val="10"/>
                <w:sz w:val="13"/>
              </w:rPr>
              <w:t xml:space="preserve"> </w:t>
            </w:r>
            <w:r>
              <w:rPr>
                <w:rFonts w:ascii="Arial"/>
                <w:position w:val="10"/>
                <w:sz w:val="13"/>
              </w:rPr>
              <w:t>772</w:t>
            </w:r>
            <w:r>
              <w:rPr>
                <w:rFonts w:ascii="Arial"/>
                <w:spacing w:val="18"/>
                <w:position w:val="10"/>
                <w:sz w:val="13"/>
              </w:rPr>
              <w:t xml:space="preserve"> </w:t>
            </w:r>
            <w:r>
              <w:rPr>
                <w:rFonts w:ascii="Arial"/>
                <w:sz w:val="20"/>
              </w:rPr>
              <w:t>Also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4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Ebola</w:t>
            </w:r>
            <w:r>
              <w:rPr>
                <w:rFonts w:ascii="Arial"/>
                <w:spacing w:val="-1"/>
                <w:sz w:val="20"/>
              </w:rPr>
              <w:t xml:space="preserve"> as</w:t>
            </w:r>
            <w:r>
              <w:rPr>
                <w:rFonts w:ascii="Arial"/>
                <w:sz w:val="20"/>
              </w:rPr>
              <w:t xml:space="preserve"> a</w:t>
            </w:r>
            <w:r>
              <w:rPr>
                <w:rFonts w:ascii="Arial"/>
                <w:spacing w:val="-1"/>
                <w:sz w:val="20"/>
              </w:rPr>
              <w:t xml:space="preserve"> bioterrorism agent</w:t>
            </w:r>
          </w:p>
        </w:tc>
      </w:tr>
      <w:tr w:rsidR="00892505" w14:paraId="249C1F79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4AD48AE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Viral</w:t>
            </w:r>
            <w:r>
              <w:rPr>
                <w:rFonts w:ascii="Arial"/>
                <w:spacing w:val="-1"/>
                <w:sz w:val="20"/>
              </w:rPr>
              <w:t xml:space="preserve"> respiratory diseases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(not</w:t>
            </w:r>
            <w:r>
              <w:rPr>
                <w:rFonts w:ascii="Arial"/>
                <w:spacing w:val="-1"/>
                <w:sz w:val="20"/>
              </w:rPr>
              <w:t xml:space="preserve"> covered elsewhere)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76CA101A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40D8ADEE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395604C" w14:textId="77777777"/>
        </w:tc>
      </w:tr>
      <w:tr w:rsidR="00892505" w14:paraId="4176BAF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47032F6" w14:textId="77777777">
            <w:pPr>
              <w:pStyle w:val="TableParagraph"/>
              <w:spacing w:line="226" w:lineRule="exact"/>
              <w:ind w:left="45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Adults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2F5FBE37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07111C5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678558C" w14:textId="77777777"/>
        </w:tc>
      </w:tr>
      <w:tr w:rsidR="00892505" w14:paraId="67C46377" w14:textId="77777777">
        <w:trPr>
          <w:trHeight w:val="47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2EE9CA7" w14:textId="77777777">
            <w:pPr>
              <w:pStyle w:val="TableParagraph"/>
              <w:ind w:left="397" w:right="280" w:firstLine="5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Infants</w:t>
            </w:r>
            <w:r>
              <w:rPr>
                <w:rFonts w:ascii="Arial"/>
                <w:spacing w:val="-1"/>
                <w:sz w:val="20"/>
              </w:rPr>
              <w:t xml:space="preserve"> and </w:t>
            </w:r>
            <w:r>
              <w:rPr>
                <w:rFonts w:ascii="Arial"/>
                <w:sz w:val="20"/>
              </w:rPr>
              <w:t>young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children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respiratory infectious disease,</w:t>
            </w:r>
            <w:r>
              <w:rPr>
                <w:rFonts w:ascii="Arial"/>
                <w:spacing w:val="3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acute)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6FC51C4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68D98E4A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D34A5AA" w14:textId="77777777"/>
        </w:tc>
      </w:tr>
      <w:tr w:rsidR="00892505" w14:paraId="712F2B4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428BE0B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Whooping cough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pertussis)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A0FA8D3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5CC982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34F68A94" w14:textId="77777777"/>
        </w:tc>
      </w:tr>
      <w:tr w:rsidR="00892505" w14:paraId="23B70D72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99B2E23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Wound infections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145C02C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3BEA0817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C45255C" w14:textId="77777777"/>
        </w:tc>
      </w:tr>
      <w:tr w:rsidR="00892505" w14:paraId="6CEB228B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08B8BC8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Major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447E486E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3BAD7675" w14:textId="77777777">
            <w:pPr>
              <w:pStyle w:val="TableParagraph"/>
              <w:spacing w:line="226" w:lineRule="exact"/>
              <w:ind w:right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</w:t>
            </w:r>
          </w:p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8A63FD2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 dressing or dressing does not contain drainage adequately</w:t>
            </w:r>
          </w:p>
        </w:tc>
      </w:tr>
      <w:tr w:rsidR="00892505" w14:paraId="4F1BEFE8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39924BC" w14:textId="77777777">
            <w:pPr>
              <w:pStyle w:val="TableParagraph"/>
              <w:spacing w:line="226" w:lineRule="exact"/>
              <w:ind w:left="23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Minor or limited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5230C0C" w14:textId="77777777">
            <w:pPr>
              <w:pStyle w:val="TableParagraph"/>
              <w:spacing w:line="226" w:lineRule="exact"/>
              <w:ind w:right="1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5C921AB3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C17260F" w14:textId="77777777">
            <w:pPr>
              <w:pStyle w:val="TableParagraph"/>
              <w:spacing w:line="226" w:lineRule="exact"/>
              <w:ind w:left="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Dressing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covers and contains drainage</w:t>
            </w:r>
            <w:r>
              <w:rPr>
                <w:rFonts w:ascii="Arial"/>
                <w:spacing w:val="-2"/>
                <w:sz w:val="20"/>
              </w:rPr>
              <w:t xml:space="preserve"> adequately</w:t>
            </w:r>
          </w:p>
        </w:tc>
      </w:tr>
      <w:tr w:rsidR="00892505" w14:paraId="0615FD47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7DCF64D4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Yersinia enterocolitica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gastroenteritis (see gastroenteritis)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85C1925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03D6B4C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F4A07B1" w14:textId="77777777"/>
        </w:tc>
      </w:tr>
      <w:tr w:rsidR="00892505" w14:paraId="06192C10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14A23688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Zoster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(varicella-zoster)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(see</w:t>
            </w:r>
            <w:r>
              <w:rPr>
                <w:rFonts w:ascii="Arial"/>
                <w:spacing w:val="-1"/>
                <w:sz w:val="20"/>
              </w:rPr>
              <w:t xml:space="preserve"> herpes zoster)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E12B98D" w14:textId="77777777"/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1F652E44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7ACAA98" w14:textId="77777777"/>
        </w:tc>
      </w:tr>
      <w:tr w:rsidR="00892505" w14:paraId="3599D891" w14:textId="77777777">
        <w:trPr>
          <w:trHeight w:val="240" w:hRule="exact"/>
        </w:trPr>
        <w:tc>
          <w:tcPr>
            <w:tcW w:w="624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0EBC270D" w14:textId="77777777">
            <w:pPr>
              <w:pStyle w:val="TableParagraph"/>
              <w:spacing w:line="226" w:lineRule="exact"/>
              <w:ind w:left="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Zygomycosis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(phycomycosis, mucormycosis)</w:t>
            </w:r>
          </w:p>
        </w:tc>
        <w:tc>
          <w:tcPr>
            <w:tcW w:w="106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9734EE" w14:paraId="6332CAE7" w14:textId="77777777">
            <w:pPr>
              <w:pStyle w:val="TableParagraph"/>
              <w:spacing w:line="226" w:lineRule="exact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580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7" w:space="0"/>
            </w:tcBorders>
          </w:tcPr>
          <w:p w:rsidR="00892505" w:rsidRDefault="00892505" w14:paraId="2E9EEE10" w14:textId="77777777"/>
        </w:tc>
        <w:tc>
          <w:tcPr>
            <w:tcW w:w="6269" w:type="dxa"/>
            <w:tcBorders>
              <w:top w:val="single" w:color="000000" w:sz="5" w:space="0"/>
              <w:left w:val="single" w:color="000000" w:sz="7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21FB61A" w14:textId="77777777">
            <w:pPr>
              <w:pStyle w:val="TableParagraph"/>
              <w:spacing w:line="226" w:lineRule="exact"/>
              <w:ind w:left="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 transmitted person-to-person</w:t>
            </w:r>
          </w:p>
        </w:tc>
      </w:tr>
    </w:tbl>
    <w:p w:rsidR="00892505" w:rsidRDefault="00892505" w14:paraId="6A15F356" w14:textId="77777777">
      <w:pPr>
        <w:spacing w:line="226" w:lineRule="exact"/>
        <w:rPr>
          <w:rFonts w:ascii="Arial" w:hAnsi="Arial" w:eastAsia="Arial" w:cs="Arial"/>
          <w:sz w:val="20"/>
          <w:szCs w:val="20"/>
        </w:rPr>
        <w:sectPr w:rsidR="00892505">
          <w:pgSz w:w="15840" w:h="12240" w:orient="landscape"/>
          <w:pgMar w:top="1140" w:right="240" w:bottom="940" w:left="240" w:header="0" w:footer="747" w:gutter="0"/>
          <w:cols w:space="720"/>
        </w:sectPr>
      </w:pPr>
    </w:p>
    <w:p w:rsidR="00892505" w:rsidRDefault="00892505" w14:paraId="6725211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672D94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9734EE" w14:paraId="4F05560C" w14:textId="77777777">
      <w:pPr>
        <w:pStyle w:val="Heading3"/>
        <w:spacing w:before="198"/>
        <w:ind w:left="560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8"/>
        </w:rPr>
        <w:t xml:space="preserve"> </w:t>
      </w:r>
      <w:r>
        <w:rPr>
          <w:spacing w:val="-1"/>
        </w:rPr>
        <w:t>1.</w:t>
      </w:r>
      <w:r>
        <w:rPr>
          <w:spacing w:val="-8"/>
        </w:rPr>
        <w:t xml:space="preserve"> </w:t>
      </w:r>
      <w:r>
        <w:rPr>
          <w:spacing w:val="-1"/>
        </w:rPr>
        <w:t>HISTORY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GUIDELINES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ISOLATION</w:t>
      </w:r>
      <w:r>
        <w:rPr>
          <w:spacing w:val="-8"/>
        </w:rPr>
        <w:t xml:space="preserve"> </w:t>
      </w:r>
      <w:r>
        <w:rPr>
          <w:spacing w:val="-1"/>
        </w:rPr>
        <w:t>PRECAUTIONS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HOSPITALS*</w:t>
      </w:r>
    </w:p>
    <w:p w:rsidR="00892505" w:rsidRDefault="00892505" w14:paraId="1AC2F67C" w14:textId="77777777">
      <w:pPr>
        <w:rPr>
          <w:rFonts w:ascii="Arial" w:hAnsi="Arial" w:eastAsia="Arial" w:cs="Arial"/>
          <w:b/>
          <w:bCs/>
          <w:sz w:val="20"/>
          <w:szCs w:val="20"/>
        </w:rPr>
      </w:pPr>
    </w:p>
    <w:p w:rsidR="00892505" w:rsidRDefault="00892505" w14:paraId="4476AAA5" w14:textId="77777777">
      <w:pPr>
        <w:spacing w:before="7"/>
        <w:rPr>
          <w:rFonts w:ascii="Arial" w:hAnsi="Arial" w:eastAsia="Arial" w:cs="Arial"/>
          <w:b/>
          <w:bCs/>
          <w:sz w:val="16"/>
          <w:szCs w:val="16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516"/>
        <w:gridCol w:w="7939"/>
      </w:tblGrid>
      <w:tr w:rsidR="00892505" w14:paraId="248AE6EA" w14:textId="77777777">
        <w:trPr>
          <w:trHeight w:val="562" w:hRule="exact"/>
        </w:trPr>
        <w:tc>
          <w:tcPr>
            <w:tcW w:w="14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77D4D3E" w14:textId="77777777">
            <w:pPr>
              <w:pStyle w:val="TableParagraph"/>
              <w:spacing w:line="273" w:lineRule="exact"/>
              <w:ind w:left="36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YEAR</w:t>
            </w:r>
          </w:p>
          <w:p w:rsidR="00892505" w:rsidRDefault="009734EE" w14:paraId="3D08FA12" w14:textId="77777777">
            <w:pPr>
              <w:pStyle w:val="TableParagraph"/>
              <w:ind w:left="42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(Ref)</w:t>
            </w:r>
          </w:p>
        </w:tc>
        <w:tc>
          <w:tcPr>
            <w:tcW w:w="4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C6E675F" w14:textId="77777777">
            <w:pPr>
              <w:pStyle w:val="TableParagraph"/>
              <w:spacing w:line="273" w:lineRule="exact"/>
              <w:ind w:left="107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DOCUMENT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ISSUED</w:t>
            </w:r>
          </w:p>
        </w:tc>
        <w:tc>
          <w:tcPr>
            <w:tcW w:w="793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2807164" w14:textId="77777777">
            <w:pPr>
              <w:pStyle w:val="TableParagraph"/>
              <w:spacing w:line="273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</w:t>
            </w:r>
          </w:p>
        </w:tc>
      </w:tr>
      <w:tr w:rsidR="00892505" w14:paraId="4F326C8D" w14:textId="77777777">
        <w:trPr>
          <w:trHeight w:val="1383" w:hRule="exact"/>
        </w:trPr>
        <w:tc>
          <w:tcPr>
            <w:tcW w:w="1416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5" w:space="0"/>
            </w:tcBorders>
          </w:tcPr>
          <w:p w:rsidR="00892505" w:rsidRDefault="009734EE" w14:paraId="7FC973D3" w14:textId="77777777">
            <w:pPr>
              <w:pStyle w:val="TableParagraph"/>
              <w:spacing w:line="254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1970</w:t>
            </w:r>
          </w:p>
          <w:p w:rsidR="00892505" w:rsidRDefault="009734EE" w14:paraId="6E6D572B" w14:textId="77777777">
            <w:pPr>
              <w:pStyle w:val="TableParagraph"/>
              <w:spacing w:line="166" w:lineRule="exact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1099</w:t>
            </w:r>
          </w:p>
        </w:tc>
        <w:tc>
          <w:tcPr>
            <w:tcW w:w="4516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5" w:space="0"/>
            </w:tcBorders>
          </w:tcPr>
          <w:p w:rsidR="00892505" w:rsidRDefault="009734EE" w14:paraId="73B5EDA7" w14:textId="77777777">
            <w:pPr>
              <w:pStyle w:val="TableParagraph"/>
              <w:spacing w:line="276" w:lineRule="exact"/>
              <w:ind w:left="102" w:right="110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Techniques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Use in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</w:t>
            </w:r>
            <w:r>
              <w:rPr>
                <w:rFonts w:ascii="Arial"/>
                <w:spacing w:val="-1"/>
                <w:position w:val="11"/>
                <w:sz w:val="16"/>
              </w:rPr>
              <w:t>st</w:t>
            </w:r>
            <w:r>
              <w:rPr>
                <w:rFonts w:ascii="Arial"/>
                <w:spacing w:val="22"/>
                <w:position w:val="11"/>
                <w:sz w:val="16"/>
              </w:rPr>
              <w:t xml:space="preserve"> </w:t>
            </w:r>
            <w:r>
              <w:rPr>
                <w:rFonts w:ascii="Arial"/>
                <w:sz w:val="24"/>
              </w:rPr>
              <w:t>ed.</w:t>
            </w:r>
          </w:p>
        </w:tc>
        <w:tc>
          <w:tcPr>
            <w:tcW w:w="7939" w:type="dxa"/>
            <w:tcBorders>
              <w:top w:val="single" w:color="000000" w:sz="5" w:space="0"/>
              <w:left w:val="single" w:color="000000" w:sz="5" w:space="0"/>
              <w:bottom w:val="nil"/>
              <w:right w:val="single" w:color="000000" w:sz="5" w:space="0"/>
            </w:tcBorders>
          </w:tcPr>
          <w:p w:rsidR="00892505" w:rsidRDefault="009734EE" w14:paraId="256B0233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250"/>
              </w:tabs>
              <w:ind w:right="714" w:hanging="14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Introduced</w:t>
            </w:r>
            <w:r>
              <w:rPr>
                <w:rFonts w:ascii="Arial"/>
                <w:spacing w:val="-1"/>
                <w:sz w:val="24"/>
              </w:rPr>
              <w:t xml:space="preserve"> seven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categories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color-coded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cards: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Strict,</w:t>
            </w:r>
            <w:r>
              <w:rPr>
                <w:rFonts w:ascii="Arial"/>
                <w:spacing w:val="-1"/>
                <w:sz w:val="24"/>
              </w:rPr>
              <w:t xml:space="preserve"> Respiratory, Protective,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Enteric, Wound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Skin,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Discharge,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</w:p>
          <w:p w:rsidR="00892505" w:rsidRDefault="009734EE" w14:paraId="154032F9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246"/>
              </w:tabs>
              <w:ind w:left="245" w:hanging="14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decision-making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required</w:t>
            </w:r>
          </w:p>
          <w:p w:rsidR="00892505" w:rsidRDefault="009734EE" w14:paraId="5AF04921" w14:textId="77777777">
            <w:pPr>
              <w:pStyle w:val="ListParagraph"/>
              <w:numPr>
                <w:ilvl w:val="0"/>
                <w:numId w:val="10"/>
              </w:numPr>
              <w:tabs>
                <w:tab w:val="left" w:pos="246"/>
              </w:tabs>
              <w:ind w:left="245" w:hanging="14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Simplicity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strength; over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prescribed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some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</w:t>
            </w:r>
          </w:p>
        </w:tc>
      </w:tr>
      <w:tr w:rsidR="00892505" w14:paraId="0A36EC66" w14:textId="77777777">
        <w:trPr>
          <w:trHeight w:val="651" w:hRule="exact"/>
        </w:trPr>
        <w:tc>
          <w:tcPr>
            <w:tcW w:w="1416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C7B36D6" w14:textId="77777777">
            <w:pPr>
              <w:pStyle w:val="TableParagraph"/>
              <w:spacing w:before="26" w:line="258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1975</w:t>
            </w:r>
          </w:p>
          <w:p w:rsidR="00892505" w:rsidRDefault="009734EE" w14:paraId="7DF392DE" w14:textId="77777777">
            <w:pPr>
              <w:pStyle w:val="TableParagraph"/>
              <w:spacing w:line="166" w:lineRule="exact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1100</w:t>
            </w:r>
          </w:p>
        </w:tc>
        <w:tc>
          <w:tcPr>
            <w:tcW w:w="4516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4565AC5" w14:textId="77777777">
            <w:pPr>
              <w:pStyle w:val="TableParagraph"/>
              <w:spacing w:before="31" w:line="276" w:lineRule="exact"/>
              <w:ind w:left="102" w:right="110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Techniques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Use in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</w:t>
            </w:r>
            <w:r>
              <w:rPr>
                <w:rFonts w:ascii="Arial"/>
                <w:spacing w:val="-1"/>
                <w:position w:val="11"/>
                <w:sz w:val="16"/>
              </w:rPr>
              <w:t>nd</w:t>
            </w:r>
            <w:r>
              <w:rPr>
                <w:rFonts w:ascii="Arial"/>
                <w:spacing w:val="21"/>
                <w:position w:val="11"/>
                <w:sz w:val="16"/>
              </w:rPr>
              <w:t xml:space="preserve"> </w:t>
            </w:r>
            <w:r>
              <w:rPr>
                <w:rFonts w:ascii="Arial"/>
                <w:sz w:val="24"/>
              </w:rPr>
              <w:t>ed.</w:t>
            </w:r>
          </w:p>
        </w:tc>
        <w:tc>
          <w:tcPr>
            <w:tcW w:w="7939" w:type="dxa"/>
            <w:tcBorders>
              <w:top w:val="nil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FE4DE73" w14:textId="77777777">
            <w:pPr>
              <w:pStyle w:val="TableParagraph"/>
              <w:spacing w:line="30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conceptual</w:t>
            </w:r>
            <w:r>
              <w:rPr>
                <w:rFonts w:ascii="Arial"/>
                <w:sz w:val="24"/>
              </w:rPr>
              <w:t xml:space="preserve"> framework</w:t>
            </w:r>
            <w:r>
              <w:rPr>
                <w:rFonts w:ascii="Arial"/>
                <w:spacing w:val="-1"/>
                <w:sz w:val="24"/>
              </w:rPr>
              <w:t xml:space="preserve"> as 1</w:t>
            </w:r>
            <w:r>
              <w:rPr>
                <w:rFonts w:ascii="Arial"/>
                <w:spacing w:val="-1"/>
                <w:position w:val="11"/>
                <w:sz w:val="16"/>
              </w:rPr>
              <w:t>st</w:t>
            </w:r>
            <w:r>
              <w:rPr>
                <w:rFonts w:ascii="Arial"/>
                <w:spacing w:val="23"/>
                <w:position w:val="1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edition</w:t>
            </w:r>
          </w:p>
        </w:tc>
      </w:tr>
      <w:tr w:rsidR="00892505" w14:paraId="6E20BABA" w14:textId="77777777">
        <w:trPr>
          <w:trHeight w:val="2268" w:hRule="exact"/>
        </w:trPr>
        <w:tc>
          <w:tcPr>
            <w:tcW w:w="14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817BA07" w14:textId="77777777">
            <w:pPr>
              <w:pStyle w:val="TableParagraph"/>
              <w:spacing w:line="254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1983</w:t>
            </w:r>
          </w:p>
          <w:p w:rsidR="00892505" w:rsidRDefault="009734EE" w14:paraId="4148887E" w14:textId="77777777">
            <w:pPr>
              <w:pStyle w:val="TableParagraph"/>
              <w:spacing w:line="166" w:lineRule="exact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1101</w:t>
            </w:r>
          </w:p>
        </w:tc>
        <w:tc>
          <w:tcPr>
            <w:tcW w:w="4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6A91D9F" w14:textId="77777777">
            <w:pPr>
              <w:pStyle w:val="TableParagraph"/>
              <w:ind w:left="102" w:right="15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CDC Guideline for Isolation Precautions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</w:t>
            </w:r>
          </w:p>
        </w:tc>
        <w:tc>
          <w:tcPr>
            <w:tcW w:w="793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0E21A0D" w14:textId="77777777">
            <w:pPr>
              <w:pStyle w:val="ListParagraph"/>
              <w:numPr>
                <w:ilvl w:val="0"/>
                <w:numId w:val="9"/>
              </w:numPr>
              <w:tabs>
                <w:tab w:val="left" w:pos="246"/>
              </w:tabs>
              <w:ind w:right="67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Provided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two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systems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isolation: category-specific and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disease-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specific</w:t>
            </w:r>
          </w:p>
          <w:p w:rsidR="00892505" w:rsidRDefault="009734EE" w14:paraId="2D0E54E4" w14:textId="77777777">
            <w:pPr>
              <w:pStyle w:val="ListParagraph"/>
              <w:numPr>
                <w:ilvl w:val="0"/>
                <w:numId w:val="9"/>
              </w:numPr>
              <w:tabs>
                <w:tab w:val="left" w:pos="246"/>
              </w:tabs>
              <w:ind w:right="19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Protective </w:t>
            </w: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1"/>
                <w:sz w:val="24"/>
              </w:rPr>
              <w:t xml:space="preserve"> eliminated;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 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expanded</w:t>
            </w:r>
            <w:r>
              <w:rPr>
                <w:rFonts w:ascii="Arial"/>
                <w:sz w:val="24"/>
              </w:rPr>
              <w:t xml:space="preserve"> to </w:t>
            </w:r>
            <w:r>
              <w:rPr>
                <w:rFonts w:ascii="Arial"/>
                <w:spacing w:val="-1"/>
                <w:sz w:val="24"/>
              </w:rPr>
              <w:t>include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Fluids</w:t>
            </w:r>
          </w:p>
          <w:p w:rsidR="00892505" w:rsidRDefault="009734EE" w14:paraId="19DB8586" w14:textId="77777777">
            <w:pPr>
              <w:pStyle w:val="ListParagraph"/>
              <w:numPr>
                <w:ilvl w:val="0"/>
                <w:numId w:val="9"/>
              </w:numPr>
              <w:tabs>
                <w:tab w:val="left" w:pos="246"/>
              </w:tabs>
              <w:ind w:right="107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Categories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included Strict,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Respiratory, </w:t>
            </w:r>
            <w:r>
              <w:rPr>
                <w:rFonts w:ascii="Arial"/>
                <w:sz w:val="24"/>
              </w:rPr>
              <w:t>AFB,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Enteric,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Drainage/Secretion,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Fluids</w:t>
            </w:r>
          </w:p>
          <w:p w:rsidR="00892505" w:rsidRDefault="009734EE" w14:paraId="159E1F3A" w14:textId="77777777">
            <w:pPr>
              <w:pStyle w:val="ListParagraph"/>
              <w:numPr>
                <w:ilvl w:val="0"/>
                <w:numId w:val="9"/>
              </w:numPr>
              <w:tabs>
                <w:tab w:val="left" w:pos="250"/>
              </w:tabs>
              <w:ind w:left="249" w:hanging="14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Emphasized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decision-making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users</w:t>
            </w:r>
          </w:p>
        </w:tc>
      </w:tr>
      <w:tr w:rsidR="00892505" w14:paraId="43100B9A" w14:textId="77777777">
        <w:trPr>
          <w:trHeight w:val="3047" w:hRule="exact"/>
        </w:trPr>
        <w:tc>
          <w:tcPr>
            <w:tcW w:w="14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8A8566C" w14:textId="77777777">
            <w:pPr>
              <w:pStyle w:val="TableParagraph"/>
              <w:spacing w:line="254" w:lineRule="exact"/>
              <w:ind w:right="1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1985-88</w:t>
            </w:r>
          </w:p>
          <w:p w:rsidR="00892505" w:rsidRDefault="009734EE" w14:paraId="6D0859F4" w14:textId="77777777">
            <w:pPr>
              <w:pStyle w:val="TableParagraph"/>
              <w:spacing w:line="166" w:lineRule="exact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780,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896</w:t>
            </w:r>
          </w:p>
        </w:tc>
        <w:tc>
          <w:tcPr>
            <w:tcW w:w="4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46FD50E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Universal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  <w:tc>
          <w:tcPr>
            <w:tcW w:w="793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14D7E30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spacing w:line="272" w:lineRule="exact"/>
              <w:ind w:hanging="14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Developed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response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HIV/AIDS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epidemic</w:t>
            </w:r>
          </w:p>
          <w:p w:rsidR="00892505" w:rsidRDefault="009734EE" w14:paraId="14EEB3E8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1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Dictated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application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Body </w:t>
            </w:r>
            <w:r>
              <w:rPr>
                <w:rFonts w:ascii="Arial"/>
                <w:sz w:val="24"/>
              </w:rPr>
              <w:t xml:space="preserve">Fluid </w:t>
            </w:r>
            <w:r>
              <w:rPr>
                <w:rFonts w:ascii="Arial"/>
                <w:spacing w:val="-1"/>
                <w:sz w:val="24"/>
              </w:rPr>
              <w:t xml:space="preserve">precautions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all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patients,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regardless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status</w:t>
            </w:r>
          </w:p>
          <w:p w:rsidR="00892505" w:rsidRDefault="009734EE" w14:paraId="2478952A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13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not apply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feces,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nasal secretions,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sputum,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sweat,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tears,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urine, or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vomitus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unless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contaminated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visible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</w:p>
          <w:p w:rsidR="00892505" w:rsidRDefault="009734EE" w14:paraId="40FF2EFB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41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Added personal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equipment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protect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HCWs</w:t>
            </w:r>
            <w:r>
              <w:rPr>
                <w:rFonts w:ascii="Arial"/>
                <w:sz w:val="24"/>
              </w:rPr>
              <w:t xml:space="preserve"> from </w:t>
            </w:r>
            <w:r>
              <w:rPr>
                <w:rFonts w:ascii="Arial"/>
                <w:spacing w:val="-1"/>
                <w:sz w:val="24"/>
              </w:rPr>
              <w:t>mucous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membrane exposures</w:t>
            </w:r>
          </w:p>
          <w:p w:rsidR="00892505" w:rsidRDefault="009734EE" w14:paraId="18BA36A7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left="245" w:hanging="14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Handwashing recommended immediately after glove removal</w:t>
            </w:r>
          </w:p>
          <w:p w:rsidR="00892505" w:rsidRDefault="009734EE" w14:paraId="3ACF7032" w14:textId="77777777">
            <w:pPr>
              <w:pStyle w:val="ListParagraph"/>
              <w:numPr>
                <w:ilvl w:val="0"/>
                <w:numId w:val="8"/>
              </w:numPr>
              <w:tabs>
                <w:tab w:val="left" w:pos="246"/>
              </w:tabs>
              <w:ind w:right="117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Added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specific recommendations for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handling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needles</w:t>
            </w: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and other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sharp</w:t>
            </w:r>
            <w:r>
              <w:rPr>
                <w:rFonts w:ascii="Arial" w:hAnsi="Arial" w:eastAsia="Arial" w:cs="Arial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devices; concept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became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integral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to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OSHA’s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1991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rule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occupational</w:t>
            </w:r>
            <w:r>
              <w:rPr>
                <w:rFonts w:ascii="Arial" w:hAnsi="Arial" w:eastAsia="Arial" w:cs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exposure to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blood-borne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pathogens in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healthcare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settings</w:t>
            </w:r>
          </w:p>
        </w:tc>
      </w:tr>
    </w:tbl>
    <w:p w:rsidR="00892505" w:rsidRDefault="00892505" w14:paraId="5999D9D4" w14:textId="77777777">
      <w:pPr>
        <w:jc w:val="both"/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880" w:bottom="940" w:left="880" w:header="0" w:footer="747" w:gutter="0"/>
          <w:cols w:space="720"/>
        </w:sectPr>
      </w:pPr>
    </w:p>
    <w:p w:rsidR="00892505" w:rsidRDefault="00892505" w14:paraId="7E466D68" w14:textId="77777777">
      <w:pPr>
        <w:rPr>
          <w:rFonts w:ascii="Arial" w:hAnsi="Arial" w:eastAsia="Arial" w:cs="Arial"/>
          <w:b/>
          <w:bCs/>
          <w:sz w:val="20"/>
          <w:szCs w:val="20"/>
        </w:rPr>
      </w:pPr>
    </w:p>
    <w:p w:rsidR="00892505" w:rsidRDefault="00892505" w14:paraId="6EE0355A" w14:textId="77777777">
      <w:pPr>
        <w:rPr>
          <w:rFonts w:ascii="Arial" w:hAnsi="Arial" w:eastAsia="Arial" w:cs="Arial"/>
          <w:b/>
          <w:bCs/>
          <w:sz w:val="20"/>
          <w:szCs w:val="20"/>
        </w:rPr>
      </w:pPr>
    </w:p>
    <w:p w:rsidR="00892505" w:rsidRDefault="00892505" w14:paraId="2A6BA03A" w14:textId="77777777">
      <w:pPr>
        <w:spacing w:before="9"/>
        <w:rPr>
          <w:rFonts w:ascii="Arial" w:hAnsi="Arial" w:eastAsia="Arial" w:cs="Arial"/>
          <w:b/>
          <w:bCs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516"/>
        <w:gridCol w:w="7939"/>
      </w:tblGrid>
      <w:tr w:rsidR="00892505" w14:paraId="4CA46690" w14:textId="77777777">
        <w:trPr>
          <w:trHeight w:val="2520" w:hRule="exact"/>
        </w:trPr>
        <w:tc>
          <w:tcPr>
            <w:tcW w:w="14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DEEA583" w14:textId="77777777">
            <w:pPr>
              <w:pStyle w:val="TableParagraph"/>
              <w:spacing w:line="254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1987</w:t>
            </w:r>
          </w:p>
          <w:p w:rsidR="00892505" w:rsidRDefault="009734EE" w14:paraId="475087A1" w14:textId="77777777">
            <w:pPr>
              <w:pStyle w:val="TableParagraph"/>
              <w:spacing w:line="166" w:lineRule="exact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1102</w:t>
            </w:r>
          </w:p>
        </w:tc>
        <w:tc>
          <w:tcPr>
            <w:tcW w:w="4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76FFAD6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Substance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</w:p>
        </w:tc>
        <w:tc>
          <w:tcPr>
            <w:tcW w:w="793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DF6CB4C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right="42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Emphasized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avoiding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all moist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potentially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 substances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except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sweat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even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present</w:t>
            </w:r>
          </w:p>
          <w:p w:rsidR="00892505" w:rsidRDefault="009734EE" w14:paraId="1FE1D749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left="245" w:hanging="14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Shared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some</w:t>
            </w:r>
            <w:r>
              <w:rPr>
                <w:rFonts w:ascii="Arial"/>
                <w:sz w:val="24"/>
              </w:rPr>
              <w:t xml:space="preserve"> features</w:t>
            </w:r>
            <w:r>
              <w:rPr>
                <w:rFonts w:ascii="Arial"/>
                <w:spacing w:val="-1"/>
                <w:sz w:val="24"/>
              </w:rPr>
              <w:t xml:space="preserve">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Universal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:rsidR="00892505" w:rsidRDefault="009734EE" w14:paraId="360CD999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214"/>
              </w:tabs>
              <w:ind w:left="213" w:right="98" w:hanging="11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Weak</w:t>
            </w:r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</w:t>
            </w:r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transmitted</w:t>
            </w:r>
            <w:r>
              <w:rPr>
                <w:rFonts w:ascii="Arial"/>
                <w:spacing w:val="1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large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droplets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contact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pacing w:val="1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dry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surfaces</w:t>
            </w:r>
          </w:p>
          <w:p w:rsidR="00892505" w:rsidRDefault="009734EE" w14:paraId="26048066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right="73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Did not emphasize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need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special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ventilation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contain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</w:t>
            </w:r>
          </w:p>
          <w:p w:rsidR="00892505" w:rsidRDefault="009734EE" w14:paraId="15BE9D47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246"/>
              </w:tabs>
              <w:ind w:right="80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Handwashing after glove removal 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specified in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spacing w:val="-1"/>
                <w:sz w:val="24"/>
              </w:rPr>
              <w:t xml:space="preserve"> absence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8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visible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soiling</w:t>
            </w:r>
          </w:p>
        </w:tc>
      </w:tr>
      <w:tr w:rsidR="00892505" w14:paraId="241DEED7" w14:textId="77777777">
        <w:trPr>
          <w:trHeight w:val="2494" w:hRule="exact"/>
        </w:trPr>
        <w:tc>
          <w:tcPr>
            <w:tcW w:w="14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9FF7DE0" w14:textId="77777777">
            <w:pPr>
              <w:pStyle w:val="TableParagraph"/>
              <w:spacing w:line="254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1996</w:t>
            </w:r>
          </w:p>
          <w:p w:rsidR="00892505" w:rsidRDefault="009734EE" w14:paraId="398CD2DE" w14:textId="77777777">
            <w:pPr>
              <w:pStyle w:val="TableParagraph"/>
              <w:spacing w:line="166" w:lineRule="exact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4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A8255FA" w14:textId="77777777">
            <w:pPr>
              <w:pStyle w:val="TableParagraph"/>
              <w:ind w:left="102" w:right="49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Guideline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Isolation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Hospitals</w:t>
            </w:r>
          </w:p>
        </w:tc>
        <w:tc>
          <w:tcPr>
            <w:tcW w:w="793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5295507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88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Prepared by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spacing w:val="-1"/>
                <w:sz w:val="24"/>
              </w:rPr>
              <w:t xml:space="preserve"> Healthcare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 Control Practices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Advisory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Committee (HICPAC)</w:t>
            </w:r>
          </w:p>
          <w:p w:rsidR="00892505" w:rsidRDefault="009734EE" w14:paraId="3DAFB506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76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Melded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major features</w:t>
            </w:r>
            <w:r>
              <w:rPr>
                <w:rFonts w:ascii="Arial"/>
                <w:spacing w:val="-1"/>
                <w:sz w:val="24"/>
              </w:rPr>
              <w:t xml:space="preserve"> of Universal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Substance Isolation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into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Standard Precautions to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all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 at all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times</w:t>
            </w:r>
          </w:p>
          <w:p w:rsidR="00892505" w:rsidRDefault="009734EE" w14:paraId="18C08BF6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56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Included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three </w:t>
            </w:r>
            <w:r>
              <w:rPr>
                <w:rFonts w:ascii="Arial"/>
                <w:spacing w:val="-1"/>
                <w:sz w:val="24"/>
              </w:rPr>
              <w:t>transmission-based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categories: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airborne,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contact</w:t>
            </w:r>
          </w:p>
          <w:p w:rsidR="00892505" w:rsidRDefault="009734EE" w14:paraId="2DC61B9C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246"/>
              </w:tabs>
              <w:ind w:right="49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Listed clinical syndromes</w:t>
            </w:r>
            <w:r>
              <w:rPr>
                <w:rFonts w:ascii="Arial"/>
                <w:sz w:val="24"/>
              </w:rPr>
              <w:t xml:space="preserve"> that</w:t>
            </w:r>
            <w:r>
              <w:rPr>
                <w:rFonts w:ascii="Arial"/>
                <w:spacing w:val="-1"/>
                <w:sz w:val="24"/>
              </w:rPr>
              <w:t xml:space="preserve"> should dictate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 of empiric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isolation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until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etiological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diagnosis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established</w:t>
            </w:r>
          </w:p>
        </w:tc>
      </w:tr>
    </w:tbl>
    <w:p w:rsidR="00892505" w:rsidRDefault="009734EE" w14:paraId="2B60664E" w14:textId="77777777">
      <w:pPr>
        <w:pStyle w:val="BodyText"/>
        <w:spacing w:line="266" w:lineRule="exact"/>
        <w:ind w:left="560" w:firstLine="0"/>
      </w:pPr>
      <w:r>
        <w:t xml:space="preserve">* </w:t>
      </w:r>
      <w:r>
        <w:rPr>
          <w:spacing w:val="-1"/>
        </w:rPr>
        <w:t>Derived</w:t>
      </w:r>
      <w:r>
        <w:t xml:space="preserve"> from</w:t>
      </w:r>
      <w:r>
        <w:rPr>
          <w:spacing w:val="-1"/>
        </w:rPr>
        <w:t xml:space="preserve"> </w:t>
      </w:r>
      <w:r>
        <w:t>Garner</w:t>
      </w:r>
      <w:r>
        <w:rPr>
          <w:spacing w:val="-1"/>
        </w:rPr>
        <w:t xml:space="preserve"> </w:t>
      </w:r>
      <w:r>
        <w:t>ICHE</w:t>
      </w:r>
      <w:r>
        <w:rPr>
          <w:spacing w:val="-1"/>
        </w:rPr>
        <w:t xml:space="preserve"> 1996</w:t>
      </w:r>
    </w:p>
    <w:p w:rsidR="00892505" w:rsidRDefault="00892505" w14:paraId="2C417AA8" w14:textId="77777777">
      <w:pPr>
        <w:spacing w:line="266" w:lineRule="exact"/>
        <w:sectPr w:rsidR="00892505">
          <w:pgSz w:w="15840" w:h="12240" w:orient="landscape"/>
          <w:pgMar w:top="1140" w:right="880" w:bottom="940" w:left="880" w:header="0" w:footer="747" w:gutter="0"/>
          <w:cols w:space="720"/>
        </w:sectPr>
      </w:pPr>
    </w:p>
    <w:p w:rsidR="00892505" w:rsidRDefault="00892505" w14:paraId="670B3AF9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4E24849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7FBEC9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6B02F0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009E986" w14:textId="77777777">
      <w:pPr>
        <w:spacing w:before="9"/>
        <w:rPr>
          <w:rFonts w:ascii="Times New Roman" w:hAnsi="Times New Roman" w:eastAsia="Times New Roman" w:cs="Times New Roman"/>
          <w:sz w:val="25"/>
          <w:szCs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5"/>
        <w:gridCol w:w="2646"/>
        <w:gridCol w:w="6270"/>
      </w:tblGrid>
      <w:tr w:rsidR="00892505" w14:paraId="775FA440" w14:textId="77777777">
        <w:trPr>
          <w:trHeight w:val="1530" w:hRule="exact"/>
        </w:trPr>
        <w:tc>
          <w:tcPr>
            <w:tcW w:w="1437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750B7C9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7EA76877" w14:textId="77777777">
            <w:pPr>
              <w:pStyle w:val="TableParagraph"/>
              <w:tabs>
                <w:tab w:val="left" w:pos="11836"/>
              </w:tabs>
              <w:spacing w:before="156"/>
              <w:ind w:left="9" w:right="467"/>
              <w:rPr>
                <w:rFonts w:ascii="Arial" w:hAnsi="Arial" w:eastAsia="Arial" w:cs="Arial"/>
                <w:sz w:val="24"/>
                <w:szCs w:val="24"/>
              </w:rPr>
            </w:pPr>
            <w:bookmarkStart w:name="TABLE_2._CLINICAL_SYNDROMES_OR_CONDITION" w:id="5"/>
            <w:bookmarkEnd w:id="5"/>
            <w:r>
              <w:rPr>
                <w:rFonts w:ascii="Arial"/>
                <w:b/>
                <w:spacing w:val="-1"/>
                <w:sz w:val="24"/>
              </w:rPr>
              <w:t>TABLE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2.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SYNDROMES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CONDITIONS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WARRANTING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EMPIRIC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TRANSMISSION-BASED</w:t>
            </w:r>
            <w:r>
              <w:rPr>
                <w:rFonts w:ascii="Arial"/>
                <w:b/>
                <w:spacing w:val="-1"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b/>
                <w:sz w:val="24"/>
              </w:rPr>
              <w:t xml:space="preserve"> IN</w:t>
            </w:r>
            <w:r>
              <w:rPr>
                <w:rFonts w:asci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ADDITION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STANDARD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PENDING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CONFIRMATION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DIAGNOSIS*</w:t>
            </w:r>
          </w:p>
        </w:tc>
      </w:tr>
      <w:tr w:rsidR="00892505" w14:paraId="7719171A" w14:textId="77777777">
        <w:trPr>
          <w:trHeight w:val="562" w:hRule="exact"/>
        </w:trPr>
        <w:tc>
          <w:tcPr>
            <w:tcW w:w="545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2B2D1161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7B007FE4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Clinical</w:t>
            </w:r>
            <w:r>
              <w:rPr>
                <w:rFonts w:ascii="Arial" w:hAnsi="Arial" w:eastAsia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Syndrome</w:t>
            </w:r>
            <w:r>
              <w:rPr>
                <w:rFonts w:ascii="Arial" w:hAnsi="Arial" w:eastAsia="Arial" w:cs="Arial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or</w:t>
            </w:r>
            <w:r>
              <w:rPr>
                <w:rFonts w:ascii="Arial" w:hAnsi="Arial" w:eastAsia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Condition†</w:t>
            </w:r>
          </w:p>
        </w:tc>
        <w:tc>
          <w:tcPr>
            <w:tcW w:w="264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D373CDF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2B271858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Potential</w:t>
            </w:r>
            <w:r>
              <w:rPr>
                <w:rFonts w:ascii="Arial" w:hAnsi="Arial" w:eastAsia="Arial" w:cs="Arial"/>
                <w:b/>
                <w:bCs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Pathogens‡</w:t>
            </w:r>
          </w:p>
        </w:tc>
        <w:tc>
          <w:tcPr>
            <w:tcW w:w="627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5DDBFF0" w14:textId="77777777">
            <w:pPr>
              <w:pStyle w:val="TableParagraph"/>
              <w:ind w:left="8" w:right="80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Empiric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(Always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includes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Standard</w:t>
            </w:r>
            <w:r>
              <w:rPr>
                <w:rFonts w:ascii="Arial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Precautions)</w:t>
            </w:r>
          </w:p>
        </w:tc>
      </w:tr>
      <w:tr w:rsidR="00892505" w14:paraId="1704C979" w14:textId="77777777">
        <w:trPr>
          <w:trHeight w:val="563" w:hRule="exact"/>
        </w:trPr>
        <w:tc>
          <w:tcPr>
            <w:tcW w:w="1437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8983423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2214E793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DIARRHEA</w:t>
            </w:r>
          </w:p>
        </w:tc>
      </w:tr>
      <w:tr w:rsidR="00892505" w14:paraId="5AECDEA9" w14:textId="77777777">
        <w:trPr>
          <w:trHeight w:val="562" w:hRule="exact"/>
        </w:trPr>
        <w:tc>
          <w:tcPr>
            <w:tcW w:w="545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DB1DCFB" w14:textId="77777777">
            <w:pPr>
              <w:pStyle w:val="TableParagraph"/>
              <w:ind w:left="9" w:right="20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diarrhea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likely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incontinent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 diapered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</w:t>
            </w:r>
          </w:p>
        </w:tc>
        <w:tc>
          <w:tcPr>
            <w:tcW w:w="264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B77619A" w14:textId="77777777">
            <w:pPr>
              <w:pStyle w:val="TableParagraph"/>
              <w:spacing w:line="272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Enteric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pathogens§</w:t>
            </w:r>
          </w:p>
        </w:tc>
        <w:tc>
          <w:tcPr>
            <w:tcW w:w="627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DE8114F" w14:textId="77777777">
            <w:pPr>
              <w:pStyle w:val="TableParagraph"/>
              <w:spacing w:line="272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(pediatrics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adult)</w:t>
            </w:r>
          </w:p>
        </w:tc>
      </w:tr>
      <w:tr w:rsidR="00892505" w14:paraId="0B306C02" w14:textId="77777777">
        <w:trPr>
          <w:trHeight w:val="2218" w:hRule="exact"/>
        </w:trPr>
        <w:tc>
          <w:tcPr>
            <w:tcW w:w="545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4C26E6DD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892505" w:rsidRDefault="009734EE" w14:paraId="0B739497" w14:textId="77777777">
            <w:pPr>
              <w:pStyle w:val="TableParagraph"/>
              <w:ind w:left="10"/>
              <w:rPr>
                <w:rFonts w:ascii="Arial" w:hAnsi="Arial" w:eastAsia="Arial" w:cs="Arial"/>
                <w:sz w:val="24"/>
                <w:szCs w:val="24"/>
              </w:rPr>
            </w:pPr>
            <w:bookmarkStart w:name="MENINGITIS" w:id="6"/>
            <w:bookmarkEnd w:id="6"/>
            <w:r>
              <w:rPr>
                <w:rFonts w:ascii="Arial"/>
                <w:b/>
                <w:i/>
                <w:spacing w:val="-1"/>
                <w:sz w:val="24"/>
              </w:rPr>
              <w:t>MENINGITIS</w:t>
            </w:r>
          </w:p>
        </w:tc>
        <w:tc>
          <w:tcPr>
            <w:tcW w:w="264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C181256" w14:textId="77777777">
            <w:pPr>
              <w:pStyle w:val="TableParagraph"/>
              <w:spacing w:line="273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Neisseria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meningitidis</w:t>
            </w:r>
          </w:p>
          <w:p w:rsidR="00892505" w:rsidRDefault="00892505" w14:paraId="728450E5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892505" w14:paraId="59205182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47E3CCDB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Enteroviruses</w:t>
            </w:r>
          </w:p>
          <w:p w:rsidR="00892505" w:rsidRDefault="00892505" w14:paraId="0936C53A" w14:textId="77777777">
            <w:pPr>
              <w:pStyle w:val="TableParagraph"/>
              <w:spacing w:before="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1539097B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tuberculosis</w:t>
            </w:r>
          </w:p>
        </w:tc>
        <w:tc>
          <w:tcPr>
            <w:tcW w:w="627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82D6B21" w14:textId="77777777">
            <w:pPr>
              <w:pStyle w:val="TableParagraph"/>
              <w:ind w:left="8" w:right="92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Droplet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first 24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hrs of antimicrobial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therapy;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and </w:t>
            </w:r>
            <w:r>
              <w:rPr>
                <w:rFonts w:ascii="Arial"/>
                <w:sz w:val="24"/>
              </w:rPr>
              <w:t xml:space="preserve">face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z w:val="24"/>
              </w:rPr>
              <w:t xml:space="preserve"> for </w:t>
            </w:r>
            <w:r>
              <w:rPr>
                <w:rFonts w:ascii="Arial"/>
                <w:spacing w:val="-1"/>
                <w:sz w:val="24"/>
              </w:rPr>
              <w:t>intubation</w:t>
            </w:r>
          </w:p>
          <w:p w:rsidR="00892505" w:rsidRDefault="00892505" w14:paraId="1173BAB7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1FCEBD46" w14:textId="77777777">
            <w:pPr>
              <w:pStyle w:val="TableParagraph"/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Contact Precautions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infants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children</w:t>
            </w:r>
          </w:p>
          <w:p w:rsidR="00892505" w:rsidRDefault="00892505" w14:paraId="593FE225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02D39CBB" w14:textId="77777777">
            <w:pPr>
              <w:pStyle w:val="TableParagraph"/>
              <w:ind w:left="8" w:right="108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pulmonary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 Contact</w:t>
            </w:r>
            <w:r>
              <w:rPr>
                <w:rFonts w:ascii="Arial"/>
                <w:sz w:val="24"/>
              </w:rPr>
              <w:t xml:space="preserve"> Precautions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potentially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draining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 </w:t>
            </w:r>
            <w:r>
              <w:rPr>
                <w:rFonts w:ascii="Arial"/>
                <w:spacing w:val="-1"/>
                <w:sz w:val="24"/>
              </w:rPr>
              <w:t>present</w:t>
            </w:r>
          </w:p>
        </w:tc>
      </w:tr>
      <w:tr w:rsidR="00892505" w14:paraId="0491ECC9" w14:textId="77777777">
        <w:trPr>
          <w:trHeight w:val="562" w:hRule="exact"/>
        </w:trPr>
        <w:tc>
          <w:tcPr>
            <w:tcW w:w="1437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5BAC3370" w14:textId="77777777">
            <w:pPr>
              <w:pStyle w:val="TableParagraph"/>
              <w:spacing w:before="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783E2EAF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RASH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EXANTHEMS,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GENERALIZED,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ETIOLOGY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UNKNOWN</w:t>
            </w:r>
          </w:p>
        </w:tc>
      </w:tr>
      <w:tr w:rsidR="00892505" w14:paraId="6A7C3092" w14:textId="77777777">
        <w:trPr>
          <w:trHeight w:val="1943" w:hRule="exact"/>
        </w:trPr>
        <w:tc>
          <w:tcPr>
            <w:tcW w:w="545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D357C36" w14:textId="77777777">
            <w:pPr>
              <w:pStyle w:val="TableParagraph"/>
              <w:spacing w:line="272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Petechial/ecchymotic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fever </w:t>
            </w:r>
            <w:r>
              <w:rPr>
                <w:rFonts w:ascii="Arial"/>
                <w:spacing w:val="-1"/>
                <w:sz w:val="24"/>
              </w:rPr>
              <w:t>(general)</w:t>
            </w:r>
          </w:p>
          <w:p w:rsidR="00892505" w:rsidRDefault="00892505" w14:paraId="37EB0F5D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4FB9446B" w14:textId="77777777">
            <w:pPr>
              <w:pStyle w:val="TableParagraph"/>
              <w:ind w:left="9" w:right="399" w:firstLine="134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If </w:t>
            </w:r>
            <w:r>
              <w:rPr>
                <w:rFonts w:ascii="Arial"/>
                <w:spacing w:val="-1"/>
                <w:sz w:val="24"/>
              </w:rPr>
              <w:t>positive history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travel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an area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an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ongoing outbreak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VHF in</w:t>
            </w:r>
            <w:r>
              <w:rPr>
                <w:rFonts w:ascii="Arial"/>
                <w:sz w:val="24"/>
              </w:rPr>
              <w:t xml:space="preserve"> the</w:t>
            </w:r>
            <w:r>
              <w:rPr>
                <w:rFonts w:ascii="Arial"/>
                <w:spacing w:val="-1"/>
                <w:sz w:val="24"/>
              </w:rPr>
              <w:t xml:space="preserve"> 10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 before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onset of </w:t>
            </w:r>
            <w:r>
              <w:rPr>
                <w:rFonts w:ascii="Arial"/>
                <w:sz w:val="24"/>
              </w:rPr>
              <w:t>fever</w:t>
            </w:r>
          </w:p>
        </w:tc>
        <w:tc>
          <w:tcPr>
            <w:tcW w:w="264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1828A5A" w14:textId="77777777">
            <w:pPr>
              <w:pStyle w:val="TableParagraph"/>
              <w:spacing w:line="273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Neisseria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meningitides</w:t>
            </w:r>
          </w:p>
          <w:p w:rsidR="00892505" w:rsidRDefault="00892505" w14:paraId="58024B20" w14:textId="77777777">
            <w:pPr>
              <w:pStyle w:val="TableParagraph"/>
              <w:spacing w:before="1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6B08FFCF" w14:textId="77777777">
            <w:pPr>
              <w:pStyle w:val="TableParagraph"/>
              <w:ind w:left="9" w:right="20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Ebola,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Lassa,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Marburg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viruses</w:t>
            </w:r>
          </w:p>
        </w:tc>
        <w:tc>
          <w:tcPr>
            <w:tcW w:w="627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34AABB3" w14:textId="77777777">
            <w:pPr>
              <w:pStyle w:val="TableParagraph"/>
              <w:spacing w:line="272" w:lineRule="exact"/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first</w:t>
            </w:r>
            <w:r>
              <w:rPr>
                <w:rFonts w:ascii="Arial"/>
                <w:spacing w:val="-1"/>
                <w:sz w:val="24"/>
              </w:rPr>
              <w:t xml:space="preserve"> 24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hrs of antimicrobial</w:t>
            </w:r>
            <w:r>
              <w:rPr>
                <w:rFonts w:ascii="Arial"/>
                <w:sz w:val="24"/>
              </w:rPr>
              <w:t xml:space="preserve"> therapy</w:t>
            </w:r>
          </w:p>
          <w:p w:rsidR="00892505" w:rsidRDefault="00892505" w14:paraId="72A9C379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75BCE3CD" w14:textId="77777777">
            <w:pPr>
              <w:pStyle w:val="TableParagraph"/>
              <w:ind w:left="8" w:right="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 Contact</w:t>
            </w:r>
            <w:r>
              <w:rPr>
                <w:rFonts w:ascii="Arial"/>
                <w:sz w:val="24"/>
              </w:rPr>
              <w:t xml:space="preserve"> Precautions,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face/eye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emphasizing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safety sharps and barrier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exposure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likely.</w:t>
            </w:r>
            <w:r>
              <w:rPr>
                <w:rFonts w:ascii="Arial"/>
                <w:sz w:val="24"/>
              </w:rPr>
              <w:t xml:space="preserve"> Use </w:t>
            </w:r>
            <w:r>
              <w:rPr>
                <w:rFonts w:ascii="Arial"/>
                <w:spacing w:val="-1"/>
                <w:sz w:val="24"/>
              </w:rPr>
              <w:t>N95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higher</w:t>
            </w:r>
            <w:r>
              <w:rPr>
                <w:rFonts w:ascii="Arial"/>
                <w:sz w:val="24"/>
              </w:rPr>
              <w:t xml:space="preserve"> respiratory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aerosol-generating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procedure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</w:p>
        </w:tc>
      </w:tr>
    </w:tbl>
    <w:p w:rsidR="00892505" w:rsidRDefault="00892505" w14:paraId="3960500B" w14:textId="77777777">
      <w:pPr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620" w:bottom="940" w:left="620" w:header="0" w:footer="747" w:gutter="0"/>
          <w:cols w:space="720"/>
        </w:sectPr>
      </w:pPr>
    </w:p>
    <w:p w:rsidR="00892505" w:rsidRDefault="00892505" w14:paraId="3EEB8B4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D4A7E4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DDC3E91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5"/>
        <w:gridCol w:w="2646"/>
        <w:gridCol w:w="6270"/>
      </w:tblGrid>
      <w:tr w:rsidR="00892505" w14:paraId="4E9D4D3D" w14:textId="77777777">
        <w:trPr>
          <w:trHeight w:val="1666" w:hRule="exact"/>
        </w:trPr>
        <w:tc>
          <w:tcPr>
            <w:tcW w:w="545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5591E69" w14:textId="77777777">
            <w:pPr>
              <w:pStyle w:val="TableParagraph"/>
              <w:spacing w:line="272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Vesicular</w:t>
            </w:r>
          </w:p>
        </w:tc>
        <w:tc>
          <w:tcPr>
            <w:tcW w:w="264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6F084E7" w14:textId="77777777">
            <w:pPr>
              <w:pStyle w:val="TableParagraph"/>
              <w:ind w:left="9" w:right="10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 xml:space="preserve">Varicella-zoster, </w:t>
            </w:r>
            <w:r>
              <w:rPr>
                <w:rFonts w:ascii="Arial"/>
                <w:i/>
                <w:spacing w:val="-1"/>
                <w:sz w:val="24"/>
              </w:rPr>
              <w:t>herpes</w:t>
            </w:r>
            <w:r>
              <w:rPr>
                <w:rFonts w:ascii="Arial"/>
                <w:i/>
                <w:spacing w:val="20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simplex,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variola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(smallpox),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vaccinia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viruses</w:t>
            </w:r>
          </w:p>
          <w:p w:rsidR="00892505" w:rsidRDefault="00892505" w14:paraId="742754D3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23EE2AB9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Vaccinia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</w:p>
        </w:tc>
        <w:tc>
          <w:tcPr>
            <w:tcW w:w="627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2E9CFA8" w14:textId="77777777">
            <w:pPr>
              <w:pStyle w:val="TableParagraph"/>
              <w:spacing w:line="272" w:lineRule="exact"/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 xml:space="preserve">Airborne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Precautions;</w:t>
            </w:r>
          </w:p>
          <w:p w:rsidR="00892505" w:rsidRDefault="00892505" w14:paraId="5ED00857" w14:textId="77777777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92505" w:rsidRDefault="009734EE" w14:paraId="6DDCE72B" w14:textId="77777777">
            <w:pPr>
              <w:pStyle w:val="TableParagraph"/>
              <w:ind w:left="8" w:right="40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if </w:t>
            </w:r>
            <w:r>
              <w:rPr>
                <w:rFonts w:ascii="Arial"/>
                <w:i/>
                <w:spacing w:val="-1"/>
                <w:sz w:val="24"/>
              </w:rPr>
              <w:t>herpes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simplex,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localized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zoster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immunocompetent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vaccinia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viruses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most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likely</w:t>
            </w:r>
          </w:p>
        </w:tc>
      </w:tr>
      <w:tr w:rsidR="00892505" w14:paraId="0BA34F6A" w14:textId="77777777">
        <w:trPr>
          <w:trHeight w:val="287" w:hRule="exact"/>
        </w:trPr>
        <w:tc>
          <w:tcPr>
            <w:tcW w:w="545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3A8F74E" w14:textId="77777777">
            <w:pPr>
              <w:pStyle w:val="TableParagraph"/>
              <w:spacing w:line="272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Maculopapular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cough,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coryza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fever</w:t>
            </w:r>
          </w:p>
        </w:tc>
        <w:tc>
          <w:tcPr>
            <w:tcW w:w="264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4240C29" w14:textId="77777777">
            <w:pPr>
              <w:pStyle w:val="TableParagraph"/>
              <w:spacing w:line="272" w:lineRule="exact"/>
              <w:ind w:left="1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Rubeola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(measles)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</w:p>
        </w:tc>
        <w:tc>
          <w:tcPr>
            <w:tcW w:w="627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5F3236F" w14:textId="77777777">
            <w:pPr>
              <w:pStyle w:val="TableParagraph"/>
              <w:spacing w:line="272" w:lineRule="exact"/>
              <w:ind w:left="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</w:tr>
    </w:tbl>
    <w:p w:rsidR="00892505" w:rsidRDefault="00892505" w14:paraId="132A532D" w14:textId="77777777">
      <w:pPr>
        <w:spacing w:line="272" w:lineRule="exact"/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620" w:bottom="940" w:left="620" w:header="0" w:footer="747" w:gutter="0"/>
          <w:cols w:space="720"/>
        </w:sectPr>
      </w:pPr>
    </w:p>
    <w:p w:rsidR="00892505" w:rsidRDefault="00892505" w14:paraId="59C5ABA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F5627D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7442418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C29B29E" w14:textId="77777777">
      <w:pPr>
        <w:spacing w:before="9"/>
        <w:rPr>
          <w:rFonts w:ascii="Times New Roman" w:hAnsi="Times New Roman" w:eastAsia="Times New Roman" w:cs="Times New Roman"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5"/>
        <w:gridCol w:w="2796"/>
        <w:gridCol w:w="6330"/>
      </w:tblGrid>
      <w:tr w:rsidR="00892505" w14:paraId="0179AF9F" w14:textId="77777777">
        <w:trPr>
          <w:trHeight w:val="562" w:hRule="exact"/>
        </w:trPr>
        <w:tc>
          <w:tcPr>
            <w:tcW w:w="542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6B621A7" w14:textId="77777777">
            <w:pPr>
              <w:pStyle w:val="TableParagraph"/>
              <w:spacing w:line="273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Clinical</w:t>
            </w:r>
            <w:r>
              <w:rPr>
                <w:rFonts w:ascii="Arial" w:hAnsi="Arial" w:eastAsia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Syndrome</w:t>
            </w:r>
            <w:r>
              <w:rPr>
                <w:rFonts w:ascii="Arial" w:hAnsi="Arial" w:eastAsia="Arial" w:cs="Arial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or</w:t>
            </w:r>
            <w:r>
              <w:rPr>
                <w:rFonts w:ascii="Arial" w:hAnsi="Arial" w:eastAsia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Condition†</w:t>
            </w:r>
          </w:p>
        </w:tc>
        <w:tc>
          <w:tcPr>
            <w:tcW w:w="279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435DDBC" w14:textId="77777777">
            <w:pPr>
              <w:pStyle w:val="TableParagraph"/>
              <w:spacing w:line="273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Potential</w:t>
            </w:r>
            <w:r>
              <w:rPr>
                <w:rFonts w:ascii="Arial" w:hAnsi="Arial" w:eastAsia="Arial" w:cs="Arial"/>
                <w:b/>
                <w:bCs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Pathogens‡</w:t>
            </w:r>
          </w:p>
        </w:tc>
        <w:tc>
          <w:tcPr>
            <w:tcW w:w="633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1883583" w14:textId="77777777">
            <w:pPr>
              <w:pStyle w:val="TableParagraph"/>
              <w:ind w:left="8" w:right="86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Empiric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(Always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includes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Standard</w:t>
            </w:r>
            <w:r>
              <w:rPr>
                <w:rFonts w:ascii="Arial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Precautions)</w:t>
            </w:r>
          </w:p>
        </w:tc>
      </w:tr>
      <w:tr w:rsidR="00892505" w14:paraId="718FF9F0" w14:textId="77777777">
        <w:trPr>
          <w:trHeight w:val="287" w:hRule="exact"/>
        </w:trPr>
        <w:tc>
          <w:tcPr>
            <w:tcW w:w="1455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4530FC0" w14:textId="77777777">
            <w:pPr>
              <w:pStyle w:val="TableParagraph"/>
              <w:spacing w:line="273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RESPIRATORY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INFECTIONS</w:t>
            </w:r>
          </w:p>
        </w:tc>
      </w:tr>
      <w:tr w:rsidR="00892505" w14:paraId="6FC52A89" w14:textId="77777777">
        <w:trPr>
          <w:trHeight w:val="1114" w:hRule="exact"/>
        </w:trPr>
        <w:tc>
          <w:tcPr>
            <w:tcW w:w="542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B745294" w14:textId="77777777">
            <w:pPr>
              <w:pStyle w:val="TableParagraph"/>
              <w:ind w:left="9" w:right="21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Cough/fever/upper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pulmonary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HIV-negative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 or</w:t>
            </w:r>
            <w:r>
              <w:rPr>
                <w:rFonts w:ascii="Arial"/>
                <w:sz w:val="24"/>
              </w:rPr>
              <w:t xml:space="preserve"> a</w:t>
            </w:r>
            <w:r>
              <w:rPr>
                <w:rFonts w:ascii="Arial"/>
                <w:spacing w:val="-1"/>
                <w:sz w:val="24"/>
              </w:rPr>
              <w:t xml:space="preserve"> 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at low </w:t>
            </w:r>
            <w:r>
              <w:rPr>
                <w:rFonts w:ascii="Arial"/>
                <w:sz w:val="24"/>
              </w:rPr>
              <w:t>risk for</w:t>
            </w:r>
            <w:r>
              <w:rPr>
                <w:rFonts w:ascii="Arial"/>
                <w:spacing w:val="27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human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immunodeficiency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(HIV)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</w:t>
            </w:r>
          </w:p>
        </w:tc>
        <w:tc>
          <w:tcPr>
            <w:tcW w:w="279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890C6A9" w14:textId="77777777">
            <w:pPr>
              <w:pStyle w:val="TableParagraph"/>
              <w:spacing w:line="239" w:lineRule="auto"/>
              <w:ind w:left="9" w:right="29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tuberculosis,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Respiratory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viruses,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S.</w:t>
            </w:r>
            <w:r>
              <w:rPr>
                <w:rFonts w:ascii="Arial"/>
                <w:i/>
                <w:spacing w:val="19"/>
                <w:w w:val="99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pneumoniae,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S.</w:t>
            </w:r>
            <w:r>
              <w:rPr>
                <w:rFonts w:ascii="Arial"/>
                <w:i/>
                <w:spacing w:val="-1"/>
                <w:sz w:val="24"/>
              </w:rPr>
              <w:t xml:space="preserve"> aureus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(MSSA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MRSA)</w:t>
            </w:r>
          </w:p>
        </w:tc>
        <w:tc>
          <w:tcPr>
            <w:tcW w:w="633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5224BDC" w14:textId="77777777">
            <w:pPr>
              <w:pStyle w:val="TableParagraph"/>
              <w:spacing w:line="272" w:lineRule="exact"/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</w:tr>
      <w:tr w:rsidR="00892505" w14:paraId="66447521" w14:textId="77777777">
        <w:trPr>
          <w:trHeight w:val="2494" w:hRule="exact"/>
        </w:trPr>
        <w:tc>
          <w:tcPr>
            <w:tcW w:w="542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9FDAE05" w14:textId="77777777">
            <w:pPr>
              <w:pStyle w:val="TableParagraph"/>
              <w:ind w:left="9" w:right="27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Cough/fever/pulmonary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lung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location 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HIV-infected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 or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at</w:t>
            </w:r>
            <w:r>
              <w:rPr>
                <w:rFonts w:ascii="Arial"/>
                <w:spacing w:val="27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risk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 infection</w:t>
            </w:r>
          </w:p>
        </w:tc>
        <w:tc>
          <w:tcPr>
            <w:tcW w:w="279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409F785" w14:textId="77777777">
            <w:pPr>
              <w:pStyle w:val="TableParagraph"/>
              <w:spacing w:line="239" w:lineRule="auto"/>
              <w:ind w:left="9" w:right="29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tuberculosis,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Respiratory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viruses,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S.</w:t>
            </w:r>
            <w:r>
              <w:rPr>
                <w:rFonts w:ascii="Arial"/>
                <w:i/>
                <w:spacing w:val="19"/>
                <w:w w:val="99"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pneumoniae,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S.</w:t>
            </w:r>
            <w:r>
              <w:rPr>
                <w:rFonts w:ascii="Arial"/>
                <w:i/>
                <w:spacing w:val="-1"/>
                <w:sz w:val="24"/>
              </w:rPr>
              <w:t xml:space="preserve"> aureus</w:t>
            </w:r>
            <w:r>
              <w:rPr>
                <w:rFonts w:ascii="Arial"/>
                <w:i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(MSSA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MRSA)</w:t>
            </w:r>
          </w:p>
        </w:tc>
        <w:tc>
          <w:tcPr>
            <w:tcW w:w="633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D696CFA" w14:textId="77777777">
            <w:pPr>
              <w:pStyle w:val="TableParagraph"/>
              <w:spacing w:line="272" w:lineRule="exact"/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:rsidR="00892505" w:rsidRDefault="009734EE" w14:paraId="30868D7C" w14:textId="77777777">
            <w:pPr>
              <w:pStyle w:val="TableParagraph"/>
              <w:ind w:left="8" w:right="38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eye/face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aerosol-generating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procedure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</w:t>
            </w:r>
            <w:r>
              <w:rPr>
                <w:rFonts w:ascii="Arial"/>
                <w:sz w:val="24"/>
              </w:rPr>
              <w:t>contact</w:t>
            </w:r>
            <w:r>
              <w:rPr>
                <w:rFonts w:ascii="Arial"/>
                <w:spacing w:val="-1"/>
                <w:sz w:val="24"/>
              </w:rPr>
              <w:t xml:space="preserve"> with</w:t>
            </w:r>
            <w:r>
              <w:rPr>
                <w:rFonts w:ascii="Arial"/>
                <w:sz w:val="24"/>
              </w:rPr>
              <w:t xml:space="preserve"> respiratory </w:t>
            </w:r>
            <w:r>
              <w:rPr>
                <w:rFonts w:ascii="Arial"/>
                <w:spacing w:val="-1"/>
                <w:sz w:val="24"/>
              </w:rPr>
              <w:t>secretions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anticipated.</w:t>
            </w:r>
          </w:p>
          <w:p w:rsidR="00892505" w:rsidRDefault="009734EE" w14:paraId="34EE9FA5" w14:textId="77777777">
            <w:pPr>
              <w:pStyle w:val="TableParagraph"/>
              <w:ind w:left="8" w:right="35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If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tuberculosis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is unlikely and </w:t>
            </w:r>
            <w:r>
              <w:rPr>
                <w:rFonts w:ascii="Arial"/>
                <w:sz w:val="24"/>
              </w:rPr>
              <w:t>there</w:t>
            </w:r>
            <w:r>
              <w:rPr>
                <w:rFonts w:ascii="Arial"/>
                <w:spacing w:val="-1"/>
                <w:sz w:val="24"/>
              </w:rPr>
              <w:t xml:space="preserve"> are no AIIRs and/or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available,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 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instead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8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:rsidR="00892505" w:rsidRDefault="009734EE" w14:paraId="416F4F5D" w14:textId="77777777">
            <w:pPr>
              <w:pStyle w:val="TableParagraph"/>
              <w:ind w:left="8" w:right="23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Tuberculosis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likely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HIV-infected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individual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HIV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negative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individual</w:t>
            </w:r>
          </w:p>
        </w:tc>
      </w:tr>
      <w:tr w:rsidR="00892505" w14:paraId="515D1C60" w14:textId="77777777">
        <w:trPr>
          <w:trHeight w:val="1114" w:hRule="exact"/>
        </w:trPr>
        <w:tc>
          <w:tcPr>
            <w:tcW w:w="542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B4E64BA" w14:textId="77777777">
            <w:pPr>
              <w:pStyle w:val="TableParagraph"/>
              <w:ind w:left="9" w:right="17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Cough/fever/pulmonary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infiltrate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lung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location in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with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history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travel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(10-21 days)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countries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active outbreaks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SARS,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avian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</w:p>
        </w:tc>
        <w:tc>
          <w:tcPr>
            <w:tcW w:w="279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97B296F" w14:textId="77777777">
            <w:pPr>
              <w:pStyle w:val="TableParagraph"/>
              <w:ind w:left="9" w:right="2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M.</w:t>
            </w:r>
            <w:r>
              <w:rPr>
                <w:rFonts w:asci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tuberculosis,</w:t>
            </w:r>
            <w:r>
              <w:rPr>
                <w:rFonts w:asci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severe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syndrome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(SARS-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CoV),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avian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</w:p>
        </w:tc>
        <w:tc>
          <w:tcPr>
            <w:tcW w:w="633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4F15686" w14:textId="77777777">
            <w:pPr>
              <w:pStyle w:val="TableParagraph"/>
              <w:spacing w:line="272" w:lineRule="exact"/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eye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protection.</w:t>
            </w:r>
          </w:p>
          <w:p w:rsidR="00892505" w:rsidRDefault="009734EE" w14:paraId="79912C4A" w14:textId="77777777">
            <w:pPr>
              <w:pStyle w:val="TableParagraph"/>
              <w:ind w:left="8" w:right="7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If</w:t>
            </w:r>
            <w:r>
              <w:rPr>
                <w:rFonts w:ascii="Arial"/>
                <w:spacing w:val="-1"/>
                <w:sz w:val="24"/>
              </w:rPr>
              <w:t xml:space="preserve"> SARS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tuberculosis</w:t>
            </w:r>
            <w:r>
              <w:rPr>
                <w:rFonts w:ascii="Arial"/>
                <w:spacing w:val="-1"/>
                <w:sz w:val="24"/>
              </w:rPr>
              <w:t xml:space="preserve"> unlikely,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 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instead of Airborne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</w:tc>
      </w:tr>
      <w:tr w:rsidR="00892505" w14:paraId="10F18D5A" w14:textId="77777777">
        <w:trPr>
          <w:trHeight w:val="1667" w:hRule="exact"/>
        </w:trPr>
        <w:tc>
          <w:tcPr>
            <w:tcW w:w="542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7C1674B3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0487F177" w14:textId="77777777">
            <w:pPr>
              <w:pStyle w:val="TableParagraph"/>
              <w:ind w:left="9" w:right="46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infections,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particularly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bronchiolitis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pneumonia,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infants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young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children</w:t>
            </w:r>
          </w:p>
        </w:tc>
        <w:tc>
          <w:tcPr>
            <w:tcW w:w="279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E470E36" w14:textId="77777777">
            <w:pPr>
              <w:pStyle w:val="TableParagraph"/>
              <w:ind w:left="9" w:right="55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syncytial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virus,</w:t>
            </w:r>
          </w:p>
          <w:p w:rsidR="00892505" w:rsidRDefault="009734EE" w14:paraId="36F91F5C" w14:textId="77777777">
            <w:pPr>
              <w:pStyle w:val="TableParagraph"/>
              <w:ind w:left="9" w:right="50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parainfluenza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virus,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adenovirus,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virus,</w:t>
            </w:r>
          </w:p>
          <w:p w:rsidR="00892505" w:rsidRDefault="009734EE" w14:paraId="0E34DC13" w14:textId="77777777">
            <w:pPr>
              <w:pStyle w:val="TableParagraph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Human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metapneumovirus</w:t>
            </w:r>
          </w:p>
        </w:tc>
        <w:tc>
          <w:tcPr>
            <w:tcW w:w="633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CEB7B9A" w14:textId="77777777">
            <w:pPr>
              <w:pStyle w:val="TableParagraph"/>
              <w:ind w:left="8" w:right="37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may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discontinued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adenovirus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influenza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been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ruled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out</w:t>
            </w:r>
          </w:p>
        </w:tc>
      </w:tr>
    </w:tbl>
    <w:p w:rsidR="00892505" w:rsidRDefault="00892505" w14:paraId="1DC87756" w14:textId="77777777">
      <w:pPr>
        <w:jc w:val="both"/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540" w:bottom="940" w:left="540" w:header="0" w:footer="747" w:gutter="0"/>
          <w:cols w:space="720"/>
        </w:sectPr>
      </w:pPr>
    </w:p>
    <w:p w:rsidR="00892505" w:rsidRDefault="00892505" w14:paraId="2E96D63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BA4C9C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BDCDFC9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1"/>
        <w:gridCol w:w="2820"/>
        <w:gridCol w:w="6330"/>
      </w:tblGrid>
      <w:tr w:rsidR="00892505" w14:paraId="388BE7EE" w14:textId="77777777">
        <w:trPr>
          <w:trHeight w:val="286" w:hRule="exact"/>
        </w:trPr>
        <w:tc>
          <w:tcPr>
            <w:tcW w:w="1455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381E06F" w14:textId="77777777">
            <w:pPr>
              <w:pStyle w:val="TableParagraph"/>
              <w:spacing w:line="273" w:lineRule="exact"/>
              <w:ind w:left="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Skin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Wound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</w:t>
            </w:r>
          </w:p>
        </w:tc>
      </w:tr>
      <w:tr w:rsidR="00892505" w14:paraId="29E98099" w14:textId="77777777">
        <w:trPr>
          <w:trHeight w:val="1115" w:hRule="exact"/>
        </w:trPr>
        <w:tc>
          <w:tcPr>
            <w:tcW w:w="5401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6A4D54A0" w14:textId="77777777">
            <w:pPr>
              <w:pStyle w:val="TableParagraph"/>
              <w:spacing w:before="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</w:p>
          <w:p w:rsidR="00892505" w:rsidRDefault="009734EE" w14:paraId="33B45CB0" w14:textId="77777777">
            <w:pPr>
              <w:pStyle w:val="TableParagraph"/>
              <w:ind w:left="9" w:right="90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Abscess or draining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wound </w:t>
            </w:r>
            <w:r>
              <w:rPr>
                <w:rFonts w:ascii="Arial"/>
                <w:sz w:val="24"/>
              </w:rPr>
              <w:t>that</w:t>
            </w:r>
            <w:r>
              <w:rPr>
                <w:rFonts w:ascii="Arial"/>
                <w:spacing w:val="-1"/>
                <w:sz w:val="24"/>
              </w:rPr>
              <w:t xml:space="preserve"> cannot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covered</w:t>
            </w:r>
          </w:p>
        </w:tc>
        <w:tc>
          <w:tcPr>
            <w:tcW w:w="282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9548842" w14:textId="77777777">
            <w:pPr>
              <w:pStyle w:val="TableParagraph"/>
              <w:spacing w:line="239" w:lineRule="auto"/>
              <w:ind w:left="8" w:right="17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Staphylococcus</w:t>
            </w:r>
            <w:r>
              <w:rPr>
                <w:rFonts w:ascii="Arial"/>
                <w:i/>
                <w:sz w:val="24"/>
              </w:rPr>
              <w:t xml:space="preserve"> </w:t>
            </w:r>
            <w:r>
              <w:rPr>
                <w:rFonts w:ascii="Arial"/>
                <w:i/>
                <w:spacing w:val="-1"/>
                <w:sz w:val="24"/>
              </w:rPr>
              <w:t>aureus</w:t>
            </w:r>
            <w:r>
              <w:rPr>
                <w:rFonts w:ascii="Arial"/>
                <w:i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(MSSA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MRSA)</w:t>
            </w:r>
            <w:r>
              <w:rPr>
                <w:rFonts w:ascii="Arial"/>
                <w:i/>
                <w:spacing w:val="-1"/>
                <w:sz w:val="24"/>
              </w:rPr>
              <w:t>,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group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streptococcus</w:t>
            </w:r>
          </w:p>
        </w:tc>
        <w:tc>
          <w:tcPr>
            <w:tcW w:w="633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AFC07EC" w14:textId="77777777">
            <w:pPr>
              <w:pStyle w:val="TableParagraph"/>
              <w:spacing w:line="272" w:lineRule="exact"/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  <w:p w:rsidR="00892505" w:rsidRDefault="009734EE" w14:paraId="21C8A833" w14:textId="77777777">
            <w:pPr>
              <w:pStyle w:val="TableParagraph"/>
              <w:ind w:left="8" w:right="73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Add</w:t>
            </w:r>
            <w:r>
              <w:rPr>
                <w:rFonts w:ascii="Arial"/>
                <w:spacing w:val="-1"/>
                <w:sz w:val="24"/>
              </w:rPr>
              <w:t xml:space="preserve"> Droplet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spacing w:val="-1"/>
                <w:sz w:val="24"/>
              </w:rPr>
              <w:t xml:space="preserve"> first 24 hours 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appropriate antimicrobial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therapy</w:t>
            </w:r>
            <w:r>
              <w:rPr>
                <w:rFonts w:ascii="Arial"/>
                <w:spacing w:val="-1"/>
                <w:sz w:val="24"/>
              </w:rPr>
              <w:t xml:space="preserve"> if invasive</w:t>
            </w:r>
            <w:r>
              <w:rPr>
                <w:rFonts w:ascii="Arial"/>
                <w:sz w:val="24"/>
              </w:rPr>
              <w:t xml:space="preserve"> Group A</w:t>
            </w:r>
            <w:r>
              <w:rPr>
                <w:rFonts w:ascii="Arial"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streptococcal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suspected</w:t>
            </w:r>
          </w:p>
        </w:tc>
      </w:tr>
      <w:tr w:rsidR="00892505" w14:paraId="3265BB89" w14:textId="77777777">
        <w:trPr>
          <w:trHeight w:val="3322" w:hRule="exact"/>
        </w:trPr>
        <w:tc>
          <w:tcPr>
            <w:tcW w:w="14551" w:type="dxa"/>
            <w:gridSpan w:val="3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DF73FC6" w14:textId="77777777">
            <w:pPr>
              <w:pStyle w:val="TableParagraph"/>
              <w:ind w:left="295" w:right="315" w:hanging="18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*</w:t>
            </w:r>
            <w:r>
              <w:rPr>
                <w:rFonts w:ascii="Arial"/>
                <w:spacing w:val="1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Infection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control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professionals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should modify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 adapt</w:t>
            </w:r>
            <w:r>
              <w:rPr>
                <w:rFonts w:ascii="Arial"/>
                <w:sz w:val="24"/>
              </w:rPr>
              <w:t xml:space="preserve"> this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table </w:t>
            </w:r>
            <w:r>
              <w:rPr>
                <w:rFonts w:ascii="Arial"/>
                <w:spacing w:val="-1"/>
                <w:sz w:val="24"/>
              </w:rPr>
              <w:t xml:space="preserve">according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local </w:t>
            </w:r>
            <w:r>
              <w:rPr>
                <w:rFonts w:ascii="Arial"/>
                <w:sz w:val="24"/>
              </w:rPr>
              <w:t>conditions.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 xml:space="preserve">ensure </w:t>
            </w:r>
            <w:r>
              <w:rPr>
                <w:rFonts w:ascii="Arial"/>
                <w:sz w:val="24"/>
              </w:rPr>
              <w:t>that</w:t>
            </w:r>
            <w:r>
              <w:rPr>
                <w:rFonts w:ascii="Arial"/>
                <w:spacing w:val="-1"/>
                <w:sz w:val="24"/>
              </w:rPr>
              <w:t xml:space="preserve"> appropriate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empiric</w:t>
            </w:r>
            <w:r>
              <w:rPr>
                <w:rFonts w:ascii="Arial"/>
                <w:spacing w:val="3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are implemented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always, hospitals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must have systems in place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evaluate patients routinely according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these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criteria</w:t>
            </w:r>
            <w:r>
              <w:rPr>
                <w:rFonts w:ascii="Arial"/>
                <w:spacing w:val="4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 part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their</w:t>
            </w:r>
            <w:r>
              <w:rPr>
                <w:rFonts w:ascii="Arial"/>
                <w:spacing w:val="-1"/>
                <w:sz w:val="24"/>
              </w:rPr>
              <w:t xml:space="preserve"> preadmission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admission</w:t>
            </w:r>
            <w:r>
              <w:rPr>
                <w:rFonts w:ascii="Arial"/>
                <w:sz w:val="24"/>
              </w:rPr>
              <w:t xml:space="preserve"> care.</w:t>
            </w:r>
          </w:p>
          <w:p w:rsidR="00892505" w:rsidRDefault="009734EE" w14:paraId="1156991A" w14:textId="77777777">
            <w:pPr>
              <w:pStyle w:val="TableParagraph"/>
              <w:ind w:left="295" w:right="17" w:hanging="18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†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Patients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with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syndromes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conditions</w:t>
            </w: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listed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below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may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present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with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atypical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signs or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symptoms (e.g.neonates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and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adults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with</w:t>
            </w:r>
            <w:r>
              <w:rPr>
                <w:rFonts w:ascii="Arial" w:hAnsi="Arial" w:eastAsia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pertussis may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not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have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paroxysmal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or severe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cough).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clinician's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index of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suspicion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should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be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guided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by the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prevalence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specific</w:t>
            </w:r>
            <w:r>
              <w:rPr>
                <w:rFonts w:ascii="Arial" w:hAnsi="Arial" w:eastAsia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conditions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community,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well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clinical</w:t>
            </w:r>
          </w:p>
          <w:p w:rsidR="00892505" w:rsidRDefault="009734EE" w14:paraId="423C2BD3" w14:textId="77777777">
            <w:pPr>
              <w:pStyle w:val="TableParagraph"/>
              <w:ind w:left="38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judgment.</w:t>
            </w:r>
          </w:p>
          <w:p w:rsidR="00892505" w:rsidRDefault="009734EE" w14:paraId="196A0C08" w14:textId="77777777">
            <w:pPr>
              <w:pStyle w:val="TableParagraph"/>
              <w:ind w:left="295" w:right="580" w:hanging="18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‡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The organisms listed under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the column "Potential Pathogens" </w:t>
            </w:r>
            <w:r>
              <w:rPr>
                <w:rFonts w:ascii="Arial" w:hAnsi="Arial" w:eastAsia="Arial" w:cs="Arial"/>
                <w:sz w:val="24"/>
                <w:szCs w:val="24"/>
              </w:rPr>
              <w:t>are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not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intended to represent the complete,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or even most likely,</w:t>
            </w:r>
            <w:r>
              <w:rPr>
                <w:rFonts w:ascii="Arial" w:hAnsi="Arial" w:eastAsia="Arial" w:cs="Arial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diagnoses, but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rather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possible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etiologic agents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that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require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additional precautions</w:t>
            </w: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beyond Standard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Precautions until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they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can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be</w:t>
            </w:r>
            <w:r>
              <w:rPr>
                <w:rFonts w:ascii="Arial" w:hAnsi="Arial" w:eastAsia="Arial" w:cs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ruled</w:t>
            </w:r>
            <w:r>
              <w:rPr>
                <w:rFonts w:ascii="Arial" w:hAnsi="Arial" w:eastAsia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out.</w:t>
            </w:r>
          </w:p>
          <w:p w:rsidR="00892505" w:rsidRDefault="009734EE" w14:paraId="145C423C" w14:textId="77777777">
            <w:pPr>
              <w:pStyle w:val="TableParagraph"/>
              <w:ind w:left="9" w:right="601" w:firstLine="13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§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These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pathogens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include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enterohemorrhagic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>Escherichia</w:t>
            </w:r>
            <w:r>
              <w:rPr>
                <w:rFonts w:ascii="Arial" w:hAnsi="Arial" w:eastAsia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>coli</w:t>
            </w:r>
            <w:r>
              <w:rPr>
                <w:rFonts w:ascii="Arial" w:hAnsi="Arial" w:eastAsia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O157:H7,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>Shigella</w:t>
            </w:r>
            <w:r>
              <w:rPr>
                <w:rFonts w:ascii="Arial" w:hAnsi="Arial" w:eastAsia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 xml:space="preserve">spp,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hepatitis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virus,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noroviruses,</w:t>
            </w:r>
            <w:r>
              <w:rPr>
                <w:rFonts w:ascii="Arial" w:hAnsi="Arial" w:eastAsia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rotavirus,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>C.</w:t>
            </w:r>
            <w:r>
              <w:rPr>
                <w:rFonts w:ascii="Arial" w:hAnsi="Arial" w:eastAsia="Arial" w:cs="Arial"/>
                <w:i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>difficile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.</w:t>
            </w:r>
          </w:p>
        </w:tc>
      </w:tr>
    </w:tbl>
    <w:p w:rsidR="00892505" w:rsidRDefault="00892505" w14:paraId="03D8320B" w14:textId="77777777">
      <w:pPr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540" w:bottom="940" w:left="540" w:header="0" w:footer="747" w:gutter="0"/>
          <w:cols w:space="720"/>
        </w:sectPr>
      </w:pPr>
    </w:p>
    <w:p w:rsidR="00892505" w:rsidRDefault="00892505" w14:paraId="1804771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E5A3FF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9734EE" w14:paraId="6754DBEB" w14:textId="77777777">
      <w:pPr>
        <w:pStyle w:val="Heading3"/>
        <w:spacing w:before="198"/>
        <w:ind w:left="220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3.</w:t>
      </w:r>
    </w:p>
    <w:p w:rsidR="00892505" w:rsidRDefault="009734EE" w14:paraId="3D85A382" w14:textId="77777777">
      <w:pPr>
        <w:ind w:left="220" w:right="1539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sz w:val="24"/>
        </w:rPr>
        <w:t>INFECTION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CONTROL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CONSIDERATIONS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HIGH-PRIORITY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(CDC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CATEGORY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A)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DISEASES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THAT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MAY</w:t>
      </w:r>
      <w:r>
        <w:rPr>
          <w:rFonts w:ascii="Arial"/>
          <w:b/>
          <w:spacing w:val="20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RESULT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BIOTERRORIST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ATTACKS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ARE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CONSIDERED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BIOTERRORIST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THREATS</w:t>
      </w:r>
    </w:p>
    <w:p w:rsidR="00892505" w:rsidRDefault="009734EE" w14:paraId="4ADE8399" w14:textId="77777777">
      <w:pPr>
        <w:pStyle w:val="BodyText"/>
        <w:spacing w:line="257" w:lineRule="exact"/>
        <w:ind w:left="219" w:firstLine="0"/>
        <w:rPr>
          <w:sz w:val="16"/>
          <w:szCs w:val="16"/>
        </w:rPr>
      </w:pPr>
      <w:r>
        <w:t>(www.bt.cdc.gov)</w:t>
      </w:r>
      <w:r>
        <w:rPr>
          <w:spacing w:val="-2"/>
        </w:rPr>
        <w:t xml:space="preserve"> </w:t>
      </w:r>
      <w:r>
        <w:rPr>
          <w:position w:val="11"/>
          <w:sz w:val="16"/>
        </w:rPr>
        <w:t>a</w:t>
      </w:r>
    </w:p>
    <w:p w:rsidR="00892505" w:rsidRDefault="009734EE" w14:paraId="556B6876" w14:textId="77777777">
      <w:pPr>
        <w:pStyle w:val="BodyText"/>
        <w:spacing w:before="22" w:line="276" w:lineRule="exact"/>
        <w:ind w:left="219" w:right="1359" w:firstLine="0"/>
      </w:pPr>
      <w:r>
        <w:rPr>
          <w:position w:val="11"/>
          <w:sz w:val="16"/>
          <w:szCs w:val="16"/>
        </w:rPr>
        <w:t>a</w:t>
      </w:r>
      <w:r>
        <w:rPr>
          <w:spacing w:val="21"/>
          <w:position w:val="11"/>
          <w:sz w:val="16"/>
          <w:szCs w:val="16"/>
        </w:rPr>
        <w:t xml:space="preserve"> </w:t>
      </w:r>
      <w:r>
        <w:rPr>
          <w:spacing w:val="-1"/>
        </w:rPr>
        <w:t>Abbreviations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this</w:t>
      </w:r>
      <w:r>
        <w:rPr>
          <w:spacing w:val="-1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rPr>
          <w:spacing w:val="-1"/>
        </w:rPr>
        <w:t>RT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 xml:space="preserve">respiratory </w:t>
      </w:r>
      <w:r>
        <w:t>tract;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gastrointestinal</w:t>
      </w:r>
      <w:r>
        <w:rPr>
          <w:spacing w:val="-2"/>
        </w:rPr>
        <w:t xml:space="preserve"> </w:t>
      </w:r>
      <w:r>
        <w:t>tract;</w:t>
      </w:r>
      <w:r>
        <w:rPr>
          <w:spacing w:val="-1"/>
        </w:rPr>
        <w:t xml:space="preserve"> </w:t>
      </w:r>
      <w:r>
        <w:t>CXR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rPr>
          <w:spacing w:val="-1"/>
        </w:rPr>
        <w:t xml:space="preserve">x-ray; </w:t>
      </w:r>
      <w:r>
        <w:t>CT</w:t>
      </w:r>
      <w:r>
        <w:rPr>
          <w:spacing w:val="-1"/>
        </w:rPr>
        <w:t xml:space="preserve"> </w:t>
      </w:r>
      <w:r>
        <w:t>=</w:t>
      </w:r>
      <w:r>
        <w:rPr>
          <w:spacing w:val="27"/>
          <w:w w:val="99"/>
        </w:rPr>
        <w:t xml:space="preserve"> </w:t>
      </w:r>
      <w:r>
        <w:rPr>
          <w:spacing w:val="-1"/>
        </w:rPr>
        <w:t xml:space="preserve">computerized axial tomography; CSF </w:t>
      </w:r>
      <w:r>
        <w:t>=</w:t>
      </w:r>
      <w:r>
        <w:rPr>
          <w:spacing w:val="-1"/>
        </w:rPr>
        <w:t xml:space="preserve"> cerebrospinal</w:t>
      </w:r>
      <w:r>
        <w:t xml:space="preserve"> </w:t>
      </w:r>
      <w:r>
        <w:rPr>
          <w:spacing w:val="-1"/>
        </w:rPr>
        <w:t>fluid;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"/>
        </w:rPr>
        <w:t>LD</w:t>
      </w:r>
      <w:r>
        <w:rPr>
          <w:spacing w:val="3"/>
          <w:position w:val="-2"/>
          <w:sz w:val="16"/>
          <w:szCs w:val="16"/>
        </w:rPr>
        <w:t>50</w:t>
      </w:r>
      <w:r>
        <w:rPr>
          <w:spacing w:val="33"/>
          <w:position w:val="-2"/>
          <w:sz w:val="16"/>
          <w:szCs w:val="16"/>
        </w:rPr>
        <w:t xml:space="preserve"> </w:t>
      </w:r>
      <w:r>
        <w:t xml:space="preserve">– </w:t>
      </w:r>
      <w:r>
        <w:rPr>
          <w:spacing w:val="-1"/>
        </w:rPr>
        <w:t xml:space="preserve">lethal dose </w:t>
      </w:r>
      <w:r>
        <w:t xml:space="preserve">for </w:t>
      </w:r>
      <w:r>
        <w:rPr>
          <w:spacing w:val="-1"/>
        </w:rPr>
        <w:t>50% of</w:t>
      </w:r>
      <w:r>
        <w:t xml:space="preserve"> </w:t>
      </w:r>
      <w:r>
        <w:rPr>
          <w:spacing w:val="-1"/>
        </w:rPr>
        <w:t>experimental</w:t>
      </w:r>
      <w:r>
        <w:t xml:space="preserve"> </w:t>
      </w:r>
      <w:r>
        <w:rPr>
          <w:spacing w:val="-1"/>
        </w:rPr>
        <w:t>animals;</w:t>
      </w:r>
      <w:r>
        <w:rPr>
          <w:spacing w:val="30"/>
        </w:rPr>
        <w:t xml:space="preserve"> </w:t>
      </w:r>
      <w:r>
        <w:rPr>
          <w:spacing w:val="-1"/>
        </w:rPr>
        <w:t xml:space="preserve">HCWs </w:t>
      </w:r>
      <w:r>
        <w:t>=</w:t>
      </w:r>
      <w:r>
        <w:rPr>
          <w:spacing w:val="-1"/>
        </w:rPr>
        <w:t xml:space="preserve"> healthcare</w:t>
      </w:r>
      <w:r>
        <w:t xml:space="preserve"> </w:t>
      </w:r>
      <w:r>
        <w:rPr>
          <w:spacing w:val="-1"/>
        </w:rPr>
        <w:t xml:space="preserve">worker; BSL </w:t>
      </w:r>
      <w:r>
        <w:t xml:space="preserve">= </w:t>
      </w:r>
      <w:r>
        <w:rPr>
          <w:spacing w:val="-1"/>
        </w:rPr>
        <w:t>biosafety level;</w:t>
      </w:r>
      <w:r>
        <w:t xml:space="preserve"> </w:t>
      </w:r>
      <w:r>
        <w:rPr>
          <w:spacing w:val="-1"/>
        </w:rPr>
        <w:t xml:space="preserve">PAPR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powered</w:t>
      </w:r>
      <w:r>
        <w:t xml:space="preserve"> </w:t>
      </w:r>
      <w:r>
        <w:rPr>
          <w:spacing w:val="-1"/>
        </w:rPr>
        <w:t>air purifying</w:t>
      </w:r>
      <w:r>
        <w:t xml:space="preserve"> </w:t>
      </w:r>
      <w:r>
        <w:rPr>
          <w:spacing w:val="-1"/>
        </w:rPr>
        <w:t xml:space="preserve">respirator; PCR </w:t>
      </w:r>
      <w:r>
        <w:t xml:space="preserve">= </w:t>
      </w:r>
      <w:r>
        <w:rPr>
          <w:spacing w:val="-1"/>
        </w:rPr>
        <w:t>polymerase chain</w:t>
      </w:r>
      <w:r>
        <w:rPr>
          <w:spacing w:val="30"/>
        </w:rPr>
        <w:t xml:space="preserve"> </w:t>
      </w:r>
      <w:r>
        <w:rPr>
          <w:spacing w:val="-1"/>
        </w:rPr>
        <w:t xml:space="preserve">reaction; </w:t>
      </w:r>
      <w:r>
        <w:t>IHC =</w:t>
      </w:r>
      <w:r>
        <w:rPr>
          <w:spacing w:val="-1"/>
        </w:rPr>
        <w:t xml:space="preserve"> immunohistochemistry</w:t>
      </w:r>
    </w:p>
    <w:p w:rsidR="00892505" w:rsidRDefault="00892505" w14:paraId="14935594" w14:textId="77777777">
      <w:pPr>
        <w:rPr>
          <w:rFonts w:ascii="Arial" w:hAnsi="Arial" w:eastAsia="Arial" w:cs="Arial"/>
          <w:sz w:val="20"/>
          <w:szCs w:val="20"/>
        </w:rPr>
      </w:pPr>
    </w:p>
    <w:p w:rsidR="00892505" w:rsidRDefault="00892505" w14:paraId="7346D904" w14:textId="77777777">
      <w:pPr>
        <w:spacing w:before="4"/>
        <w:rPr>
          <w:rFonts w:ascii="Arial" w:hAnsi="Arial" w:eastAsia="Arial" w:cs="Arial"/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1654"/>
      </w:tblGrid>
      <w:tr w:rsidR="00892505" w14:paraId="4A0E7432" w14:textId="77777777">
        <w:trPr>
          <w:trHeight w:val="286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00006EE2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2BAA9477" w14:textId="77777777">
            <w:pPr>
              <w:pStyle w:val="TableParagraph"/>
              <w:spacing w:line="273" w:lineRule="exact"/>
              <w:ind w:right="1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Anthrax</w:t>
            </w:r>
          </w:p>
        </w:tc>
      </w:tr>
      <w:tr w:rsidR="00892505" w14:paraId="43F2C23D" w14:textId="77777777">
        <w:trPr>
          <w:trHeight w:val="2770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78C770F" w14:textId="77777777">
            <w:pPr>
              <w:pStyle w:val="TableParagraph"/>
              <w:ind w:left="102" w:right="30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  <w:r>
              <w:rPr>
                <w:rFonts w:ascii="Arial"/>
                <w:b/>
                <w:spacing w:val="19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Cutaneous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inhalation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have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past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bioterrorist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incidents</w:t>
            </w:r>
          </w:p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2C04C92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(contact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spores);</w:t>
            </w: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spores);</w:t>
            </w:r>
            <w:r>
              <w:rPr>
                <w:rFonts w:ascii="Arial"/>
                <w:b/>
                <w:spacing w:val="-1"/>
                <w:sz w:val="24"/>
              </w:rPr>
              <w:t xml:space="preserve">GIT </w:t>
            </w:r>
            <w:r>
              <w:rPr>
                <w:rFonts w:ascii="Arial"/>
                <w:spacing w:val="-1"/>
                <w:sz w:val="24"/>
              </w:rPr>
              <w:t>(ingestion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spores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rare)</w:t>
            </w:r>
          </w:p>
          <w:p w:rsidR="00892505" w:rsidRDefault="009734EE" w14:paraId="364659E0" w14:textId="77777777">
            <w:pPr>
              <w:pStyle w:val="TableParagraph"/>
              <w:ind w:left="102" w:right="35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24"/>
                <w:szCs w:val="24"/>
              </w:rPr>
              <w:t>Comment: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Spores can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be inhaled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into </w:t>
            </w:r>
            <w:r>
              <w:rPr>
                <w:rFonts w:ascii="Arial" w:hAnsi="Arial" w:eastAsia="Arial" w:cs="Arial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lower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respiratory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tract.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infectious dose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i/>
                <w:sz w:val="24"/>
                <w:szCs w:val="24"/>
              </w:rPr>
              <w:t xml:space="preserve">B.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>anthracis</w:t>
            </w:r>
            <w:r>
              <w:rPr>
                <w:rFonts w:ascii="Arial" w:hAnsi="Arial" w:eastAsia="Arial" w:cs="Arial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hAnsi="Arial" w:eastAsia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humans by any route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is not precisely known.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primates,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LD50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(i.e., </w:t>
            </w:r>
            <w:r>
              <w:rPr>
                <w:rFonts w:ascii="Arial" w:hAnsi="Arial" w:eastAsia="Arial" w:cs="Arial"/>
                <w:sz w:val="24"/>
                <w:szCs w:val="24"/>
              </w:rPr>
              <w:t>the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dose required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to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kill 50%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hAnsi="Arial" w:eastAsia="Arial" w:cs="Arial"/>
                <w:spacing w:val="44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animals)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for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an aerosol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challenge with </w:t>
            </w:r>
            <w:r>
              <w:rPr>
                <w:rFonts w:ascii="Arial" w:hAnsi="Arial" w:eastAsia="Arial" w:cs="Arial"/>
                <w:i/>
                <w:spacing w:val="-1"/>
                <w:sz w:val="24"/>
                <w:szCs w:val="24"/>
              </w:rPr>
              <w:t>B. anthracis</w:t>
            </w:r>
            <w:r>
              <w:rPr>
                <w:rFonts w:ascii="Arial" w:hAnsi="Arial" w:eastAsia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is estimated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to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be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8,000–50,000 spores;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the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sz w:val="24"/>
                <w:szCs w:val="24"/>
              </w:rPr>
              <w:t>infectious</w:t>
            </w:r>
            <w:r>
              <w:rPr>
                <w:rFonts w:ascii="Arial" w:hAnsi="Arial" w:eastAsia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dose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may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be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low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as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1-3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spores</w:t>
            </w:r>
          </w:p>
        </w:tc>
      </w:tr>
      <w:tr w:rsidR="00892505" w14:paraId="2A776A27" w14:textId="77777777">
        <w:trPr>
          <w:trHeight w:val="563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3126C29" w14:textId="77777777">
            <w:pPr>
              <w:pStyle w:val="TableParagraph"/>
              <w:ind w:left="102" w:right="80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w w:val="95"/>
                <w:sz w:val="24"/>
              </w:rPr>
              <w:t>Incubation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4CC3E1C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to12</w:t>
            </w:r>
            <w:r>
              <w:rPr>
                <w:rFonts w:ascii="Arial"/>
                <w:spacing w:val="-1"/>
                <w:sz w:val="24"/>
              </w:rPr>
              <w:t xml:space="preserve"> days; </w:t>
            </w: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Usually </w:t>
            </w:r>
            <w:r>
              <w:rPr>
                <w:rFonts w:ascii="Arial"/>
                <w:sz w:val="24"/>
              </w:rPr>
              <w:t>1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7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days but up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43 days reported;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GIT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15-72 hours</w:t>
            </w:r>
          </w:p>
        </w:tc>
      </w:tr>
      <w:tr w:rsidR="00892505" w14:paraId="09CF4B8F" w14:textId="77777777">
        <w:trPr>
          <w:trHeight w:val="1666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2301390" w14:textId="77777777">
            <w:pPr>
              <w:pStyle w:val="TableParagraph"/>
              <w:ind w:left="102" w:right="101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Clinical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Features</w:t>
            </w:r>
          </w:p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96B5A65" w14:textId="77777777">
            <w:pPr>
              <w:pStyle w:val="TableParagraph"/>
              <w:ind w:left="102" w:right="34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Painless,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reddish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papule,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which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develops</w:t>
            </w:r>
            <w:r>
              <w:rPr>
                <w:rFonts w:ascii="Arial"/>
                <w:sz w:val="24"/>
              </w:rPr>
              <w:t xml:space="preserve"> a </w:t>
            </w:r>
            <w:r>
              <w:rPr>
                <w:rFonts w:ascii="Arial"/>
                <w:spacing w:val="-1"/>
                <w:sz w:val="24"/>
              </w:rPr>
              <w:t>central vesicle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bulla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1-2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over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next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3-7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becomes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pustular,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then </w:t>
            </w:r>
            <w:r>
              <w:rPr>
                <w:rFonts w:ascii="Arial"/>
                <w:spacing w:val="-1"/>
                <w:sz w:val="24"/>
              </w:rPr>
              <w:t>necrotic,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black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eschar;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extensive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surrounding edema.</w:t>
            </w:r>
          </w:p>
          <w:p w:rsidR="00892505" w:rsidRDefault="009734EE" w14:paraId="3677C1CA" w14:textId="77777777">
            <w:pPr>
              <w:pStyle w:val="TableParagraph"/>
              <w:ind w:left="102" w:right="39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initial flu-like illness for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1-3 days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headache,</w:t>
            </w:r>
            <w:r>
              <w:rPr>
                <w:rFonts w:ascii="Arial"/>
                <w:sz w:val="24"/>
              </w:rPr>
              <w:t xml:space="preserve"> fever,</w:t>
            </w:r>
            <w:r>
              <w:rPr>
                <w:rFonts w:ascii="Arial"/>
                <w:spacing w:val="-1"/>
                <w:sz w:val="24"/>
              </w:rPr>
              <w:t xml:space="preserve"> malaise,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cough; 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day </w:t>
            </w:r>
            <w:r>
              <w:rPr>
                <w:rFonts w:ascii="Arial"/>
                <w:sz w:val="24"/>
              </w:rPr>
              <w:t xml:space="preserve">4 </w:t>
            </w:r>
            <w:r>
              <w:rPr>
                <w:rFonts w:ascii="Arial"/>
                <w:spacing w:val="-1"/>
                <w:sz w:val="24"/>
              </w:rPr>
              <w:t>severe dyspnea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shock,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usually</w:t>
            </w:r>
            <w:r>
              <w:rPr>
                <w:rFonts w:ascii="Arial"/>
                <w:sz w:val="24"/>
              </w:rPr>
              <w:t xml:space="preserve"> fatal </w:t>
            </w:r>
            <w:r>
              <w:rPr>
                <w:rFonts w:ascii="Arial"/>
                <w:spacing w:val="-1"/>
                <w:sz w:val="24"/>
              </w:rPr>
              <w:t>(85%-90%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 untreated;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meningitis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 50%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RT</w:t>
            </w:r>
            <w:r>
              <w:rPr>
                <w:rFonts w:ascii="Arial"/>
                <w:sz w:val="24"/>
              </w:rPr>
              <w:t xml:space="preserve"> cases.</w:t>
            </w:r>
          </w:p>
          <w:p w:rsidR="00892505" w:rsidRDefault="009734EE" w14:paraId="2B5227D8" w14:textId="77777777">
            <w:pPr>
              <w:pStyle w:val="TableParagraph"/>
              <w:ind w:left="102" w:right="30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GIT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;</w:t>
            </w:r>
            <w:r>
              <w:rPr>
                <w:rFonts w:ascii="Arial"/>
                <w:spacing w:val="-1"/>
                <w:sz w:val="24"/>
              </w:rPr>
              <w:t xml:space="preserve"> if intestinal </w:t>
            </w:r>
            <w:r>
              <w:rPr>
                <w:rFonts w:ascii="Arial"/>
                <w:sz w:val="24"/>
              </w:rPr>
              <w:t>form,</w:t>
            </w:r>
            <w:r>
              <w:rPr>
                <w:rFonts w:ascii="Arial"/>
                <w:spacing w:val="-1"/>
                <w:sz w:val="24"/>
              </w:rPr>
              <w:t xml:space="preserve"> necrotic, ulcerated edematous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 xml:space="preserve">lesions </w:t>
            </w:r>
            <w:r>
              <w:rPr>
                <w:rFonts w:ascii="Arial"/>
                <w:spacing w:val="-1"/>
                <w:sz w:val="24"/>
              </w:rPr>
              <w:t>develop in intestines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with </w:t>
            </w:r>
            <w:r>
              <w:rPr>
                <w:rFonts w:ascii="Arial"/>
                <w:sz w:val="24"/>
              </w:rPr>
              <w:t>fever,</w:t>
            </w:r>
            <w:r>
              <w:rPr>
                <w:rFonts w:ascii="Arial"/>
                <w:spacing w:val="-1"/>
                <w:sz w:val="24"/>
              </w:rPr>
              <w:t xml:space="preserve"> nausea and</w:t>
            </w:r>
            <w:r>
              <w:rPr>
                <w:rFonts w:ascii="Arial"/>
                <w:spacing w:val="4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vomiting, progression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hematemesis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bloody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diarrhea;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25-60%</w:t>
            </w:r>
            <w:r>
              <w:rPr>
                <w:rFonts w:ascii="Arial"/>
                <w:sz w:val="24"/>
              </w:rPr>
              <w:t xml:space="preserve"> fatal</w:t>
            </w:r>
          </w:p>
        </w:tc>
      </w:tr>
      <w:tr w:rsidR="00892505" w14:paraId="056D93DF" w14:textId="77777777">
        <w:trPr>
          <w:trHeight w:val="562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092685D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BBAB990" w14:textId="77777777">
            <w:pPr>
              <w:pStyle w:val="TableParagraph"/>
              <w:ind w:left="102" w:right="42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Swabs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lesion (under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eschar)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IHC,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culture; punch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biopsy for IHC,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culture; vesicular </w:t>
            </w:r>
            <w:r>
              <w:rPr>
                <w:rFonts w:ascii="Arial"/>
                <w:sz w:val="24"/>
              </w:rPr>
              <w:t>fluid</w:t>
            </w:r>
            <w:r>
              <w:rPr>
                <w:rFonts w:ascii="Arial"/>
                <w:spacing w:val="-1"/>
                <w:sz w:val="24"/>
              </w:rPr>
              <w:t xml:space="preserve"> aspirate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 Gram stain and culture; blood culture if systemic symptoms; acute and</w:t>
            </w:r>
          </w:p>
        </w:tc>
      </w:tr>
    </w:tbl>
    <w:p w:rsidR="00892505" w:rsidRDefault="00892505" w14:paraId="57CE7B39" w14:textId="77777777">
      <w:pPr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620" w:bottom="940" w:left="1220" w:header="0" w:footer="747" w:gutter="0"/>
          <w:cols w:space="720"/>
        </w:sectPr>
      </w:pPr>
    </w:p>
    <w:p w:rsidR="00892505" w:rsidRDefault="00892505" w14:paraId="275A0FCD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51CF9F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3AF9344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11654"/>
      </w:tblGrid>
      <w:tr w:rsidR="00892505" w14:paraId="612F4030" w14:textId="77777777">
        <w:trPr>
          <w:trHeight w:val="1666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01B15333" w14:textId="77777777"/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AD1878C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convalescent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sera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ELISA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serology</w:t>
            </w:r>
          </w:p>
          <w:p w:rsidR="00892505" w:rsidRDefault="009734EE" w14:paraId="2349CC4C" w14:textId="77777777">
            <w:pPr>
              <w:pStyle w:val="TableParagraph"/>
              <w:ind w:left="102" w:right="18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RT: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CXR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demonstrating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mediastinal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widening and/or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pleural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effusion,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hilar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abnormalities;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culture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PCR;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pleural effusion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-1"/>
                <w:sz w:val="24"/>
              </w:rPr>
              <w:t xml:space="preserve"> culture,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</w:t>
            </w:r>
            <w:r>
              <w:rPr>
                <w:rFonts w:ascii="Arial"/>
                <w:sz w:val="24"/>
              </w:rPr>
              <w:t xml:space="preserve"> IHC;</w:t>
            </w:r>
            <w:r>
              <w:rPr>
                <w:rFonts w:ascii="Arial"/>
                <w:spacing w:val="-1"/>
                <w:sz w:val="24"/>
              </w:rPr>
              <w:t xml:space="preserve"> CSF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meningeal signs present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IHC,</w:t>
            </w:r>
            <w:r>
              <w:rPr>
                <w:rFonts w:ascii="Arial"/>
                <w:spacing w:val="3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 and culture; 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convalescent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sera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-1"/>
                <w:sz w:val="24"/>
              </w:rPr>
              <w:t xml:space="preserve"> ELISA serology;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pleural and/or bronchial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biopsies</w:t>
            </w:r>
            <w:r>
              <w:rPr>
                <w:rFonts w:ascii="Arial"/>
                <w:sz w:val="24"/>
              </w:rPr>
              <w:t xml:space="preserve"> IHC.</w:t>
            </w:r>
            <w:r>
              <w:rPr>
                <w:rFonts w:ascii="Arial"/>
                <w:spacing w:val="3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GIT: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ascites</w:t>
            </w:r>
            <w:r>
              <w:rPr>
                <w:rFonts w:ascii="Arial"/>
                <w:sz w:val="24"/>
              </w:rPr>
              <w:t xml:space="preserve"> fluid,</w:t>
            </w:r>
            <w:r>
              <w:rPr>
                <w:rFonts w:ascii="Arial"/>
                <w:spacing w:val="-1"/>
                <w:sz w:val="24"/>
              </w:rPr>
              <w:t xml:space="preserve"> stool samples, rectal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swabs,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swabs of oropharyngeal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lesions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present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29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culture,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IHC</w:t>
            </w:r>
          </w:p>
        </w:tc>
      </w:tr>
      <w:tr w:rsidR="00892505" w14:paraId="1F1C233D" w14:textId="77777777">
        <w:trPr>
          <w:trHeight w:val="1114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CBE520E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C5ED8B9" w14:textId="77777777">
            <w:pPr>
              <w:pStyle w:val="TableParagraph"/>
              <w:ind w:left="102" w:right="7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Person-to-person</w:t>
            </w:r>
            <w:r>
              <w:rPr>
                <w:rFonts w:ascii="Arial"/>
                <w:sz w:val="24"/>
              </w:rPr>
              <w:t xml:space="preserve"> transmission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from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lesion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untreated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possible,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but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extremely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rare.</w:t>
            </w:r>
          </w:p>
          <w:p w:rsidR="00892505" w:rsidRDefault="009734EE" w14:paraId="3DAD11F1" w14:textId="77777777">
            <w:pPr>
              <w:pStyle w:val="TableParagraph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and GIT: </w:t>
            </w:r>
            <w:r>
              <w:rPr>
                <w:rFonts w:ascii="Arial"/>
                <w:spacing w:val="-1"/>
                <w:sz w:val="24"/>
              </w:rPr>
              <w:t>Person-to-person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does not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occur.</w:t>
            </w:r>
          </w:p>
          <w:p w:rsidR="00892505" w:rsidRDefault="009734EE" w14:paraId="33961122" w14:textId="77777777">
            <w:pPr>
              <w:pStyle w:val="TableParagraph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Aerosolized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powder,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environmental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exposures: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Highly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aerosolized</w:t>
            </w:r>
          </w:p>
        </w:tc>
      </w:tr>
      <w:tr w:rsidR="00892505" w14:paraId="5BAD5546" w14:textId="77777777">
        <w:trPr>
          <w:trHeight w:val="2771" w:hRule="exact"/>
        </w:trPr>
        <w:tc>
          <w:tcPr>
            <w:tcW w:w="213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580A57E" w14:textId="77777777">
            <w:pPr>
              <w:pStyle w:val="TableParagraph"/>
              <w:ind w:left="102" w:right="29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65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3598D72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Cutaneous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Standard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Precautions;</w:t>
            </w:r>
            <w:r>
              <w:rPr>
                <w:rFonts w:ascii="Arial"/>
                <w:spacing w:val="-1"/>
                <w:sz w:val="24"/>
              </w:rPr>
              <w:t xml:space="preserve"> Contact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Precautions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 uncontained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copious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drainage.</w:t>
            </w:r>
          </w:p>
          <w:p w:rsidR="00892505" w:rsidRDefault="009734EE" w14:paraId="1D940A82" w14:textId="77777777">
            <w:pPr>
              <w:pStyle w:val="TableParagraph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GIT: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Standard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  <w:p w:rsidR="00892505" w:rsidRDefault="009734EE" w14:paraId="5363EAA0" w14:textId="77777777">
            <w:pPr>
              <w:pStyle w:val="TableParagraph"/>
              <w:ind w:left="102" w:right="40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Aerosolized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powder,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environmental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exposures: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(N95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mask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PAPRs),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protective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clothing;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decontamination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persons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powder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</w:t>
            </w:r>
            <w:r>
              <w:rPr>
                <w:rFonts w:ascii="Arial"/>
                <w:sz w:val="24"/>
              </w:rPr>
              <w:t xml:space="preserve"> them</w:t>
            </w:r>
            <w:hyperlink r:id="rId19">
              <w:r>
                <w:rPr>
                  <w:rFonts w:ascii="Arial"/>
                  <w:spacing w:val="27"/>
                  <w:sz w:val="24"/>
                </w:rPr>
                <w:t xml:space="preserve"> </w:t>
              </w:r>
              <w:r>
                <w:rPr>
                  <w:rFonts w:ascii="Arial"/>
                  <w:spacing w:val="-1"/>
                  <w:sz w:val="24"/>
                </w:rPr>
                <w:t>(http://www.cdc.gov/mmwr/preview/mmwrhtml/mm5135a3.htm)</w:t>
              </w:r>
            </w:hyperlink>
          </w:p>
          <w:p w:rsidR="00892505" w:rsidRDefault="009734EE" w14:paraId="3B2CEE51" w14:textId="77777777">
            <w:pPr>
              <w:pStyle w:val="TableParagraph"/>
              <w:ind w:left="102" w:right="26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Hand hygiene: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Handwashing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30-60 seconds with soap and water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 2% chlorhexidene gluconate after</w:t>
            </w:r>
            <w:r>
              <w:rPr>
                <w:rFonts w:ascii="Arial"/>
                <w:spacing w:val="50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spore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contact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(alcohol </w:t>
            </w:r>
            <w:r>
              <w:rPr>
                <w:rFonts w:ascii="Arial"/>
                <w:spacing w:val="-1"/>
                <w:sz w:val="24"/>
              </w:rPr>
              <w:t>handrubs inactive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against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spores [Weber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DJ</w:t>
            </w:r>
            <w:r>
              <w:rPr>
                <w:rFonts w:ascii="Arial"/>
                <w:sz w:val="24"/>
              </w:rPr>
              <w:t xml:space="preserve"> JAMA</w:t>
            </w:r>
            <w:r>
              <w:rPr>
                <w:rFonts w:ascii="Arial"/>
                <w:spacing w:val="6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2003;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289:1274]).</w:t>
            </w:r>
          </w:p>
          <w:p w:rsidR="00892505" w:rsidRDefault="009734EE" w14:paraId="45BF6C5F" w14:textId="77777777">
            <w:pPr>
              <w:pStyle w:val="TableParagraph"/>
              <w:ind w:left="102" w:right="97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Post-exposure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prophylaxis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following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environmental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exposure</w:t>
            </w:r>
            <w:r>
              <w:rPr>
                <w:rFonts w:ascii="Arial"/>
                <w:spacing w:val="-1"/>
                <w:sz w:val="24"/>
              </w:rPr>
              <w:t>: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60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antimicrobials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(either</w:t>
            </w:r>
            <w:r>
              <w:rPr>
                <w:rFonts w:ascii="Arial"/>
                <w:spacing w:val="3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doxycycline,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ciprofloxacin,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levofloxacin)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post-exposure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vaccine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under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IND</w:t>
            </w:r>
          </w:p>
        </w:tc>
      </w:tr>
    </w:tbl>
    <w:p w:rsidR="00892505" w:rsidRDefault="00892505" w14:paraId="23AD335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696C946" w14:textId="77777777">
      <w:pPr>
        <w:spacing w:before="10"/>
        <w:rPr>
          <w:rFonts w:ascii="Times New Roman" w:hAnsi="Times New Roman" w:eastAsia="Times New Roman" w:cs="Times New Roman"/>
          <w:sz w:val="27"/>
          <w:szCs w:val="2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11350"/>
      </w:tblGrid>
      <w:tr w:rsidR="00892505" w14:paraId="600B7BAD" w14:textId="77777777">
        <w:trPr>
          <w:trHeight w:val="286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21B45F45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1FB78F91" w14:textId="77777777">
            <w:pPr>
              <w:pStyle w:val="TableParagraph"/>
              <w:spacing w:line="273" w:lineRule="exact"/>
              <w:ind w:left="-1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Botulism</w:t>
            </w:r>
          </w:p>
        </w:tc>
      </w:tr>
      <w:tr w:rsidR="00892505" w14:paraId="30280EFE" w14:textId="77777777">
        <w:trPr>
          <w:trHeight w:val="1114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394790F" w14:textId="77777777">
            <w:pPr>
              <w:pStyle w:val="TableParagraph"/>
              <w:ind w:left="102" w:right="1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1F50CCA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GIT: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Ingestion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of </w:t>
            </w:r>
            <w:r>
              <w:rPr>
                <w:rFonts w:ascii="Arial"/>
                <w:sz w:val="24"/>
              </w:rPr>
              <w:t>toxin-containing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food,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RT: </w:t>
            </w:r>
            <w:r>
              <w:rPr>
                <w:rFonts w:ascii="Arial"/>
                <w:spacing w:val="-1"/>
                <w:sz w:val="24"/>
              </w:rPr>
              <w:t>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toxin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containing aerosol cause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disease.</w:t>
            </w:r>
          </w:p>
          <w:p w:rsidR="00892505" w:rsidRDefault="009734EE" w14:paraId="10F88125" w14:textId="77777777">
            <w:pPr>
              <w:pStyle w:val="TableParagraph"/>
              <w:spacing w:line="284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Toxin </w:t>
            </w:r>
            <w:r>
              <w:rPr>
                <w:rFonts w:ascii="Arial"/>
                <w:spacing w:val="-1"/>
                <w:sz w:val="24"/>
              </w:rPr>
              <w:t>ingested 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potentially delivered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 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bioterrorist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incidents.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2"/>
                <w:sz w:val="24"/>
              </w:rPr>
              <w:t>LD</w:t>
            </w:r>
            <w:r>
              <w:rPr>
                <w:rFonts w:ascii="Arial"/>
                <w:spacing w:val="2"/>
                <w:position w:val="-2"/>
                <w:sz w:val="16"/>
              </w:rPr>
              <w:t>50</w:t>
            </w:r>
            <w:r>
              <w:rPr>
                <w:rFonts w:ascii="Arial"/>
                <w:spacing w:val="33"/>
                <w:position w:val="-2"/>
                <w:sz w:val="16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type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is</w:t>
            </w:r>
          </w:p>
          <w:p w:rsidR="00892505" w:rsidRDefault="009734EE" w14:paraId="287F212A" w14:textId="77777777">
            <w:pPr>
              <w:pStyle w:val="TableParagraph"/>
              <w:spacing w:line="289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0.001</w:t>
            </w:r>
            <w:r>
              <w:rPr>
                <w:rFonts w:ascii="Arial" w:hAnsi="Arial" w:eastAsia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Symbol" w:hAnsi="Symbol" w:eastAsia="Symbol" w:cs="Symbol"/>
                <w:spacing w:val="-1"/>
                <w:sz w:val="24"/>
                <w:szCs w:val="24"/>
              </w:rPr>
              <w:t></w:t>
            </w:r>
            <w:r>
              <w:rPr>
                <w:rFonts w:ascii="Arial" w:hAnsi="Arial" w:eastAsia="Arial" w:cs="Arial"/>
                <w:spacing w:val="-1"/>
                <w:sz w:val="24"/>
                <w:szCs w:val="24"/>
              </w:rPr>
              <w:t>g/ml/kg.</w:t>
            </w:r>
          </w:p>
        </w:tc>
      </w:tr>
      <w:tr w:rsidR="00892505" w14:paraId="1F308A63" w14:textId="77777777">
        <w:trPr>
          <w:trHeight w:val="287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BD3EBBC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C074D62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1-5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days.</w:t>
            </w:r>
          </w:p>
        </w:tc>
      </w:tr>
      <w:tr w:rsidR="00892505" w14:paraId="04C4454E" w14:textId="77777777">
        <w:trPr>
          <w:trHeight w:val="562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439AD04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3AF3D02" w14:textId="77777777">
            <w:pPr>
              <w:pStyle w:val="TableParagraph"/>
              <w:ind w:left="102" w:right="82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Ptosis,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generalized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weakness, dizziness,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dry mouth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and </w:t>
            </w:r>
            <w:r>
              <w:rPr>
                <w:rFonts w:ascii="Arial"/>
                <w:sz w:val="24"/>
              </w:rPr>
              <w:t>throat,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blurred </w:t>
            </w:r>
            <w:r>
              <w:rPr>
                <w:rFonts w:ascii="Arial"/>
                <w:sz w:val="24"/>
              </w:rPr>
              <w:t>vision,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diplopia,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dysarthria,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dysphonia,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dysphagia</w:t>
            </w:r>
            <w:r>
              <w:rPr>
                <w:rFonts w:ascii="Arial"/>
                <w:sz w:val="24"/>
              </w:rPr>
              <w:t xml:space="preserve"> followed</w:t>
            </w:r>
            <w:r>
              <w:rPr>
                <w:rFonts w:ascii="Arial"/>
                <w:spacing w:val="-1"/>
                <w:sz w:val="24"/>
              </w:rPr>
              <w:t xml:space="preserve"> 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symmetrical descending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paralysis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failure.</w:t>
            </w:r>
          </w:p>
        </w:tc>
      </w:tr>
    </w:tbl>
    <w:p w:rsidR="00892505" w:rsidRDefault="00892505" w14:paraId="78A37110" w14:textId="77777777">
      <w:pPr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620" w:bottom="940" w:left="1220" w:header="0" w:footer="747" w:gutter="0"/>
          <w:cols w:space="720"/>
        </w:sectPr>
      </w:pPr>
    </w:p>
    <w:p w:rsidR="00892505" w:rsidRDefault="00892505" w14:paraId="313567B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8D825A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7295986" w14:textId="77777777">
      <w:pPr>
        <w:spacing w:before="9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11350"/>
      </w:tblGrid>
      <w:tr w:rsidR="00892505" w14:paraId="28B4E8D6" w14:textId="77777777">
        <w:trPr>
          <w:trHeight w:val="562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85C4C10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7DEC83F" w14:textId="77777777">
            <w:pPr>
              <w:pStyle w:val="TableParagraph"/>
              <w:ind w:left="102" w:right="41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Clinical diagnosis;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identification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toxin </w:t>
            </w:r>
            <w:r>
              <w:rPr>
                <w:rFonts w:ascii="Arial"/>
                <w:spacing w:val="-1"/>
                <w:sz w:val="24"/>
              </w:rPr>
              <w:t>in stool,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serology unless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toxin-containing</w:t>
            </w:r>
            <w:r>
              <w:rPr>
                <w:rFonts w:ascii="Arial"/>
                <w:sz w:val="24"/>
              </w:rPr>
              <w:t xml:space="preserve"> material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available for</w:t>
            </w:r>
            <w:r>
              <w:rPr>
                <w:rFonts w:ascii="Arial"/>
                <w:spacing w:val="45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toxin </w:t>
            </w:r>
            <w:r>
              <w:rPr>
                <w:rFonts w:ascii="Arial"/>
                <w:spacing w:val="-1"/>
                <w:sz w:val="24"/>
              </w:rPr>
              <w:t>neutralization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bioassays.</w:t>
            </w:r>
          </w:p>
        </w:tc>
      </w:tr>
      <w:tr w:rsidR="00892505" w14:paraId="134BEE79" w14:textId="77777777">
        <w:trPr>
          <w:trHeight w:val="287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F552C50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191D958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Not transmitted </w:t>
            </w:r>
            <w:r>
              <w:rPr>
                <w:rFonts w:ascii="Arial"/>
                <w:sz w:val="24"/>
              </w:rPr>
              <w:t>from</w:t>
            </w:r>
            <w:r>
              <w:rPr>
                <w:rFonts w:ascii="Arial"/>
                <w:spacing w:val="-1"/>
                <w:sz w:val="24"/>
              </w:rPr>
              <w:t xml:space="preserve"> person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person. Exposure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toxin</w:t>
            </w:r>
            <w:r>
              <w:rPr>
                <w:rFonts w:ascii="Arial"/>
                <w:spacing w:val="-1"/>
                <w:sz w:val="24"/>
              </w:rPr>
              <w:t xml:space="preserve"> necessary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disease.</w:t>
            </w:r>
          </w:p>
        </w:tc>
      </w:tr>
      <w:tr w:rsidR="00892505" w14:paraId="06A4C806" w14:textId="77777777">
        <w:trPr>
          <w:trHeight w:val="562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30841D7" w14:textId="77777777">
            <w:pPr>
              <w:pStyle w:val="TableParagraph"/>
              <w:ind w:left="102" w:right="60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ED2C38D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Standard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</w:tc>
      </w:tr>
      <w:tr w:rsidR="00892505" w14:paraId="64BFDAD1" w14:textId="77777777">
        <w:trPr>
          <w:trHeight w:val="286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0C0C0"/>
          </w:tcPr>
          <w:p w:rsidR="00892505" w:rsidRDefault="009734EE" w14:paraId="7A9A52D0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0C0C0"/>
          </w:tcPr>
          <w:p w:rsidR="00892505" w:rsidRDefault="009734EE" w14:paraId="0D67DE17" w14:textId="77777777">
            <w:pPr>
              <w:pStyle w:val="TableParagraph"/>
              <w:spacing w:line="273" w:lineRule="exact"/>
              <w:ind w:left="1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Ebola</w:t>
            </w:r>
            <w:r>
              <w:rPr>
                <w:rFonts w:ascii="Arial"/>
                <w:b/>
                <w:spacing w:val="6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Hemorrhagic Fever</w:t>
            </w:r>
          </w:p>
        </w:tc>
      </w:tr>
      <w:tr w:rsidR="00892505" w14:paraId="35584751" w14:textId="77777777">
        <w:trPr>
          <w:trHeight w:val="838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F3A6230" w14:textId="77777777">
            <w:pPr>
              <w:pStyle w:val="TableParagraph"/>
              <w:ind w:left="102" w:right="146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DD5923E" w14:textId="77777777">
            <w:pPr>
              <w:pStyle w:val="TableParagraph"/>
              <w:ind w:left="102" w:right="72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As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rule infection develops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after </w:t>
            </w:r>
            <w:r>
              <w:rPr>
                <w:rFonts w:ascii="Arial"/>
                <w:sz w:val="24"/>
              </w:rPr>
              <w:t>exposure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mucous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membranes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RT, or </w:t>
            </w:r>
            <w:r>
              <w:rPr>
                <w:rFonts w:ascii="Arial"/>
                <w:sz w:val="24"/>
              </w:rPr>
              <w:t>through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broken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skin or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percutaneous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injury.</w:t>
            </w:r>
          </w:p>
        </w:tc>
      </w:tr>
      <w:tr w:rsidR="00892505" w14:paraId="220A1EF1" w14:textId="77777777">
        <w:trPr>
          <w:trHeight w:val="287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6B4AC65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C465A7C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2-19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usually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5-10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days</w:t>
            </w:r>
          </w:p>
        </w:tc>
      </w:tr>
      <w:tr w:rsidR="00892505" w14:paraId="536A12D6" w14:textId="77777777">
        <w:trPr>
          <w:trHeight w:val="562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951B97F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F4634F2" w14:textId="77777777">
            <w:pPr>
              <w:pStyle w:val="TableParagraph"/>
              <w:ind w:left="102" w:right="41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Febrile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illnesses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malaise, myalgias,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headache,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vomiting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diarrhea</w:t>
            </w:r>
            <w:r>
              <w:rPr>
                <w:rFonts w:ascii="Arial"/>
                <w:sz w:val="24"/>
              </w:rPr>
              <w:t xml:space="preserve"> that</w:t>
            </w:r>
            <w:r>
              <w:rPr>
                <w:rFonts w:ascii="Arial"/>
                <w:spacing w:val="-1"/>
                <w:sz w:val="24"/>
              </w:rPr>
              <w:t xml:space="preserve"> 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rapidly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complicated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 hypotension,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shock, and hemorrhagic features. Massive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hemorrhage in </w:t>
            </w:r>
            <w:r>
              <w:rPr>
                <w:rFonts w:ascii="Arial"/>
                <w:sz w:val="24"/>
              </w:rPr>
              <w:t>&lt;</w:t>
            </w:r>
            <w:r>
              <w:rPr>
                <w:rFonts w:ascii="Arial"/>
                <w:spacing w:val="-1"/>
                <w:sz w:val="24"/>
              </w:rPr>
              <w:t xml:space="preserve"> 50% pts.</w:t>
            </w:r>
          </w:p>
        </w:tc>
      </w:tr>
      <w:tr w:rsidR="00892505" w14:paraId="36A87A9A" w14:textId="77777777">
        <w:trPr>
          <w:trHeight w:val="562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7617D4D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210B97A" w14:textId="77777777">
            <w:pPr>
              <w:pStyle w:val="TableParagraph"/>
              <w:ind w:left="102" w:right="255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Etiologic diagnosis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RT-PCR, </w:t>
            </w:r>
            <w:r>
              <w:rPr>
                <w:rFonts w:ascii="Arial"/>
                <w:sz w:val="24"/>
              </w:rPr>
              <w:t xml:space="preserve">serologic </w:t>
            </w:r>
            <w:r>
              <w:rPr>
                <w:rFonts w:ascii="Arial"/>
                <w:spacing w:val="-1"/>
                <w:sz w:val="24"/>
              </w:rPr>
              <w:t>detection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antibody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antigen,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pathologic</w:t>
            </w:r>
            <w:r>
              <w:rPr>
                <w:rFonts w:ascii="Arial"/>
                <w:spacing w:val="3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assessment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immunohistochemistry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viral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culture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confirmation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morphology,</w:t>
            </w:r>
          </w:p>
        </w:tc>
      </w:tr>
      <w:tr w:rsidR="00892505" w14:paraId="465A2776" w14:textId="77777777">
        <w:trPr>
          <w:trHeight w:val="839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8743464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D0AE75A" w14:textId="77777777">
            <w:pPr>
              <w:pStyle w:val="TableParagraph"/>
              <w:ind w:left="102" w:right="26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Person-to-person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</w:t>
            </w:r>
            <w:r>
              <w:rPr>
                <w:rFonts w:ascii="Arial"/>
                <w:spacing w:val="-1"/>
                <w:sz w:val="24"/>
              </w:rPr>
              <w:t xml:space="preserve"> primarily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through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unprotected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fluids;</w:t>
            </w:r>
            <w:r>
              <w:rPr>
                <w:rFonts w:ascii="Arial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percutaneous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injuries </w:t>
            </w:r>
            <w:r>
              <w:rPr>
                <w:rFonts w:ascii="Arial"/>
                <w:sz w:val="24"/>
              </w:rPr>
              <w:t xml:space="preserve">(e.g., </w:t>
            </w:r>
            <w:r>
              <w:rPr>
                <w:rFonts w:ascii="Arial"/>
                <w:spacing w:val="-1"/>
                <w:sz w:val="24"/>
              </w:rPr>
              <w:t>needlestick)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associated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a</w:t>
            </w:r>
            <w:r>
              <w:rPr>
                <w:rFonts w:ascii="Arial"/>
                <w:spacing w:val="-1"/>
                <w:sz w:val="24"/>
              </w:rPr>
              <w:t xml:space="preserve"> high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rate of transmission; transmission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healthcare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settings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reported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 prevented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barrier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precautions.</w:t>
            </w:r>
          </w:p>
        </w:tc>
      </w:tr>
      <w:tr w:rsidR="00892505" w14:paraId="2D5184B7" w14:textId="77777777">
        <w:trPr>
          <w:trHeight w:val="3598" w:hRule="exact"/>
        </w:trPr>
        <w:tc>
          <w:tcPr>
            <w:tcW w:w="243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BA8A373" w14:textId="77777777">
            <w:pPr>
              <w:pStyle w:val="TableParagraph"/>
              <w:ind w:left="102" w:right="60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3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F93347D" w14:textId="77777777">
            <w:pPr>
              <w:pStyle w:val="TableParagraph"/>
              <w:ind w:left="102" w:right="13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Hemorrhagic fever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specific</w:t>
            </w:r>
            <w:r>
              <w:rPr>
                <w:rFonts w:ascii="Arial"/>
                <w:b/>
                <w:sz w:val="24"/>
              </w:rPr>
              <w:t xml:space="preserve"> barrier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  <w:r>
              <w:rPr>
                <w:rFonts w:ascii="Arial"/>
                <w:spacing w:val="-1"/>
                <w:sz w:val="24"/>
              </w:rPr>
              <w:t xml:space="preserve">: </w:t>
            </w:r>
            <w:r>
              <w:rPr>
                <w:rFonts w:ascii="Arial"/>
                <w:sz w:val="24"/>
              </w:rPr>
              <w:t>If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 is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believed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 related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intentional</w:t>
            </w:r>
            <w:r>
              <w:rPr>
                <w:rFonts w:ascii="Arial"/>
                <w:spacing w:val="4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release of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bioweapon,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epidemiology of transmission 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unpredictable pending observation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disease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transmission.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Until</w:t>
            </w:r>
            <w:r>
              <w:rPr>
                <w:rFonts w:ascii="Arial"/>
                <w:sz w:val="24"/>
              </w:rPr>
              <w:t xml:space="preserve"> the </w:t>
            </w:r>
            <w:r>
              <w:rPr>
                <w:rFonts w:ascii="Arial"/>
                <w:spacing w:val="-1"/>
                <w:sz w:val="24"/>
              </w:rPr>
              <w:t>nature of</w:t>
            </w:r>
            <w:r>
              <w:rPr>
                <w:rFonts w:ascii="Arial"/>
                <w:sz w:val="24"/>
              </w:rPr>
              <w:t xml:space="preserve"> the </w:t>
            </w:r>
            <w:r>
              <w:rPr>
                <w:rFonts w:ascii="Arial"/>
                <w:spacing w:val="-1"/>
                <w:sz w:val="24"/>
              </w:rPr>
              <w:t>pathogen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 understood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transmission pattern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confirmed,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Standard,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Airborne 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should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used.</w:t>
            </w:r>
            <w:r>
              <w:rPr>
                <w:rFonts w:ascii="Arial"/>
                <w:sz w:val="24"/>
              </w:rPr>
              <w:t xml:space="preserve"> Once the</w:t>
            </w:r>
            <w:r>
              <w:rPr>
                <w:rFonts w:ascii="Arial"/>
                <w:spacing w:val="-1"/>
                <w:sz w:val="24"/>
              </w:rPr>
              <w:t xml:space="preserve"> pathogen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characterized,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the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epidemiology of</w:t>
            </w:r>
            <w:r>
              <w:rPr>
                <w:rFonts w:ascii="Arial"/>
                <w:sz w:val="24"/>
              </w:rPr>
              <w:t xml:space="preserve"> transmission</w:t>
            </w:r>
            <w:r>
              <w:rPr>
                <w:rFonts w:ascii="Arial"/>
                <w:spacing w:val="-1"/>
                <w:sz w:val="24"/>
              </w:rPr>
              <w:t xml:space="preserve"> 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consistent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natural disease,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Precautions can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substituted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Airborne Precautions. Emphasize: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1) use of sharps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safety devices and safe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work practices, 2) hand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hygiene; 3)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barrier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against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 </w:t>
            </w:r>
            <w:r>
              <w:rPr>
                <w:rFonts w:ascii="Arial"/>
                <w:spacing w:val="-1"/>
                <w:sz w:val="24"/>
              </w:rPr>
              <w:t>upon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entry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into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room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(single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gloves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fluid-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resistant</w:t>
            </w:r>
            <w:r>
              <w:rPr>
                <w:rFonts w:ascii="Arial"/>
                <w:spacing w:val="-1"/>
                <w:sz w:val="24"/>
              </w:rPr>
              <w:t xml:space="preserve"> or impermeable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gown, </w:t>
            </w:r>
            <w:r>
              <w:rPr>
                <w:rFonts w:ascii="Arial"/>
                <w:sz w:val="24"/>
              </w:rPr>
              <w:t>face/eye</w:t>
            </w:r>
            <w:r>
              <w:rPr>
                <w:rFonts w:ascii="Arial"/>
                <w:spacing w:val="-2"/>
                <w:sz w:val="24"/>
              </w:rPr>
              <w:t xml:space="preserve"> protection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 masks, goggles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</w:t>
            </w:r>
            <w:r>
              <w:rPr>
                <w:rFonts w:ascii="Arial"/>
                <w:sz w:val="24"/>
              </w:rPr>
              <w:t xml:space="preserve">face </w:t>
            </w:r>
            <w:r>
              <w:rPr>
                <w:rFonts w:ascii="Arial"/>
                <w:spacing w:val="-1"/>
                <w:sz w:val="24"/>
              </w:rPr>
              <w:t>shields); and 4)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appropriate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waste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handling.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N95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aerosol-generating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procedures. </w:t>
            </w:r>
            <w:r>
              <w:rPr>
                <w:rFonts w:ascii="Arial"/>
                <w:sz w:val="24"/>
              </w:rPr>
              <w:t>In</w:t>
            </w:r>
            <w:r>
              <w:rPr>
                <w:rFonts w:ascii="Arial"/>
                <w:spacing w:val="-1"/>
                <w:sz w:val="24"/>
              </w:rPr>
              <w:t xml:space="preserve"> settings where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AIIRs are </w:t>
            </w:r>
            <w:r>
              <w:rPr>
                <w:rFonts w:ascii="Arial"/>
                <w:spacing w:val="-2"/>
                <w:sz w:val="24"/>
              </w:rPr>
              <w:t>unavailable</w:t>
            </w:r>
            <w:r>
              <w:rPr>
                <w:rFonts w:ascii="Arial"/>
                <w:spacing w:val="-1"/>
                <w:sz w:val="24"/>
              </w:rPr>
              <w:t xml:space="preserve"> or </w:t>
            </w:r>
            <w:r>
              <w:rPr>
                <w:rFonts w:ascii="Arial"/>
                <w:sz w:val="24"/>
              </w:rPr>
              <w:t xml:space="preserve">the </w:t>
            </w:r>
            <w:r>
              <w:rPr>
                <w:rFonts w:ascii="Arial"/>
                <w:spacing w:val="-1"/>
                <w:sz w:val="24"/>
              </w:rPr>
              <w:t>large numbers of patients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cannot be</w:t>
            </w:r>
            <w:r>
              <w:rPr>
                <w:rFonts w:ascii="Arial"/>
                <w:spacing w:val="4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accommodated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 existing AIIRs, observe Droplet Precautions (plus Standard Precautions and Contact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Precautions)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segregate patients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from those 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suspected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VHF infection.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Limit blooddraws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31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those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essential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care. See </w:t>
            </w:r>
            <w:r>
              <w:rPr>
                <w:rFonts w:ascii="Arial"/>
                <w:sz w:val="24"/>
              </w:rPr>
              <w:t>text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discussion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and Appendix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recommendations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naturally</w:t>
            </w:r>
          </w:p>
        </w:tc>
      </w:tr>
    </w:tbl>
    <w:p w:rsidR="00892505" w:rsidRDefault="00892505" w14:paraId="2B5D2A23" w14:textId="77777777">
      <w:pPr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620" w:bottom="940" w:left="1220" w:header="0" w:footer="747" w:gutter="0"/>
          <w:cols w:space="720"/>
        </w:sectPr>
      </w:pPr>
    </w:p>
    <w:p w:rsidR="00892505" w:rsidRDefault="00892505" w14:paraId="3026496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7DA88E0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5C1C368" w14:textId="77777777">
      <w:pPr>
        <w:spacing w:before="4"/>
        <w:rPr>
          <w:rFonts w:ascii="Times New Roman" w:hAnsi="Times New Roman" w:eastAsia="Times New Roman" w:cs="Times New Roman"/>
          <w:sz w:val="17"/>
          <w:szCs w:val="17"/>
        </w:rPr>
      </w:pPr>
    </w:p>
    <w:p w:rsidR="00892505" w:rsidRDefault="00897F94" w14:paraId="157231F1" w14:textId="77777777">
      <w:pPr>
        <w:spacing w:line="200" w:lineRule="atLeast"/>
        <w:ind w:left="10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  <w:pict w14:anchorId="15B39F44">
          <v:group id="_x0000_s2053" style="width:690.5pt;height:15.2pt;mso-position-horizontal-relative:char;mso-position-vertical-relative:line" coordsize="13810,304">
            <v:group id="_x0000_s2063" style="position:absolute;left:6;top:6;width:13798;height:2" coordsize="13798,2" coordorigin="6,6">
              <v:shape id="_x0000_s2064" style="position:absolute;left:6;top:6;width:13798;height:2" coordsize="13798,0" coordorigin="6,6" filled="f" strokeweight=".58pt" path="m6,6r13797,e">
                <v:path arrowok="t"/>
              </v:shape>
            </v:group>
            <v:group id="_x0000_s2061" style="position:absolute;left:11;top:11;width:2;height:287" coordsize="2,287" coordorigin="11,11">
              <v:shape id="_x0000_s2062" style="position:absolute;left:11;top:11;width:2;height:287" coordsize="0,287" coordorigin="11,11" filled="f" strokeweight=".58pt" path="m11,11r,286e">
                <v:path arrowok="t"/>
              </v:shape>
            </v:group>
            <v:group id="_x0000_s2059" style="position:absolute;left:6;top:293;width:13798;height:2" coordsize="13798,2" coordorigin="6,293">
              <v:shape id="_x0000_s2060" style="position:absolute;left:6;top:293;width:13798;height:2" coordsize="13798,0" coordorigin="6,293" filled="f" strokeweight=".58pt" path="m6,293r13797,e">
                <v:path arrowok="t"/>
              </v:shape>
            </v:group>
            <v:group id="_x0000_s2057" style="position:absolute;left:2449;top:11;width:2;height:287" coordsize="2,287" coordorigin="2449,11">
              <v:shape id="_x0000_s2058" style="position:absolute;left:2449;top:11;width:2;height:287" coordsize="0,287" coordorigin="2449,11" filled="f" strokeweight=".58pt" path="m2449,11r,286e">
                <v:path arrowok="t"/>
              </v:shape>
            </v:group>
            <v:group id="_x0000_s2054" style="position:absolute;left:13799;top:11;width:2;height:287" coordsize="2,287" coordorigin="13799,11">
              <v:shape id="_x0000_s2056" style="position:absolute;left:13799;top:11;width:2;height:287" coordsize="0,287" coordorigin="13799,11" filled="f" strokeweight=".58pt" path="m13799,11r,286e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style="position:absolute;left:2449;top:6;width:11350;height:287" filled="f" stroked="f" type="#_x0000_t202">
                <v:textbox inset="0,0,0,0">
                  <w:txbxContent>
                    <w:p w:rsidR="00892505" w:rsidRDefault="009734EE" w14:paraId="1043BBCD" w14:textId="77777777">
                      <w:pPr>
                        <w:spacing w:before="1"/>
                        <w:ind w:left="108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occurring</w:t>
                      </w:r>
                      <w:r>
                        <w:rPr>
                          <w:rFonts w:ascii="Arial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VHFs.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892505" w:rsidRDefault="00892505" w14:paraId="58F2B720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26838E3" w14:textId="77777777">
      <w:pPr>
        <w:spacing w:before="11"/>
        <w:rPr>
          <w:rFonts w:ascii="Times New Roman" w:hAnsi="Times New Roman" w:eastAsia="Times New Roman" w:cs="Times New Roman"/>
          <w:sz w:val="27"/>
          <w:szCs w:val="2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11404"/>
      </w:tblGrid>
      <w:tr w:rsidR="00892505" w14:paraId="74D5F806" w14:textId="77777777">
        <w:trPr>
          <w:trHeight w:val="286" w:hRule="exact"/>
        </w:trPr>
        <w:tc>
          <w:tcPr>
            <w:tcW w:w="238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235B5CBF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140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0301BDAB" w14:textId="77777777">
            <w:pPr>
              <w:pStyle w:val="TableParagraph"/>
              <w:spacing w:line="273" w:lineRule="exact"/>
              <w:ind w:right="8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/>
                <w:b/>
                <w:sz w:val="24"/>
              </w:rPr>
              <w:t>Plague</w:t>
            </w:r>
            <w:hyperlink w:history="1" w:anchor="_bookmark1">
              <w:r>
                <w:rPr>
                  <w:rFonts w:ascii="Arial"/>
                  <w:b/>
                  <w:position w:val="11"/>
                  <w:sz w:val="16"/>
                </w:rPr>
                <w:t>2</w:t>
              </w:r>
            </w:hyperlink>
          </w:p>
        </w:tc>
      </w:tr>
      <w:tr w:rsidR="00892505" w14:paraId="7D66C188" w14:textId="77777777">
        <w:trPr>
          <w:trHeight w:val="1114" w:hRule="exact"/>
        </w:trPr>
        <w:tc>
          <w:tcPr>
            <w:tcW w:w="238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F98F325" w14:textId="77777777">
            <w:pPr>
              <w:pStyle w:val="TableParagraph"/>
              <w:ind w:left="102" w:right="70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w w:val="95"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140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9B4B1AD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RT: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 droplets.</w:t>
            </w:r>
          </w:p>
          <w:p w:rsidR="00892505" w:rsidRDefault="009734EE" w14:paraId="64110E84" w14:textId="77777777">
            <w:pPr>
              <w:pStyle w:val="TableParagraph"/>
              <w:ind w:left="102" w:right="6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</w:t>
            </w:r>
            <w:r>
              <w:rPr>
                <w:rFonts w:ascii="Arial"/>
                <w:spacing w:val="-1"/>
                <w:sz w:val="24"/>
              </w:rPr>
              <w:t>: Pneumonic plague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most 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occur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 as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biological weapon,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but </w:t>
            </w:r>
            <w:r>
              <w:rPr>
                <w:rFonts w:ascii="Arial"/>
                <w:sz w:val="24"/>
              </w:rPr>
              <w:t>some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cases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bubonic and primary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septicemia may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also occur. </w:t>
            </w:r>
            <w:r>
              <w:rPr>
                <w:rFonts w:ascii="Arial"/>
                <w:sz w:val="24"/>
              </w:rPr>
              <w:t>Infective</w:t>
            </w:r>
            <w:r>
              <w:rPr>
                <w:rFonts w:ascii="Arial"/>
                <w:spacing w:val="-1"/>
                <w:sz w:val="24"/>
              </w:rPr>
              <w:t xml:space="preserve"> dose 100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500 bacteria</w:t>
            </w:r>
          </w:p>
        </w:tc>
      </w:tr>
      <w:tr w:rsidR="00892505" w14:paraId="35D724ED" w14:textId="77777777">
        <w:trPr>
          <w:trHeight w:val="286" w:hRule="exact"/>
        </w:trPr>
        <w:tc>
          <w:tcPr>
            <w:tcW w:w="238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A1B679A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140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862800C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6, usually </w:t>
            </w:r>
            <w:r>
              <w:rPr>
                <w:rFonts w:ascii="Arial"/>
                <w:sz w:val="24"/>
              </w:rPr>
              <w:t>2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3 </w:t>
            </w:r>
            <w:r>
              <w:rPr>
                <w:rFonts w:ascii="Arial"/>
                <w:spacing w:val="-1"/>
                <w:sz w:val="24"/>
              </w:rPr>
              <w:t>days.</w:t>
            </w:r>
          </w:p>
        </w:tc>
      </w:tr>
      <w:tr w:rsidR="00892505" w14:paraId="21307F27" w14:textId="77777777">
        <w:trPr>
          <w:trHeight w:val="563" w:hRule="exact"/>
        </w:trPr>
        <w:tc>
          <w:tcPr>
            <w:tcW w:w="238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9B06666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140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F5529C7" w14:textId="77777777">
            <w:pPr>
              <w:pStyle w:val="TableParagraph"/>
              <w:ind w:left="102" w:right="17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Pneumonic: </w:t>
            </w:r>
            <w:r>
              <w:rPr>
                <w:rFonts w:ascii="Arial"/>
                <w:sz w:val="24"/>
              </w:rPr>
              <w:t>fever,</w:t>
            </w:r>
            <w:r>
              <w:rPr>
                <w:rFonts w:ascii="Arial"/>
                <w:spacing w:val="-1"/>
                <w:sz w:val="24"/>
              </w:rPr>
              <w:t xml:space="preserve"> chills,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headache, cough, dyspnea,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rapid</w:t>
            </w:r>
            <w:r>
              <w:rPr>
                <w:rFonts w:ascii="Arial"/>
                <w:spacing w:val="-1"/>
                <w:sz w:val="24"/>
              </w:rPr>
              <w:t xml:space="preserve"> progression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weakness,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in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later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stage</w:t>
            </w:r>
            <w:r>
              <w:rPr>
                <w:rFonts w:ascii="Arial"/>
                <w:spacing w:val="4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hemoptysis,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circulatory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collapse,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bleeding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diathesis</w:t>
            </w:r>
          </w:p>
        </w:tc>
      </w:tr>
      <w:tr w:rsidR="00892505" w14:paraId="0CFD709B" w14:textId="77777777">
        <w:trPr>
          <w:trHeight w:val="562" w:hRule="exact"/>
        </w:trPr>
        <w:tc>
          <w:tcPr>
            <w:tcW w:w="238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C8AB60F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140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07754CF" w14:textId="77777777">
            <w:pPr>
              <w:pStyle w:val="TableParagraph"/>
              <w:ind w:left="102" w:right="81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Presumptive diagnosis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from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Gram stain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Wayson stain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sputum,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blood, 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lymph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node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aspirate;</w:t>
            </w:r>
            <w:r>
              <w:rPr>
                <w:rFonts w:ascii="Arial"/>
                <w:spacing w:val="3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definitive diagnosis</w:t>
            </w:r>
            <w:r>
              <w:rPr>
                <w:rFonts w:ascii="Arial"/>
                <w:sz w:val="24"/>
              </w:rPr>
              <w:t xml:space="preserve"> from</w:t>
            </w:r>
            <w:r>
              <w:rPr>
                <w:rFonts w:ascii="Arial"/>
                <w:spacing w:val="-1"/>
                <w:sz w:val="24"/>
              </w:rPr>
              <w:t xml:space="preserve"> cultures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same material,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or paired </w:t>
            </w:r>
            <w:r>
              <w:rPr>
                <w:rFonts w:ascii="Arial"/>
                <w:sz w:val="24"/>
              </w:rPr>
              <w:t>acute/convalescent serology.</w:t>
            </w:r>
          </w:p>
        </w:tc>
      </w:tr>
      <w:tr w:rsidR="00892505" w14:paraId="7AB2AFA5" w14:textId="77777777">
        <w:trPr>
          <w:trHeight w:val="838" w:hRule="exact"/>
        </w:trPr>
        <w:tc>
          <w:tcPr>
            <w:tcW w:w="238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1D590E5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140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9248FF0" w14:textId="77777777">
            <w:pPr>
              <w:pStyle w:val="TableParagraph"/>
              <w:ind w:left="102" w:right="13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Person-to-person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transmission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occurs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via 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droplets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transmission is</w:t>
            </w:r>
            <w:r>
              <w:rPr>
                <w:rFonts w:ascii="Arial"/>
                <w:sz w:val="24"/>
              </w:rPr>
              <w:t xml:space="preserve"> low</w:t>
            </w:r>
            <w:r>
              <w:rPr>
                <w:rFonts w:ascii="Arial"/>
                <w:spacing w:val="-1"/>
                <w:sz w:val="24"/>
              </w:rPr>
              <w:t xml:space="preserve"> during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first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20-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24 hours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illness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requires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close contact.</w:t>
            </w:r>
            <w:r>
              <w:rPr>
                <w:rFonts w:ascii="Arial"/>
                <w:spacing w:val="6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 probably are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 infectious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within</w:t>
            </w:r>
            <w:r>
              <w:rPr>
                <w:rFonts w:ascii="Arial"/>
                <w:sz w:val="24"/>
              </w:rPr>
              <w:t xml:space="preserve"> a</w:t>
            </w:r>
            <w:r>
              <w:rPr>
                <w:rFonts w:ascii="Arial"/>
                <w:spacing w:val="3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few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hours after initiation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of appropriate </w:t>
            </w:r>
            <w:r>
              <w:rPr>
                <w:rFonts w:ascii="Arial"/>
                <w:sz w:val="24"/>
              </w:rPr>
              <w:t>therapy.</w:t>
            </w:r>
          </w:p>
        </w:tc>
      </w:tr>
      <w:tr w:rsidR="00892505" w14:paraId="372D28D4" w14:textId="77777777">
        <w:trPr>
          <w:trHeight w:val="563" w:hRule="exact"/>
        </w:trPr>
        <w:tc>
          <w:tcPr>
            <w:tcW w:w="238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4093564" w14:textId="77777777">
            <w:pPr>
              <w:pStyle w:val="TableParagraph"/>
              <w:ind w:left="102" w:right="55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1404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0521F42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Standard Precautions,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Droplet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until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have received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48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hours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appropriate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therapy.</w:t>
            </w:r>
          </w:p>
          <w:p w:rsidR="00892505" w:rsidRDefault="009734EE" w14:paraId="49861053" w14:textId="77777777">
            <w:pPr>
              <w:pStyle w:val="TableParagraph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 xml:space="preserve">Chemoprophylaxis: </w:t>
            </w:r>
            <w:r>
              <w:rPr>
                <w:rFonts w:ascii="Arial"/>
                <w:spacing w:val="-1"/>
                <w:sz w:val="24"/>
              </w:rPr>
              <w:t>Consider antibiotic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prophylaxis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HCWs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close contact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exposure.</w:t>
            </w:r>
          </w:p>
        </w:tc>
      </w:tr>
      <w:tr w:rsidR="00892505" w14:paraId="07BD35B6" w14:textId="77777777">
        <w:trPr>
          <w:trHeight w:val="255" w:hRule="exact"/>
        </w:trPr>
        <w:tc>
          <w:tcPr>
            <w:tcW w:w="2384" w:type="dxa"/>
            <w:tcBorders>
              <w:top w:val="single" w:color="000000" w:sz="5" w:space="0"/>
              <w:left w:val="nil"/>
              <w:bottom w:val="single" w:color="000000" w:sz="6" w:space="0"/>
              <w:right w:val="nil"/>
            </w:tcBorders>
          </w:tcPr>
          <w:p w:rsidR="00892505" w:rsidRDefault="00892505" w14:paraId="5A841D56" w14:textId="77777777"/>
        </w:tc>
        <w:tc>
          <w:tcPr>
            <w:tcW w:w="11404" w:type="dxa"/>
            <w:tcBorders>
              <w:top w:val="single" w:color="000000" w:sz="5" w:space="0"/>
              <w:left w:val="nil"/>
              <w:bottom w:val="nil"/>
              <w:right w:val="nil"/>
            </w:tcBorders>
          </w:tcPr>
          <w:p w:rsidR="00892505" w:rsidRDefault="00892505" w14:paraId="196661A8" w14:textId="77777777"/>
        </w:tc>
      </w:tr>
    </w:tbl>
    <w:p w:rsidR="00892505" w:rsidRDefault="009734EE" w14:paraId="00C24C21" w14:textId="77777777">
      <w:pPr>
        <w:spacing w:before="66" w:line="241" w:lineRule="auto"/>
        <w:ind w:left="219" w:right="844"/>
        <w:rPr>
          <w:rFonts w:ascii="Times New Roman" w:hAnsi="Times New Roman" w:eastAsia="Times New Roman" w:cs="Times New Roman"/>
          <w:sz w:val="20"/>
          <w:szCs w:val="20"/>
        </w:rPr>
      </w:pPr>
      <w:bookmarkStart w:name="_bookmark1" w:id="7"/>
      <w:bookmarkEnd w:id="7"/>
      <w:r>
        <w:rPr>
          <w:rFonts w:ascii="Times New Roman" w:hAnsi="Times New Roman" w:eastAsia="Times New Roman" w:cs="Times New Roman"/>
          <w:position w:val="11"/>
          <w:sz w:val="16"/>
          <w:szCs w:val="16"/>
        </w:rPr>
        <w:t>2</w:t>
      </w:r>
      <w:r>
        <w:rPr>
          <w:rFonts w:ascii="Times New Roman" w:hAnsi="Times New Roman" w:eastAsia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Pneumonic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plague is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contagious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as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is often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thought. Historical accounts 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contemporary evidence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indicate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 persons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 plague usually only</w:t>
      </w:r>
      <w:r>
        <w:rPr>
          <w:rFonts w:ascii="Times New Roman" w:hAnsi="Times New Roman" w:eastAsia="Times New Roman" w:cs="Times New Roman"/>
          <w:spacing w:val="1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transmit 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infection when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disease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 in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end stage.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These persons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cough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copious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amounts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 bloody sputum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contains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many plague bacteria.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Patients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early stage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primary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pneumonic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plague (approximately 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first 20–24 </w:t>
      </w:r>
      <w:r>
        <w:rPr>
          <w:rFonts w:ascii="Times New Roman" w:hAnsi="Times New Roman" w:eastAsia="Times New Roman" w:cs="Times New Roman"/>
          <w:sz w:val="20"/>
          <w:szCs w:val="20"/>
        </w:rPr>
        <w:t>h)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apparently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little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risk [1,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2].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Antibiotic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medication rapidly clears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sputum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plague bacilli,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patient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generally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not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infective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within hours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after initiation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effective antibiotic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treatment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[3].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means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that in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modern</w:t>
      </w:r>
      <w:r>
        <w:rPr>
          <w:rFonts w:ascii="Times New Roman" w:hAnsi="Times New Roman" w:eastAsia="Times New Roman" w:cs="Times New Roman"/>
          <w:spacing w:val="7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times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many patients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never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reach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where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pose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significant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risk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 others.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Even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disease,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transmission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occurs </w:t>
      </w:r>
      <w:r>
        <w:rPr>
          <w:rFonts w:ascii="Times New Roman" w:hAnsi="Times New Roman" w:eastAsia="Times New Roman" w:cs="Times New Roman"/>
          <w:sz w:val="20"/>
          <w:szCs w:val="20"/>
        </w:rPr>
        <w:t>after close</w:t>
      </w:r>
      <w:r>
        <w:rPr>
          <w:rFonts w:ascii="Times New Roman" w:hAnsi="Times New Roman" w:eastAsia="Times New Roman" w:cs="Times New Roman"/>
          <w:spacing w:val="6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contact. Simple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protective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measures,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wearing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masks, good hygiene,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avoiding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close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contact,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have been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effective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interrupt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transmission during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many</w:t>
      </w:r>
      <w:r>
        <w:rPr>
          <w:rFonts w:ascii="Times New Roman" w:hAnsi="Times New Roman" w:eastAsia="Times New Roman" w:cs="Times New Roman"/>
          <w:spacing w:val="1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pneumonic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plague outbreaks [2]. 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the United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States, 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last known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cases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 person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person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transmission of pneumonic plague occurred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in 1925 [2].</w:t>
      </w:r>
    </w:p>
    <w:p w:rsidR="00892505" w:rsidRDefault="009734EE" w14:paraId="38EF4CA1" w14:textId="77777777">
      <w:pPr>
        <w:numPr>
          <w:ilvl w:val="0"/>
          <w:numId w:val="5"/>
        </w:numPr>
        <w:tabs>
          <w:tab w:val="left" w:pos="420"/>
        </w:tabs>
        <w:spacing w:before="99"/>
        <w:ind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Wu</w:t>
      </w:r>
      <w:r>
        <w:rPr>
          <w:rFonts w:ascii="Times New Roman"/>
          <w:spacing w:val="-1"/>
          <w:sz w:val="20"/>
        </w:rPr>
        <w:t xml:space="preserve"> L-T.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 xml:space="preserve"> treatise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on pneumonic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plague. Geneva: League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of Nations, 1926. III.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Health.</w:t>
      </w:r>
    </w:p>
    <w:p w:rsidR="00892505" w:rsidRDefault="009734EE" w14:paraId="4F5B90A2" w14:textId="77777777">
      <w:pPr>
        <w:numPr>
          <w:ilvl w:val="0"/>
          <w:numId w:val="5"/>
        </w:numPr>
        <w:tabs>
          <w:tab w:val="left" w:pos="420"/>
        </w:tabs>
        <w:spacing w:before="100"/>
        <w:ind w:left="41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Kool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JL.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Risk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 xml:space="preserve"> person to person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transmission of pneumonic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plague. Clinical Infectious Diseases,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2005;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40 (8):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1166-1172</w:t>
      </w:r>
    </w:p>
    <w:p w:rsidR="00892505" w:rsidRDefault="009734EE" w14:paraId="06C87B7C" w14:textId="77777777">
      <w:pPr>
        <w:numPr>
          <w:ilvl w:val="0"/>
          <w:numId w:val="5"/>
        </w:numPr>
        <w:tabs>
          <w:tab w:val="left" w:pos="421"/>
        </w:tabs>
        <w:spacing w:before="100"/>
        <w:ind w:right="1227" w:firstLine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Butler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TC. Plague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and other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Yersinia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infections. In: Greenough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WB,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ed.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Current topics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infectious disease. New York: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Plenum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Medical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Book Company,</w:t>
      </w:r>
      <w:r>
        <w:rPr>
          <w:rFonts w:ascii="Times New Roman"/>
          <w:spacing w:val="115"/>
          <w:sz w:val="20"/>
        </w:rPr>
        <w:t xml:space="preserve"> </w:t>
      </w:r>
      <w:r>
        <w:rPr>
          <w:rFonts w:ascii="Times New Roman"/>
          <w:spacing w:val="-1"/>
          <w:sz w:val="20"/>
        </w:rPr>
        <w:t>1983.</w:t>
      </w:r>
    </w:p>
    <w:p w:rsidR="00892505" w:rsidRDefault="00892505" w14:paraId="5435F559" w14:textId="77777777">
      <w:pPr>
        <w:rPr>
          <w:rFonts w:ascii="Times New Roman" w:hAnsi="Times New Roman" w:eastAsia="Times New Roman" w:cs="Times New Roman"/>
          <w:sz w:val="20"/>
          <w:szCs w:val="20"/>
        </w:rPr>
        <w:sectPr w:rsidR="00892505">
          <w:pgSz w:w="15840" w:h="12240" w:orient="landscape"/>
          <w:pgMar w:top="1140" w:right="600" w:bottom="940" w:left="1220" w:header="0" w:footer="747" w:gutter="0"/>
          <w:cols w:space="720"/>
        </w:sectPr>
      </w:pPr>
    </w:p>
    <w:p w:rsidR="00892505" w:rsidRDefault="00892505" w14:paraId="3512451A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8F1D44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068AB5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A81E76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496EFC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D794FD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1F93EA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1E4778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4CB975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178EDB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743956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6C6DAF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5CC2EE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530D5B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D84DB3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CDA130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51A16F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4F0E18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8087D97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8C6CE4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0DE3DA5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93B70E6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7867241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7E035A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F76795E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F1AEC1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26E0A34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12E56C22" w14:textId="77777777">
      <w:pPr>
        <w:spacing w:before="1"/>
        <w:rPr>
          <w:rFonts w:ascii="Times New Roman" w:hAnsi="Times New Roman" w:eastAsia="Times New Roman" w:cs="Times New Roman"/>
          <w:sz w:val="18"/>
          <w:szCs w:val="18"/>
        </w:rPr>
      </w:pPr>
    </w:p>
    <w:p w:rsidR="00892505" w:rsidRDefault="00897F94" w14:paraId="06721FCF" w14:textId="77777777">
      <w:pPr>
        <w:pStyle w:val="BodyText"/>
        <w:spacing w:before="119" w:line="276" w:lineRule="exact"/>
        <w:ind w:left="220" w:right="404" w:firstLine="0"/>
      </w:pPr>
      <w:r>
        <w:pict w14:anchorId="26F1AED3">
          <v:shape id="_x0000_s2052" style="position:absolute;left:0;text-align:left;margin-left:66.3pt;margin-top:-273.85pt;width:663.3pt;height:280.1pt;z-index:1072;mso-position-horizontal-relative:page" filled="f" stroked="f" type="#_x0000_t202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2"/>
                    <w:gridCol w:w="10846"/>
                  </w:tblGrid>
                  <w:tr w:rsidR="00892505" w14:paraId="03B20899" w14:textId="77777777">
                    <w:trPr>
                      <w:trHeight w:val="286" w:hRule="exact"/>
                    </w:trPr>
                    <w:tc>
                      <w:tcPr>
                        <w:tcW w:w="2402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  <w:shd w:val="clear" w:color="auto" w:fill="CCCCCC"/>
                      </w:tcPr>
                      <w:p w:rsidR="00892505" w:rsidRDefault="009734EE" w14:paraId="3A88663F" w14:textId="77777777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Disease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  <w:shd w:val="clear" w:color="auto" w:fill="CCCCCC"/>
                      </w:tcPr>
                      <w:p w:rsidR="00892505" w:rsidRDefault="009734EE" w14:paraId="1DC7591A" w14:textId="77777777">
                        <w:pPr>
                          <w:pStyle w:val="TableParagraph"/>
                          <w:spacing w:line="273" w:lineRule="exact"/>
                          <w:ind w:right="1"/>
                          <w:jc w:val="center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Smallpox</w:t>
                        </w:r>
                      </w:p>
                    </w:tc>
                  </w:tr>
                  <w:tr w:rsidR="00892505" w14:paraId="467CFFBB" w14:textId="77777777">
                    <w:trPr>
                      <w:trHeight w:val="839" w:hRule="exact"/>
                    </w:trPr>
                    <w:tc>
                      <w:tcPr>
                        <w:tcW w:w="2402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60009A5D" w14:textId="77777777">
                        <w:pPr>
                          <w:pStyle w:val="TableParagraph"/>
                          <w:ind w:left="102" w:right="110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Site(s)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Infection;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Transmission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Mode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122ED840" w14:textId="77777777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RT </w:t>
                        </w:r>
                        <w:r>
                          <w:rPr>
                            <w:rFonts w:ascii="Arial"/>
                            <w:sz w:val="24"/>
                          </w:rPr>
                          <w:t>Inhalation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droplet or,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rarely, aerosols;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 skin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 (contact with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virus).</w:t>
                        </w:r>
                      </w:p>
                      <w:p w:rsidR="00892505" w:rsidRDefault="009734EE" w14:paraId="2A2AC965" w14:textId="77777777">
                        <w:pPr>
                          <w:pStyle w:val="TableParagraph"/>
                          <w:ind w:left="102" w:right="206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Comment: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used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a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biological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weapon,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natural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disease,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which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not occurred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since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1977,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will</w:t>
                        </w:r>
                        <w:r>
                          <w:rPr>
                            <w:rFonts w:ascii="Arial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likely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result.</w:t>
                        </w:r>
                      </w:p>
                    </w:tc>
                  </w:tr>
                  <w:tr w:rsidR="00892505" w14:paraId="33C0FE64" w14:textId="77777777">
                    <w:trPr>
                      <w:trHeight w:val="286" w:hRule="exact"/>
                    </w:trPr>
                    <w:tc>
                      <w:tcPr>
                        <w:tcW w:w="2402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446B932F" w14:textId="77777777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Incubation</w:t>
                        </w:r>
                        <w:r>
                          <w:rPr>
                            <w:rFonts w:ascii="Arial"/>
                            <w:b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Period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6DFA3B47" w14:textId="77777777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7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to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19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days (mean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12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days)</w:t>
                        </w:r>
                      </w:p>
                    </w:tc>
                  </w:tr>
                  <w:tr w:rsidR="00892505" w14:paraId="40FCAAD2" w14:textId="77777777">
                    <w:trPr>
                      <w:trHeight w:val="838" w:hRule="exact"/>
                    </w:trPr>
                    <w:tc>
                      <w:tcPr>
                        <w:tcW w:w="2402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0DEC15E0" w14:textId="77777777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Clinical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Features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350FFA28" w14:textId="77777777">
                        <w:pPr>
                          <w:pStyle w:val="TableParagraph"/>
                          <w:ind w:left="102" w:right="323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Fever,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malaise,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backache,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headache,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 often vomiting for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2-3 days; then generalized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papular or</w:t>
                        </w:r>
                        <w:r>
                          <w:rPr>
                            <w:rFonts w:ascii="Arial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maculopapular rash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(more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face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extremities),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which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becomes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vesicular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4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5)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then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pustular;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same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stage.</w:t>
                        </w:r>
                      </w:p>
                    </w:tc>
                  </w:tr>
                  <w:tr w:rsidR="00892505" w14:paraId="744DA8AB" w14:textId="77777777">
                    <w:trPr>
                      <w:trHeight w:val="562" w:hRule="exact"/>
                    </w:trPr>
                    <w:tc>
                      <w:tcPr>
                        <w:tcW w:w="2402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38320F69" w14:textId="77777777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Diagnosis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color="000000" w:sz="5" w:space="0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7385EFCE" w14:textId="77777777">
                        <w:pPr>
                          <w:pStyle w:val="TableParagraph"/>
                          <w:ind w:left="102" w:right="750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Electron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microscopy of vesicular </w:t>
                        </w:r>
                        <w:r>
                          <w:rPr>
                            <w:rFonts w:ascii="Arial"/>
                            <w:sz w:val="24"/>
                          </w:rPr>
                          <w:t>fluid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or culture of vesicular </w:t>
                        </w:r>
                        <w:r>
                          <w:rPr>
                            <w:rFonts w:ascii="Arial"/>
                            <w:sz w:val="24"/>
                          </w:rPr>
                          <w:t>fluid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by </w:t>
                        </w:r>
                        <w:r>
                          <w:rPr>
                            <w:rFonts w:ascii="Arial"/>
                            <w:sz w:val="24"/>
                          </w:rPr>
                          <w:t>WHO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approved laboratory</w:t>
                        </w:r>
                        <w:r>
                          <w:rPr>
                            <w:rFonts w:ascii="Arial"/>
                            <w:spacing w:val="3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(CDC); detection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by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PCR available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only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select LRN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labs,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CDC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 USAMRID</w:t>
                        </w:r>
                      </w:p>
                    </w:tc>
                  </w:tr>
                  <w:tr w:rsidR="00892505" w14:paraId="4554101A" w14:textId="77777777">
                    <w:trPr>
                      <w:trHeight w:val="819" w:hRule="exact"/>
                    </w:trPr>
                    <w:tc>
                      <w:tcPr>
                        <w:tcW w:w="2402" w:type="dxa"/>
                        <w:tcBorders>
                          <w:top w:val="single" w:color="000000" w:sz="5" w:space="0"/>
                          <w:left w:val="single" w:color="000000" w:sz="5" w:space="0"/>
                          <w:bottom w:val="nil"/>
                          <w:right w:val="single" w:color="000000" w:sz="5" w:space="0"/>
                        </w:tcBorders>
                      </w:tcPr>
                      <w:p w:rsidR="00892505" w:rsidRDefault="009734EE" w14:paraId="624CAB9E" w14:textId="77777777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Infectivity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single" w:color="000000" w:sz="5" w:space="0"/>
                          <w:left w:val="single" w:color="000000" w:sz="5" w:space="0"/>
                          <w:bottom w:val="nil"/>
                          <w:right w:val="single" w:color="000000" w:sz="5" w:space="0"/>
                        </w:tcBorders>
                      </w:tcPr>
                      <w:p w:rsidR="00892505" w:rsidRDefault="009734EE" w14:paraId="3260C436" w14:textId="77777777">
                        <w:pPr>
                          <w:pStyle w:val="TableParagraph"/>
                          <w:ind w:left="102" w:right="241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Secondary attack rates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up </w:t>
                        </w:r>
                        <w:r>
                          <w:rPr>
                            <w:rFonts w:ascii="Arial"/>
                            <w:sz w:val="24"/>
                          </w:rPr>
                          <w:t>to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50%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 unvaccinated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persons;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infected persons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may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transmit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disease</w:t>
                        </w:r>
                        <w:r>
                          <w:rPr>
                            <w:rFonts w:ascii="Arial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from time rash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appears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have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crusted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over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(about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weeks);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greatest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infectivity</w:t>
                        </w:r>
                        <w:r>
                          <w:rPr>
                            <w:rFonts w:ascii="Arial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during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first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10 days of rash.</w:t>
                        </w:r>
                      </w:p>
                    </w:tc>
                  </w:tr>
                  <w:tr w:rsidR="00892505" w14:paraId="7B28D4A6" w14:textId="77777777">
                    <w:trPr>
                      <w:trHeight w:val="1961" w:hRule="exact"/>
                    </w:trPr>
                    <w:tc>
                      <w:tcPr>
                        <w:tcW w:w="2402" w:type="dxa"/>
                        <w:tcBorders>
                          <w:top w:val="nil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44FA9009" w14:textId="77777777">
                        <w:pPr>
                          <w:pStyle w:val="TableParagraph"/>
                          <w:spacing w:before="16"/>
                          <w:ind w:left="102" w:right="568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Recommended</w:t>
                        </w:r>
                        <w:r>
                          <w:rPr>
                            <w:rFonts w:ascii="Arial"/>
                            <w:b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Precautions</w:t>
                        </w:r>
                      </w:p>
                    </w:tc>
                    <w:tc>
                      <w:tcPr>
                        <w:tcW w:w="10846" w:type="dxa"/>
                        <w:tcBorders>
                          <w:top w:val="nil"/>
                          <w:left w:val="single" w:color="000000" w:sz="5" w:space="0"/>
                          <w:bottom w:val="single" w:color="000000" w:sz="5" w:space="0"/>
                          <w:right w:val="single" w:color="000000" w:sz="5" w:space="0"/>
                        </w:tcBorders>
                      </w:tcPr>
                      <w:p w:rsidR="00892505" w:rsidRDefault="009734EE" w14:paraId="5B7473E6" w14:textId="77777777">
                        <w:pPr>
                          <w:pStyle w:val="TableParagraph"/>
                          <w:spacing w:before="19" w:line="276" w:lineRule="exact"/>
                          <w:ind w:left="102" w:right="283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Combined use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Standard,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Contact, and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Airborne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Precautions</w:t>
                        </w:r>
                        <w:r>
                          <w:rPr>
                            <w:rFonts w:ascii="Arial"/>
                            <w:spacing w:val="-1"/>
                            <w:position w:val="11"/>
                            <w:sz w:val="16"/>
                          </w:rPr>
                          <w:t xml:space="preserve">b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 scabs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have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separated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(3-4</w:t>
                        </w:r>
                        <w:r>
                          <w:rPr>
                            <w:rFonts w:ascii="Arial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weeks).</w:t>
                        </w:r>
                      </w:p>
                      <w:p w:rsidR="00892505" w:rsidRDefault="009734EE" w14:paraId="1D8F1519" w14:textId="77777777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Only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immune HCWs </w:t>
                        </w:r>
                        <w:r>
                          <w:rPr>
                            <w:rFonts w:ascii="Arial"/>
                            <w:sz w:val="24"/>
                          </w:rPr>
                          <w:t>to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care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for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pts; post-exposure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vaccine within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4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days.</w:t>
                        </w:r>
                      </w:p>
                      <w:p w:rsidR="00892505" w:rsidRDefault="009734EE" w14:paraId="1529320E" w14:textId="77777777">
                        <w:pPr>
                          <w:pStyle w:val="TableParagraph"/>
                          <w:ind w:left="102" w:right="1034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Vaccinia: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HCWs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cover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vaccination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site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gauze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semi-permeable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dressing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scab</w:t>
                        </w:r>
                        <w:r>
                          <w:rPr>
                            <w:rFonts w:ascii="Arial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separates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  <w:u w:val="single" w:color="000000"/>
                          </w:rPr>
                          <w:t>&gt;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21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days).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Observe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hand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hygiene.</w:t>
                        </w:r>
                      </w:p>
                      <w:p w:rsidR="00892505" w:rsidRDefault="009734EE" w14:paraId="687211FC" w14:textId="77777777">
                        <w:pPr>
                          <w:pStyle w:val="TableParagraph"/>
                          <w:ind w:left="102" w:right="869"/>
                          <w:rPr>
                            <w:rFonts w:ascii="Arial" w:hAnsi="Arial" w:eastAsia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Adverse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events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virus-containing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lesions:</w:t>
                        </w:r>
                        <w:r>
                          <w:rPr>
                            <w:rFonts w:ascii="Arial"/>
                            <w:b/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Standard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plus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Contact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Precautions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until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all</w:t>
                        </w:r>
                        <w:r>
                          <w:rPr>
                            <w:rFonts w:ascii="Arial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lesions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crusted</w:t>
                        </w:r>
                      </w:p>
                    </w:tc>
                  </w:tr>
                </w:tbl>
                <w:p w:rsidR="00892505" w:rsidRDefault="00892505" w14:paraId="6872D7EB" w14:textId="77777777"/>
              </w:txbxContent>
            </v:textbox>
            <w10:wrap anchorx="page"/>
          </v:shape>
        </w:pict>
      </w:r>
      <w:r w:rsidR="009734EE">
        <w:rPr>
          <w:position w:val="11"/>
          <w:sz w:val="16"/>
        </w:rPr>
        <w:t>b</w:t>
      </w:r>
      <w:r w:rsidR="009734EE">
        <w:rPr>
          <w:spacing w:val="-2"/>
          <w:position w:val="11"/>
          <w:sz w:val="16"/>
        </w:rPr>
        <w:t xml:space="preserve"> </w:t>
      </w:r>
      <w:r w:rsidR="009734EE">
        <w:t>Transmission</w:t>
      </w:r>
      <w:r w:rsidR="009734EE">
        <w:rPr>
          <w:spacing w:val="-1"/>
        </w:rPr>
        <w:t xml:space="preserve"> by</w:t>
      </w:r>
      <w:r w:rsidR="009734EE">
        <w:t xml:space="preserve"> the </w:t>
      </w:r>
      <w:r w:rsidR="009734EE">
        <w:rPr>
          <w:spacing w:val="-1"/>
        </w:rPr>
        <w:t>airborne</w:t>
      </w:r>
      <w:r w:rsidR="009734EE">
        <w:t xml:space="preserve"> </w:t>
      </w:r>
      <w:r w:rsidR="009734EE">
        <w:rPr>
          <w:spacing w:val="-1"/>
        </w:rPr>
        <w:t>route</w:t>
      </w:r>
      <w:r w:rsidR="009734EE">
        <w:t xml:space="preserve"> </w:t>
      </w:r>
      <w:r w:rsidR="009734EE">
        <w:rPr>
          <w:spacing w:val="-1"/>
        </w:rPr>
        <w:t>is</w:t>
      </w:r>
      <w:r w:rsidR="009734EE">
        <w:t xml:space="preserve"> a </w:t>
      </w:r>
      <w:r w:rsidR="009734EE">
        <w:rPr>
          <w:spacing w:val="-1"/>
        </w:rPr>
        <w:t>rare</w:t>
      </w:r>
      <w:r w:rsidR="009734EE">
        <w:t xml:space="preserve"> </w:t>
      </w:r>
      <w:r w:rsidR="009734EE">
        <w:rPr>
          <w:spacing w:val="-1"/>
        </w:rPr>
        <w:t>event;</w:t>
      </w:r>
      <w:r w:rsidR="009734EE">
        <w:t xml:space="preserve"> </w:t>
      </w:r>
      <w:r w:rsidR="009734EE">
        <w:rPr>
          <w:spacing w:val="-1"/>
        </w:rPr>
        <w:t>Airborne</w:t>
      </w:r>
      <w:r w:rsidR="009734EE">
        <w:t xml:space="preserve"> </w:t>
      </w:r>
      <w:r w:rsidR="009734EE">
        <w:rPr>
          <w:spacing w:val="-1"/>
        </w:rPr>
        <w:t>Precautions</w:t>
      </w:r>
      <w:r w:rsidR="009734EE">
        <w:t xml:space="preserve"> </w:t>
      </w:r>
      <w:r w:rsidR="009734EE">
        <w:rPr>
          <w:spacing w:val="-1"/>
        </w:rPr>
        <w:t>is</w:t>
      </w:r>
      <w:r w:rsidR="009734EE">
        <w:t xml:space="preserve"> </w:t>
      </w:r>
      <w:r w:rsidR="009734EE">
        <w:rPr>
          <w:spacing w:val="-1"/>
        </w:rPr>
        <w:t>recommended</w:t>
      </w:r>
      <w:r w:rsidR="009734EE">
        <w:t xml:space="preserve"> </w:t>
      </w:r>
      <w:r w:rsidR="009734EE">
        <w:rPr>
          <w:spacing w:val="-1"/>
        </w:rPr>
        <w:t>when</w:t>
      </w:r>
      <w:r w:rsidR="009734EE">
        <w:t xml:space="preserve"> </w:t>
      </w:r>
      <w:r w:rsidR="009734EE">
        <w:rPr>
          <w:spacing w:val="-1"/>
        </w:rPr>
        <w:t>possible,</w:t>
      </w:r>
      <w:r w:rsidR="009734EE">
        <w:t xml:space="preserve"> </w:t>
      </w:r>
      <w:r w:rsidR="009734EE">
        <w:rPr>
          <w:spacing w:val="-1"/>
        </w:rPr>
        <w:t>but</w:t>
      </w:r>
      <w:r w:rsidR="009734EE">
        <w:t xml:space="preserve"> </w:t>
      </w:r>
      <w:r w:rsidR="009734EE">
        <w:rPr>
          <w:spacing w:val="-1"/>
        </w:rPr>
        <w:t>in</w:t>
      </w:r>
      <w:r w:rsidR="009734EE">
        <w:t xml:space="preserve"> the</w:t>
      </w:r>
      <w:r w:rsidR="009734EE">
        <w:rPr>
          <w:spacing w:val="31"/>
        </w:rPr>
        <w:t xml:space="preserve"> </w:t>
      </w:r>
      <w:r w:rsidR="009734EE">
        <w:rPr>
          <w:spacing w:val="-1"/>
        </w:rPr>
        <w:t>event of mass exposures, barrier precautions and containment</w:t>
      </w:r>
      <w:r w:rsidR="009734EE">
        <w:t xml:space="preserve"> </w:t>
      </w:r>
      <w:r w:rsidR="009734EE">
        <w:rPr>
          <w:spacing w:val="-1"/>
        </w:rPr>
        <w:t xml:space="preserve">within </w:t>
      </w:r>
      <w:r w:rsidR="009734EE">
        <w:t>a</w:t>
      </w:r>
      <w:r w:rsidR="009734EE">
        <w:rPr>
          <w:spacing w:val="-1"/>
        </w:rPr>
        <w:t xml:space="preserve"> designated </w:t>
      </w:r>
      <w:r w:rsidR="009734EE">
        <w:t>area</w:t>
      </w:r>
      <w:r w:rsidR="009734EE">
        <w:rPr>
          <w:spacing w:val="-1"/>
        </w:rPr>
        <w:t xml:space="preserve"> </w:t>
      </w:r>
      <w:r w:rsidR="009734EE">
        <w:t>are</w:t>
      </w:r>
      <w:r w:rsidR="009734EE">
        <w:rPr>
          <w:spacing w:val="-1"/>
        </w:rPr>
        <w:t xml:space="preserve"> </w:t>
      </w:r>
      <w:r w:rsidR="009734EE">
        <w:t>most</w:t>
      </w:r>
      <w:r w:rsidR="009734EE">
        <w:rPr>
          <w:spacing w:val="-1"/>
        </w:rPr>
        <w:t xml:space="preserve"> important</w:t>
      </w:r>
      <w:r w:rsidR="009734EE">
        <w:rPr>
          <w:spacing w:val="-2"/>
        </w:rPr>
        <w:t xml:space="preserve"> </w:t>
      </w:r>
      <w:r w:rsidR="009734EE">
        <w:rPr>
          <w:position w:val="11"/>
          <w:sz w:val="16"/>
        </w:rPr>
        <w:t>204, 212</w:t>
      </w:r>
      <w:r w:rsidR="009734EE">
        <w:t>.</w:t>
      </w:r>
    </w:p>
    <w:p w:rsidR="00892505" w:rsidRDefault="009734EE" w14:paraId="633AF84D" w14:textId="77777777">
      <w:pPr>
        <w:pStyle w:val="BodyText"/>
        <w:spacing w:line="276" w:lineRule="exact"/>
        <w:ind w:left="220" w:right="404" w:firstLine="0"/>
      </w:pPr>
      <w:r>
        <w:rPr>
          <w:b/>
          <w:position w:val="11"/>
          <w:sz w:val="16"/>
        </w:rPr>
        <w:t>c</w:t>
      </w:r>
      <w:r>
        <w:rPr>
          <w:b/>
          <w:spacing w:val="43"/>
          <w:position w:val="11"/>
          <w:sz w:val="16"/>
        </w:rPr>
        <w:t xml:space="preserve"> </w:t>
      </w:r>
      <w:r>
        <w:rPr>
          <w:spacing w:val="-1"/>
        </w:rPr>
        <w:t>Vaccinia</w:t>
      </w:r>
      <w:r>
        <w:t xml:space="preserve"> </w:t>
      </w:r>
      <w:r>
        <w:rPr>
          <w:spacing w:val="-1"/>
        </w:rPr>
        <w:t>adverse</w:t>
      </w:r>
      <w:r>
        <w:rPr>
          <w:spacing w:val="1"/>
        </w:rPr>
        <w:t xml:space="preserve"> </w:t>
      </w:r>
      <w:r>
        <w:rPr>
          <w:spacing w:val="-1"/>
        </w:rPr>
        <w:t>events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lesions</w:t>
      </w:r>
      <w:r>
        <w:rPr>
          <w:spacing w:val="1"/>
        </w:rPr>
        <w:t xml:space="preserve"> </w:t>
      </w:r>
      <w:r>
        <w:rPr>
          <w:spacing w:val="-1"/>
        </w:rPr>
        <w:t>containing infectious</w:t>
      </w:r>
      <w:r>
        <w:t xml:space="preserve"> </w:t>
      </w:r>
      <w:r>
        <w:rPr>
          <w:spacing w:val="-1"/>
        </w:rPr>
        <w:t>virus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inadvertent</w:t>
      </w:r>
      <w:r>
        <w:rPr>
          <w:spacing w:val="1"/>
        </w:rPr>
        <w:t xml:space="preserve"> </w:t>
      </w:r>
      <w:r>
        <w:rPr>
          <w:spacing w:val="-1"/>
        </w:rPr>
        <w:t>autoinoculation,</w:t>
      </w:r>
      <w:r>
        <w:rPr>
          <w:spacing w:val="1"/>
        </w:rPr>
        <w:t xml:space="preserve"> </w:t>
      </w:r>
      <w:r>
        <w:rPr>
          <w:spacing w:val="-1"/>
        </w:rPr>
        <w:t>ocular</w:t>
      </w:r>
      <w:r>
        <w:t xml:space="preserve"> </w:t>
      </w:r>
      <w:r>
        <w:rPr>
          <w:spacing w:val="-1"/>
        </w:rPr>
        <w:t>lesions</w:t>
      </w:r>
      <w:r>
        <w:rPr>
          <w:spacing w:val="28"/>
        </w:rPr>
        <w:t xml:space="preserve"> </w:t>
      </w:r>
      <w:r>
        <w:rPr>
          <w:spacing w:val="-1"/>
        </w:rPr>
        <w:t>(blepharitis, conjunctivitis),</w:t>
      </w:r>
      <w:r>
        <w:t xml:space="preserve"> </w:t>
      </w:r>
      <w:r>
        <w:rPr>
          <w:spacing w:val="-1"/>
        </w:rPr>
        <w:t>generalized</w:t>
      </w:r>
      <w:r>
        <w:t xml:space="preserve"> </w:t>
      </w:r>
      <w:r>
        <w:rPr>
          <w:spacing w:val="-1"/>
        </w:rPr>
        <w:t>vaccinia,</w:t>
      </w:r>
      <w:r>
        <w:t xml:space="preserve"> </w:t>
      </w:r>
      <w:r>
        <w:rPr>
          <w:spacing w:val="-1"/>
        </w:rPr>
        <w:t>progressive</w:t>
      </w:r>
      <w:r>
        <w:rPr>
          <w:spacing w:val="1"/>
        </w:rPr>
        <w:t xml:space="preserve"> </w:t>
      </w:r>
      <w:r>
        <w:t xml:space="preserve">vaccinia, </w:t>
      </w:r>
      <w:r>
        <w:rPr>
          <w:spacing w:val="-1"/>
        </w:rPr>
        <w:t>eczema</w:t>
      </w:r>
      <w:r>
        <w:t xml:space="preserve"> </w:t>
      </w:r>
      <w:r>
        <w:rPr>
          <w:spacing w:val="-1"/>
        </w:rPr>
        <w:t>vaccinatum;</w:t>
      </w:r>
      <w:r>
        <w:t xml:space="preserve"> </w:t>
      </w:r>
      <w:r>
        <w:rPr>
          <w:spacing w:val="-1"/>
        </w:rPr>
        <w:t>bacterial</w:t>
      </w:r>
      <w:r>
        <w:t xml:space="preserve"> </w:t>
      </w:r>
      <w:r>
        <w:rPr>
          <w:spacing w:val="-1"/>
        </w:rPr>
        <w:t>superinfection</w:t>
      </w:r>
      <w:r>
        <w:t xml:space="preserve"> </w:t>
      </w:r>
      <w:r>
        <w:rPr>
          <w:spacing w:val="-1"/>
        </w:rPr>
        <w:t>also</w:t>
      </w:r>
      <w:r>
        <w:rPr>
          <w:spacing w:val="38"/>
        </w:rPr>
        <w:t xml:space="preserve"> </w:t>
      </w:r>
      <w:r>
        <w:rPr>
          <w:spacing w:val="-1"/>
        </w:rPr>
        <w:t>requires addition of contact precautions</w:t>
      </w:r>
      <w:r>
        <w:t xml:space="preserve"> </w:t>
      </w:r>
      <w:r>
        <w:rPr>
          <w:spacing w:val="-1"/>
        </w:rPr>
        <w:t xml:space="preserve">if exudates cannot be contained </w:t>
      </w:r>
      <w:r>
        <w:rPr>
          <w:position w:val="11"/>
          <w:sz w:val="16"/>
        </w:rPr>
        <w:t>216, 217</w:t>
      </w:r>
      <w:r>
        <w:t>.</w:t>
      </w:r>
    </w:p>
    <w:p w:rsidR="00892505" w:rsidRDefault="00892505" w14:paraId="68549356" w14:textId="77777777">
      <w:pPr>
        <w:spacing w:line="276" w:lineRule="exact"/>
        <w:sectPr w:rsidR="00892505">
          <w:pgSz w:w="15840" w:h="12240" w:orient="landscape"/>
          <w:pgMar w:top="1140" w:right="1160" w:bottom="940" w:left="1220" w:header="0" w:footer="747" w:gutter="0"/>
          <w:cols w:space="720"/>
        </w:sectPr>
      </w:pPr>
    </w:p>
    <w:p w:rsidR="00892505" w:rsidRDefault="00892505" w14:paraId="0FA543A1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522034DB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3898865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4E663D60" w14:textId="77777777">
      <w:pPr>
        <w:spacing w:before="9"/>
        <w:rPr>
          <w:rFonts w:ascii="Times New Roman" w:hAnsi="Times New Roman" w:eastAsia="Times New Roman" w:cs="Times New Roma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10853"/>
      </w:tblGrid>
      <w:tr w:rsidR="00892505" w14:paraId="444D9F53" w14:textId="77777777">
        <w:trPr>
          <w:trHeight w:val="286" w:hRule="exact"/>
        </w:trPr>
        <w:tc>
          <w:tcPr>
            <w:tcW w:w="239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434D6531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Disease</w:t>
            </w:r>
          </w:p>
        </w:tc>
        <w:tc>
          <w:tcPr>
            <w:tcW w:w="1085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CCCCC"/>
          </w:tcPr>
          <w:p w:rsidR="00892505" w:rsidRDefault="009734EE" w14:paraId="0B2FD010" w14:textId="77777777">
            <w:pPr>
              <w:pStyle w:val="TableParagraph"/>
              <w:spacing w:line="273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Tularemia</w:t>
            </w:r>
          </w:p>
        </w:tc>
      </w:tr>
      <w:tr w:rsidR="00892505" w14:paraId="6F886608" w14:textId="77777777">
        <w:trPr>
          <w:trHeight w:val="1115" w:hRule="exact"/>
        </w:trPr>
        <w:tc>
          <w:tcPr>
            <w:tcW w:w="239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0E5FEC1" w14:textId="77777777">
            <w:pPr>
              <w:pStyle w:val="TableParagraph"/>
              <w:ind w:left="102" w:right="103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Site(s)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Infection;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Mode</w:t>
            </w:r>
          </w:p>
        </w:tc>
        <w:tc>
          <w:tcPr>
            <w:tcW w:w="1085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26B1684" w14:textId="77777777">
            <w:pPr>
              <w:pStyle w:val="TableParagraph"/>
              <w:ind w:left="102" w:right="13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Inhalation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aerosolized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bacteria.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 xml:space="preserve">GIT: </w:t>
            </w:r>
            <w:r>
              <w:rPr>
                <w:rFonts w:ascii="Arial"/>
                <w:sz w:val="24"/>
              </w:rPr>
              <w:t>Ingestion</w:t>
            </w:r>
            <w:r>
              <w:rPr>
                <w:rFonts w:ascii="Arial"/>
                <w:spacing w:val="-1"/>
                <w:sz w:val="24"/>
              </w:rPr>
              <w:t xml:space="preserve"> of </w:t>
            </w:r>
            <w:r>
              <w:rPr>
                <w:rFonts w:ascii="Arial"/>
                <w:sz w:val="24"/>
              </w:rPr>
              <w:t>food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drink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contaminated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aerosolized</w:t>
            </w:r>
            <w:r>
              <w:rPr>
                <w:rFonts w:ascii="Arial"/>
                <w:spacing w:val="3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bacteria.</w:t>
            </w:r>
          </w:p>
          <w:p w:rsidR="00892505" w:rsidRDefault="009734EE" w14:paraId="214BAF14" w14:textId="77777777">
            <w:pPr>
              <w:pStyle w:val="TableParagraph"/>
              <w:ind w:left="102" w:right="6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Comment: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Pneumonic or</w:t>
            </w:r>
            <w:r>
              <w:rPr>
                <w:rFonts w:ascii="Arial"/>
                <w:sz w:val="24"/>
              </w:rPr>
              <w:t xml:space="preserve"> typhoidal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2"/>
                <w:sz w:val="24"/>
              </w:rPr>
              <w:t>occur</w:t>
            </w:r>
            <w:r>
              <w:rPr>
                <w:rFonts w:ascii="Arial"/>
                <w:spacing w:val="-1"/>
                <w:sz w:val="24"/>
              </w:rPr>
              <w:t xml:space="preserve"> after bioterrorist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event using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aerosol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delivery. </w:t>
            </w:r>
            <w:r>
              <w:rPr>
                <w:rFonts w:ascii="Arial"/>
                <w:sz w:val="24"/>
              </w:rPr>
              <w:t>Infective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dose 10-50 bacteria</w:t>
            </w:r>
          </w:p>
        </w:tc>
      </w:tr>
      <w:tr w:rsidR="00892505" w14:paraId="6B6AEF92" w14:textId="77777777">
        <w:trPr>
          <w:trHeight w:val="286" w:hRule="exact"/>
        </w:trPr>
        <w:tc>
          <w:tcPr>
            <w:tcW w:w="239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EBF43F4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Incubation</w:t>
            </w:r>
            <w:r>
              <w:rPr>
                <w:rFonts w:ascii="Arial"/>
                <w:b/>
                <w:spacing w:val="-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Period</w:t>
            </w:r>
          </w:p>
        </w:tc>
        <w:tc>
          <w:tcPr>
            <w:tcW w:w="1085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A9EDC01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10 days,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usually </w:t>
            </w:r>
            <w:r>
              <w:rPr>
                <w:rFonts w:ascii="Arial"/>
                <w:sz w:val="24"/>
              </w:rPr>
              <w:t>3 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5 </w:t>
            </w:r>
            <w:r>
              <w:rPr>
                <w:rFonts w:ascii="Arial"/>
                <w:spacing w:val="-1"/>
                <w:sz w:val="24"/>
              </w:rPr>
              <w:t>days</w:t>
            </w:r>
          </w:p>
        </w:tc>
      </w:tr>
      <w:tr w:rsidR="00892505" w14:paraId="70B4621C" w14:textId="77777777">
        <w:trPr>
          <w:trHeight w:val="562" w:hRule="exact"/>
        </w:trPr>
        <w:tc>
          <w:tcPr>
            <w:tcW w:w="239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075B2BF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Clinical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Features</w:t>
            </w:r>
          </w:p>
        </w:tc>
        <w:tc>
          <w:tcPr>
            <w:tcW w:w="1085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E5702DB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Pneumonic: malaise,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cough,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sputum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production,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dyspnea;</w:t>
            </w:r>
          </w:p>
          <w:p w:rsidR="00892505" w:rsidRDefault="009734EE" w14:paraId="2B15719D" w14:textId="77777777">
            <w:pPr>
              <w:pStyle w:val="TableParagraph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Typhoidal: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fever,</w:t>
            </w:r>
            <w:r>
              <w:rPr>
                <w:rFonts w:ascii="Arial"/>
                <w:spacing w:val="-1"/>
                <w:sz w:val="24"/>
              </w:rPr>
              <w:t xml:space="preserve"> prostration,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weight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loss and</w:t>
            </w:r>
            <w:r>
              <w:rPr>
                <w:rFonts w:ascii="Arial"/>
                <w:sz w:val="24"/>
              </w:rPr>
              <w:t xml:space="preserve"> frequently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 associated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pneumonia.</w:t>
            </w:r>
          </w:p>
        </w:tc>
      </w:tr>
      <w:tr w:rsidR="00892505" w14:paraId="09601104" w14:textId="77777777">
        <w:trPr>
          <w:trHeight w:val="838" w:hRule="exact"/>
        </w:trPr>
        <w:tc>
          <w:tcPr>
            <w:tcW w:w="239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324B05A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Diagnosis</w:t>
            </w:r>
          </w:p>
        </w:tc>
        <w:tc>
          <w:tcPr>
            <w:tcW w:w="1085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18E40FD" w14:textId="77777777">
            <w:pPr>
              <w:pStyle w:val="TableParagraph"/>
              <w:ind w:left="102" w:right="21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Diagnosis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usually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made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serology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acute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convalescent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serum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specimens;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bacterium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can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detected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PCR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(LRN)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isolated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from blood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other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</w:t>
            </w:r>
            <w:r>
              <w:rPr>
                <w:rFonts w:ascii="Arial"/>
                <w:spacing w:val="-1"/>
                <w:sz w:val="24"/>
              </w:rPr>
              <w:t xml:space="preserve"> 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cysteine-enriched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media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inoculation.</w:t>
            </w:r>
          </w:p>
        </w:tc>
      </w:tr>
      <w:tr w:rsidR="00892505" w14:paraId="566E86C2" w14:textId="77777777">
        <w:trPr>
          <w:trHeight w:val="839" w:hRule="exact"/>
        </w:trPr>
        <w:tc>
          <w:tcPr>
            <w:tcW w:w="239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5797788" w14:textId="77777777">
            <w:pPr>
              <w:pStyle w:val="TableParagraph"/>
              <w:spacing w:line="273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Infectivity</w:t>
            </w:r>
          </w:p>
        </w:tc>
        <w:tc>
          <w:tcPr>
            <w:tcW w:w="1085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FEB7545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Person-to-person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spread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rare.</w:t>
            </w:r>
          </w:p>
          <w:p w:rsidR="00892505" w:rsidRDefault="009734EE" w14:paraId="66FEC23D" w14:textId="77777777">
            <w:pPr>
              <w:pStyle w:val="TableParagraph"/>
              <w:ind w:left="102" w:right="51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Laboratory workers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who encounter/handle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cultures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of </w:t>
            </w:r>
            <w:r>
              <w:rPr>
                <w:rFonts w:ascii="Arial"/>
                <w:spacing w:val="-1"/>
                <w:sz w:val="24"/>
              </w:rPr>
              <w:t xml:space="preserve">this </w:t>
            </w:r>
            <w:r>
              <w:rPr>
                <w:rFonts w:ascii="Arial"/>
                <w:sz w:val="24"/>
              </w:rPr>
              <w:t xml:space="preserve">organism </w:t>
            </w:r>
            <w:r>
              <w:rPr>
                <w:rFonts w:ascii="Arial"/>
                <w:spacing w:val="-1"/>
                <w:sz w:val="24"/>
              </w:rPr>
              <w:t>are at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high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 disease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exposed.</w:t>
            </w:r>
          </w:p>
        </w:tc>
      </w:tr>
      <w:tr w:rsidR="00892505" w14:paraId="45CF4B8C" w14:textId="77777777">
        <w:trPr>
          <w:trHeight w:val="562" w:hRule="exact"/>
        </w:trPr>
        <w:tc>
          <w:tcPr>
            <w:tcW w:w="239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934B031" w14:textId="77777777">
            <w:pPr>
              <w:pStyle w:val="TableParagraph"/>
              <w:ind w:left="102" w:right="5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Recommended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Precautions</w:t>
            </w:r>
          </w:p>
        </w:tc>
        <w:tc>
          <w:tcPr>
            <w:tcW w:w="1085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5584156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Standard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Precautions</w:t>
            </w:r>
          </w:p>
        </w:tc>
      </w:tr>
    </w:tbl>
    <w:p w:rsidR="00892505" w:rsidRDefault="00892505" w14:paraId="3C920264" w14:textId="77777777">
      <w:pPr>
        <w:spacing w:line="272" w:lineRule="exact"/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1160" w:bottom="940" w:left="1220" w:header="0" w:footer="747" w:gutter="0"/>
          <w:cols w:space="720"/>
        </w:sectPr>
      </w:pPr>
    </w:p>
    <w:p w:rsidR="00892505" w:rsidRDefault="00892505" w14:paraId="4872899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892505" w14:paraId="6D149EA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892505" w:rsidRDefault="009734EE" w14:paraId="4B181742" w14:textId="77777777">
      <w:pPr>
        <w:pStyle w:val="Heading3"/>
        <w:spacing w:before="198"/>
        <w:ind w:left="240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4"/>
        </w:rPr>
        <w:t xml:space="preserve"> </w:t>
      </w:r>
      <w:r>
        <w:rPr>
          <w:spacing w:val="-1"/>
        </w:rPr>
        <w:t>4.</w:t>
      </w:r>
    </w:p>
    <w:p w:rsidR="00892505" w:rsidRDefault="009734EE" w14:paraId="764112AB" w14:textId="77777777">
      <w:pPr>
        <w:ind w:left="240" w:right="437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RECOMMENDATIONS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APPLICATION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STANDARD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PRECAUTIONS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FOR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CARE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ALL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PATIENTS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IN</w:t>
      </w:r>
      <w:r>
        <w:rPr>
          <w:rFonts w:ascii="Arial"/>
          <w:b/>
          <w:spacing w:val="2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ALL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HEALTHCARE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SETTINGS</w:t>
      </w:r>
    </w:p>
    <w:p w:rsidR="00892505" w:rsidRDefault="009734EE" w14:paraId="39762634" w14:textId="77777777">
      <w:pPr>
        <w:ind w:left="240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sz w:val="24"/>
        </w:rPr>
        <w:t>(See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Sections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II.D.-II.J.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and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III.A.1)</w:t>
      </w:r>
    </w:p>
    <w:p w:rsidR="00892505" w:rsidRDefault="00892505" w14:paraId="04A46AF1" w14:textId="77777777">
      <w:pPr>
        <w:rPr>
          <w:rFonts w:ascii="Arial" w:hAnsi="Arial" w:eastAsia="Arial" w:cs="Arial"/>
          <w:b/>
          <w:bCs/>
          <w:sz w:val="20"/>
          <w:szCs w:val="20"/>
        </w:rPr>
      </w:pPr>
    </w:p>
    <w:p w:rsidR="00892505" w:rsidRDefault="00892505" w14:paraId="32A74F0E" w14:textId="77777777">
      <w:pPr>
        <w:spacing w:before="7"/>
        <w:rPr>
          <w:rFonts w:ascii="Arial" w:hAnsi="Arial" w:eastAsia="Arial" w:cs="Arial"/>
          <w:b/>
          <w:bCs/>
          <w:sz w:val="28"/>
          <w:szCs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8903"/>
      </w:tblGrid>
      <w:tr w:rsidR="00892505" w14:paraId="2047B7FE" w14:textId="77777777">
        <w:trPr>
          <w:trHeight w:val="522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790AC11" w14:textId="77777777">
            <w:pPr>
              <w:pStyle w:val="TableParagraph"/>
              <w:spacing w:line="273" w:lineRule="exact"/>
              <w:ind w:left="136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COMPONENT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425FC2A" w14:textId="77777777">
            <w:pPr>
              <w:pStyle w:val="TableParagraph"/>
              <w:spacing w:line="273" w:lineRule="exact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RECOMMENDATIONS</w:t>
            </w:r>
          </w:p>
        </w:tc>
      </w:tr>
      <w:tr w:rsidR="00892505" w14:paraId="4CF70BD1" w14:textId="77777777">
        <w:trPr>
          <w:trHeight w:val="792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A6A51DA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BD31C71" w14:textId="77777777">
            <w:pPr>
              <w:pStyle w:val="TableParagraph"/>
              <w:ind w:left="102" w:right="633" w:hanging="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After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touching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blood, body </w:t>
            </w:r>
            <w:r>
              <w:rPr>
                <w:rFonts w:ascii="Arial"/>
                <w:sz w:val="24"/>
              </w:rPr>
              <w:t>fluids,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secretions,</w:t>
            </w:r>
            <w:r>
              <w:rPr>
                <w:rFonts w:ascii="Arial"/>
                <w:spacing w:val="-1"/>
                <w:sz w:val="24"/>
              </w:rPr>
              <w:t xml:space="preserve"> excretions, </w:t>
            </w:r>
            <w:r>
              <w:rPr>
                <w:rFonts w:ascii="Arial"/>
                <w:sz w:val="24"/>
              </w:rPr>
              <w:t>contaminated</w:t>
            </w:r>
            <w:r>
              <w:rPr>
                <w:rFonts w:ascii="Arial"/>
                <w:spacing w:val="-1"/>
                <w:sz w:val="24"/>
              </w:rPr>
              <w:t xml:space="preserve"> items;</w:t>
            </w:r>
            <w:r>
              <w:rPr>
                <w:rFonts w:ascii="Arial"/>
                <w:spacing w:val="23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immediately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after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removing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gloves;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between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contacts.</w:t>
            </w:r>
          </w:p>
        </w:tc>
      </w:tr>
      <w:tr w:rsidR="00892505" w14:paraId="3F76021A" w14:textId="77777777">
        <w:trPr>
          <w:trHeight w:val="286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C8D38ED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Personal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protective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equipment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(PPE)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892505" w14:paraId="10CDBA70" w14:textId="77777777"/>
        </w:tc>
      </w:tr>
      <w:tr w:rsidR="00892505" w14:paraId="602BE1C6" w14:textId="77777777">
        <w:trPr>
          <w:trHeight w:val="562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D3B67C1" w14:textId="77777777">
            <w:pPr>
              <w:pStyle w:val="TableParagraph"/>
              <w:spacing w:line="272" w:lineRule="exact"/>
              <w:ind w:left="57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Gloves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B081574" w14:textId="77777777">
            <w:pPr>
              <w:pStyle w:val="TableParagraph"/>
              <w:ind w:left="102" w:right="433" w:firstLine="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body </w:t>
            </w:r>
            <w:r>
              <w:rPr>
                <w:rFonts w:ascii="Arial"/>
                <w:sz w:val="24"/>
              </w:rPr>
              <w:t>fluids,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secretions, excretions,</w:t>
            </w:r>
            <w:r>
              <w:rPr>
                <w:rFonts w:ascii="Arial"/>
                <w:sz w:val="24"/>
              </w:rPr>
              <w:t xml:space="preserve"> contaminated</w:t>
            </w:r>
            <w:r>
              <w:rPr>
                <w:rFonts w:ascii="Arial"/>
                <w:spacing w:val="-1"/>
                <w:sz w:val="24"/>
              </w:rPr>
              <w:t xml:space="preserve"> items;</w:t>
            </w:r>
            <w:r>
              <w:rPr>
                <w:rFonts w:ascii="Arial"/>
                <w:sz w:val="24"/>
              </w:rPr>
              <w:t xml:space="preserve"> for</w:t>
            </w:r>
            <w:r>
              <w:rPr>
                <w:rFonts w:ascii="Arial"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touching</w:t>
            </w:r>
            <w:r>
              <w:rPr>
                <w:rFonts w:ascii="Arial"/>
                <w:spacing w:val="-1"/>
                <w:sz w:val="24"/>
              </w:rPr>
              <w:t xml:space="preserve"> mucous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membranes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nonintact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skin</w:t>
            </w:r>
          </w:p>
        </w:tc>
      </w:tr>
      <w:tr w:rsidR="00892505" w14:paraId="35A1B17B" w14:textId="77777777">
        <w:trPr>
          <w:trHeight w:val="563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E815295" w14:textId="77777777">
            <w:pPr>
              <w:pStyle w:val="TableParagraph"/>
              <w:spacing w:line="272" w:lineRule="exact"/>
              <w:ind w:left="57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Gown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249D5F4" w14:textId="77777777">
            <w:pPr>
              <w:pStyle w:val="TableParagraph"/>
              <w:ind w:left="102" w:right="40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During procedures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when</w:t>
            </w:r>
            <w:r>
              <w:rPr>
                <w:rFonts w:ascii="Arial"/>
                <w:sz w:val="24"/>
              </w:rPr>
              <w:t xml:space="preserve"> contact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clothing/exposed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skin 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blood/body</w:t>
            </w:r>
            <w:r>
              <w:rPr>
                <w:rFonts w:ascii="Arial"/>
                <w:sz w:val="24"/>
              </w:rPr>
              <w:t xml:space="preserve"> fluids,</w:t>
            </w:r>
            <w:r>
              <w:rPr>
                <w:rFonts w:ascii="Arial"/>
                <w:spacing w:val="-1"/>
                <w:sz w:val="24"/>
              </w:rPr>
              <w:t xml:space="preserve"> secretions,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excretions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anticipated..</w:t>
            </w:r>
          </w:p>
        </w:tc>
      </w:tr>
      <w:tr w:rsidR="00892505" w14:paraId="4B3E96A4" w14:textId="77777777">
        <w:trPr>
          <w:trHeight w:val="838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17228C3C" w14:textId="77777777">
            <w:pPr>
              <w:pStyle w:val="TableParagraph"/>
              <w:ind w:left="570" w:right="377" w:hanging="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Mask,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eye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protection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(goggles),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face </w:t>
            </w:r>
            <w:r>
              <w:rPr>
                <w:rFonts w:ascii="Arial"/>
                <w:spacing w:val="-1"/>
                <w:sz w:val="24"/>
              </w:rPr>
              <w:t>shield*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236A9764" w14:textId="77777777">
            <w:pPr>
              <w:pStyle w:val="TableParagraph"/>
              <w:ind w:left="102" w:right="796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During procedures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generate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splashes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sprays</w:t>
            </w:r>
            <w:r>
              <w:rPr>
                <w:rFonts w:ascii="Arial"/>
                <w:spacing w:val="-1"/>
                <w:sz w:val="24"/>
              </w:rPr>
              <w:t xml:space="preserve">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blood,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body</w:t>
            </w:r>
            <w:r>
              <w:rPr>
                <w:rFonts w:ascii="Arial"/>
                <w:sz w:val="24"/>
              </w:rPr>
              <w:t xml:space="preserve"> fluids,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secretions,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especially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suctioning,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endotracheal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intubation</w:t>
            </w:r>
          </w:p>
        </w:tc>
      </w:tr>
      <w:tr w:rsidR="00892505" w14:paraId="43BA61A9" w14:textId="77777777">
        <w:trPr>
          <w:trHeight w:val="562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B25FE13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Soiled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equipment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B90F957" w14:textId="77777777">
            <w:pPr>
              <w:pStyle w:val="TableParagraph"/>
              <w:ind w:left="102" w:right="196" w:hanging="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Handle in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manner </w:t>
            </w:r>
            <w:r>
              <w:rPr>
                <w:rFonts w:ascii="Arial"/>
                <w:sz w:val="24"/>
              </w:rPr>
              <w:t xml:space="preserve">that </w:t>
            </w:r>
            <w:r>
              <w:rPr>
                <w:rFonts w:ascii="Arial"/>
                <w:spacing w:val="-1"/>
                <w:sz w:val="24"/>
              </w:rPr>
              <w:t xml:space="preserve">prevents </w:t>
            </w:r>
            <w:r>
              <w:rPr>
                <w:rFonts w:ascii="Arial"/>
                <w:sz w:val="24"/>
              </w:rPr>
              <w:t>transfer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microorganisms</w:t>
            </w:r>
            <w:r>
              <w:rPr>
                <w:rFonts w:ascii="Arial"/>
                <w:sz w:val="24"/>
              </w:rPr>
              <w:t xml:space="preserve"> to</w:t>
            </w:r>
            <w:r>
              <w:rPr>
                <w:rFonts w:ascii="Arial"/>
                <w:spacing w:val="-1"/>
                <w:sz w:val="24"/>
              </w:rPr>
              <w:t xml:space="preserve"> others and </w:t>
            </w:r>
            <w:r>
              <w:rPr>
                <w:rFonts w:ascii="Arial"/>
                <w:sz w:val="24"/>
              </w:rPr>
              <w:t>to the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environment;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gloves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visibly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contaminated;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hygiene.</w:t>
            </w:r>
          </w:p>
        </w:tc>
      </w:tr>
      <w:tr w:rsidR="00892505" w14:paraId="118A8EC5" w14:textId="77777777">
        <w:trPr>
          <w:trHeight w:val="563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0416F2D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Environmental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control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95308EF" w14:textId="77777777">
            <w:pPr>
              <w:pStyle w:val="TableParagraph"/>
              <w:ind w:left="102" w:right="293" w:hanging="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Develop procedures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routine care,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cleaning,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disinfection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environmental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surfaces,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especially</w:t>
            </w:r>
            <w:r>
              <w:rPr>
                <w:rFonts w:ascii="Arial"/>
                <w:sz w:val="24"/>
              </w:rPr>
              <w:t xml:space="preserve"> frequently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touched</w:t>
            </w:r>
            <w:r>
              <w:rPr>
                <w:rFonts w:ascii="Arial"/>
                <w:spacing w:val="-1"/>
                <w:sz w:val="24"/>
              </w:rPr>
              <w:t xml:space="preserve"> surfaces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patient-care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areas.</w:t>
            </w:r>
          </w:p>
        </w:tc>
      </w:tr>
      <w:tr w:rsidR="00892505" w14:paraId="1F149E61" w14:textId="77777777">
        <w:trPr>
          <w:trHeight w:val="562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B93DC28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Textiles</w:t>
            </w:r>
            <w:r>
              <w:rPr>
                <w:rFonts w:ascii="Arial"/>
                <w:spacing w:val="-1"/>
                <w:sz w:val="24"/>
              </w:rPr>
              <w:t xml:space="preserve">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laundry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4271B409" w14:textId="77777777">
            <w:pPr>
              <w:pStyle w:val="TableParagraph"/>
              <w:ind w:left="102" w:right="197" w:firstLine="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Handle in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manner </w:t>
            </w:r>
            <w:r>
              <w:rPr>
                <w:rFonts w:ascii="Arial"/>
                <w:sz w:val="24"/>
              </w:rPr>
              <w:t>that</w:t>
            </w:r>
            <w:r>
              <w:rPr>
                <w:rFonts w:ascii="Arial"/>
                <w:spacing w:val="-1"/>
                <w:sz w:val="24"/>
              </w:rPr>
              <w:t xml:space="preserve"> prevents transfer of microorganisms to others and to the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environment</w:t>
            </w:r>
          </w:p>
        </w:tc>
      </w:tr>
      <w:tr w:rsidR="00892505" w14:paraId="23A072F8" w14:textId="77777777">
        <w:trPr>
          <w:trHeight w:val="838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50CB24C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Needles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other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sharps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0320FD42" w14:textId="77777777">
            <w:pPr>
              <w:pStyle w:val="TableParagraph"/>
              <w:ind w:left="102" w:right="702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recap,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bend,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break,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hand-manipulate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needles;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recapping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required, use </w:t>
            </w:r>
            <w:r>
              <w:rPr>
                <w:rFonts w:ascii="Arial"/>
                <w:sz w:val="24"/>
              </w:rPr>
              <w:t xml:space="preserve">a </w:t>
            </w:r>
            <w:r>
              <w:rPr>
                <w:rFonts w:ascii="Arial"/>
                <w:spacing w:val="-1"/>
                <w:sz w:val="24"/>
              </w:rPr>
              <w:t>one-handed scoop</w:t>
            </w:r>
            <w:r>
              <w:rPr>
                <w:rFonts w:ascii="Arial"/>
                <w:sz w:val="24"/>
              </w:rPr>
              <w:t xml:space="preserve"> technique</w:t>
            </w:r>
            <w:r>
              <w:rPr>
                <w:rFonts w:ascii="Arial"/>
                <w:spacing w:val="-1"/>
                <w:sz w:val="24"/>
              </w:rPr>
              <w:t xml:space="preserve"> only; use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safety </w:t>
            </w:r>
            <w:r>
              <w:rPr>
                <w:rFonts w:ascii="Arial"/>
                <w:sz w:val="24"/>
              </w:rPr>
              <w:t>features</w:t>
            </w:r>
            <w:r>
              <w:rPr>
                <w:rFonts w:ascii="Arial"/>
                <w:spacing w:val="-1"/>
                <w:sz w:val="24"/>
              </w:rPr>
              <w:t xml:space="preserve"> when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available;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place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used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sharps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puncture-resistant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container</w:t>
            </w:r>
          </w:p>
        </w:tc>
      </w:tr>
      <w:tr w:rsidR="00892505" w14:paraId="6E1071AA" w14:textId="77777777">
        <w:trPr>
          <w:trHeight w:val="563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D674B18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resuscitation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5EB8AEA2" w14:textId="77777777">
            <w:pPr>
              <w:pStyle w:val="TableParagraph"/>
              <w:ind w:left="102" w:right="419" w:hanging="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Use mouthpiece,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resuscitation bag,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other </w:t>
            </w:r>
            <w:r>
              <w:rPr>
                <w:rFonts w:ascii="Arial"/>
                <w:sz w:val="24"/>
              </w:rPr>
              <w:t xml:space="preserve">ventilation </w:t>
            </w:r>
            <w:r>
              <w:rPr>
                <w:rFonts w:ascii="Arial"/>
                <w:spacing w:val="-1"/>
                <w:sz w:val="24"/>
              </w:rPr>
              <w:t xml:space="preserve">devices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prevent</w:t>
            </w:r>
            <w:r>
              <w:rPr>
                <w:rFonts w:ascii="Arial"/>
                <w:sz w:val="24"/>
              </w:rPr>
              <w:t xml:space="preserve"> contact</w:t>
            </w:r>
            <w:r>
              <w:rPr>
                <w:rFonts w:ascii="Arial"/>
                <w:spacing w:val="3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mouth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</w:t>
            </w:r>
          </w:p>
        </w:tc>
      </w:tr>
    </w:tbl>
    <w:p w:rsidR="00892505" w:rsidRDefault="00892505" w14:paraId="07E5676B" w14:textId="77777777">
      <w:pPr>
        <w:rPr>
          <w:rFonts w:ascii="Arial" w:hAnsi="Arial" w:eastAsia="Arial" w:cs="Arial"/>
          <w:sz w:val="24"/>
          <w:szCs w:val="24"/>
        </w:rPr>
        <w:sectPr w:rsidR="00892505">
          <w:pgSz w:w="15840" w:h="12240" w:orient="landscape"/>
          <w:pgMar w:top="1140" w:right="1200" w:bottom="940" w:left="1200" w:header="0" w:footer="747" w:gutter="0"/>
          <w:cols w:space="720"/>
        </w:sectPr>
      </w:pPr>
    </w:p>
    <w:p w:rsidR="00892505" w:rsidRDefault="00892505" w14:paraId="06BD33A4" w14:textId="77777777">
      <w:pPr>
        <w:rPr>
          <w:rFonts w:ascii="Arial" w:hAnsi="Arial" w:eastAsia="Arial" w:cs="Arial"/>
          <w:b/>
          <w:bCs/>
          <w:sz w:val="20"/>
          <w:szCs w:val="20"/>
        </w:rPr>
      </w:pPr>
    </w:p>
    <w:p w:rsidR="00892505" w:rsidRDefault="00892505" w14:paraId="2372BDCC" w14:textId="77777777">
      <w:pPr>
        <w:rPr>
          <w:rFonts w:ascii="Arial" w:hAnsi="Arial" w:eastAsia="Arial" w:cs="Arial"/>
          <w:b/>
          <w:bCs/>
          <w:sz w:val="20"/>
          <w:szCs w:val="20"/>
        </w:rPr>
      </w:pPr>
    </w:p>
    <w:p w:rsidR="00892505" w:rsidRDefault="00892505" w14:paraId="03E7FCD3" w14:textId="77777777">
      <w:pPr>
        <w:spacing w:before="9"/>
        <w:rPr>
          <w:rFonts w:ascii="Arial" w:hAnsi="Arial" w:eastAsia="Arial" w:cs="Arial"/>
          <w:b/>
          <w:bCs/>
          <w:sz w:val="17"/>
          <w:szCs w:val="17"/>
        </w:rPr>
      </w:pP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8903"/>
      </w:tblGrid>
      <w:tr w:rsidR="00892505" w14:paraId="3C5F9B22" w14:textId="77777777">
        <w:trPr>
          <w:trHeight w:val="1242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75DAE997" w14:textId="77777777">
            <w:pPr>
              <w:pStyle w:val="TableParagraph"/>
              <w:spacing w:line="272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 xml:space="preserve">Patient </w:t>
            </w:r>
            <w:r>
              <w:rPr>
                <w:rFonts w:ascii="Arial"/>
                <w:spacing w:val="-1"/>
                <w:sz w:val="24"/>
              </w:rPr>
              <w:t>placement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6A4035DF" w14:textId="77777777">
            <w:pPr>
              <w:pStyle w:val="TableParagraph"/>
              <w:ind w:left="102" w:right="11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Prioritize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single-patient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room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 is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increased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 transmission,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likely </w:t>
            </w:r>
            <w:r>
              <w:rPr>
                <w:rFonts w:ascii="Arial"/>
                <w:sz w:val="24"/>
              </w:rPr>
              <w:t xml:space="preserve">to </w:t>
            </w:r>
            <w:r>
              <w:rPr>
                <w:rFonts w:ascii="Arial"/>
                <w:spacing w:val="-1"/>
                <w:sz w:val="24"/>
              </w:rPr>
              <w:t>contaminate</w:t>
            </w:r>
            <w:r>
              <w:rPr>
                <w:rFonts w:ascii="Arial"/>
                <w:sz w:val="24"/>
              </w:rPr>
              <w:t xml:space="preserve"> the </w:t>
            </w:r>
            <w:r>
              <w:rPr>
                <w:rFonts w:ascii="Arial"/>
                <w:spacing w:val="-1"/>
                <w:sz w:val="24"/>
              </w:rPr>
              <w:t>environment,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does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z w:val="24"/>
              </w:rPr>
              <w:t xml:space="preserve"> maintain </w:t>
            </w:r>
            <w:r>
              <w:rPr>
                <w:rFonts w:ascii="Arial"/>
                <w:spacing w:val="-1"/>
                <w:sz w:val="24"/>
              </w:rPr>
              <w:t>appropriate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hygiene,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pacing w:val="2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is at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increased risk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acquiring infection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developing adverse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outcome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following</w:t>
            </w:r>
            <w:r>
              <w:rPr>
                <w:rFonts w:ascii="Arial"/>
                <w:spacing w:val="2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infection.</w:t>
            </w:r>
          </w:p>
        </w:tc>
      </w:tr>
      <w:tr w:rsidR="00892505" w14:paraId="57F42271" w14:textId="77777777">
        <w:trPr>
          <w:trHeight w:val="1943" w:hRule="exact"/>
        </w:trPr>
        <w:tc>
          <w:tcPr>
            <w:tcW w:w="430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ACF2924" w14:textId="77777777">
            <w:pPr>
              <w:pStyle w:val="TableParagraph"/>
              <w:ind w:left="102" w:right="21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hygiene/cough etiquette</w:t>
            </w:r>
            <w:r>
              <w:rPr>
                <w:rFonts w:ascii="Arial"/>
                <w:spacing w:val="24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(source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containment</w:t>
            </w:r>
            <w:r>
              <w:rPr>
                <w:rFonts w:ascii="Arial"/>
                <w:spacing w:val="-1"/>
                <w:sz w:val="24"/>
              </w:rPr>
              <w:t xml:space="preserve"> 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infectious</w:t>
            </w:r>
            <w:r>
              <w:rPr>
                <w:rFonts w:ascii="Arial"/>
                <w:spacing w:val="2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respiratory</w:t>
            </w:r>
            <w:r>
              <w:rPr>
                <w:rFonts w:ascii="Arial"/>
                <w:spacing w:val="-1"/>
                <w:sz w:val="24"/>
              </w:rPr>
              <w:t xml:space="preserve"> secretions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symptomatic</w:t>
            </w:r>
            <w:r>
              <w:rPr>
                <w:rFonts w:ascii="Arial"/>
                <w:spacing w:val="2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patients, beginning at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initial point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encounter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e.g., </w:t>
            </w:r>
            <w:r>
              <w:rPr>
                <w:rFonts w:ascii="Arial"/>
                <w:sz w:val="24"/>
              </w:rPr>
              <w:t>triage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 reception</w:t>
            </w:r>
            <w:r>
              <w:rPr>
                <w:rFonts w:ascii="Arial"/>
                <w:spacing w:val="2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areas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emergency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departments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2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physician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offices)</w:t>
            </w:r>
          </w:p>
        </w:tc>
        <w:tc>
          <w:tcPr>
            <w:tcW w:w="8903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</w:tcPr>
          <w:p w:rsidR="00892505" w:rsidRDefault="009734EE" w14:paraId="386A0FFD" w14:textId="77777777">
            <w:pPr>
              <w:pStyle w:val="TableParagraph"/>
              <w:ind w:left="102" w:right="19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Instruct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symptomatic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persons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cover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mouth/nose when sneezing/coughing; use</w:t>
            </w:r>
            <w:r>
              <w:rPr>
                <w:rFonts w:ascii="Arial"/>
                <w:spacing w:val="2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tissues 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dispose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 no-touch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receptacle;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observe hand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hygiene after soiling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hands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respiratory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secretions;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wear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surgical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mask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if</w:t>
            </w:r>
            <w:r>
              <w:rPr>
                <w:rFonts w:ascii="Arial"/>
                <w:sz w:val="24"/>
              </w:rPr>
              <w:t xml:space="preserve"> tolerated</w:t>
            </w:r>
            <w:r>
              <w:rPr>
                <w:rFonts w:ascii="Arial"/>
                <w:spacing w:val="-1"/>
                <w:sz w:val="24"/>
              </w:rPr>
              <w:t xml:space="preserve"> or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maintain</w:t>
            </w:r>
            <w:r>
              <w:rPr>
                <w:rFonts w:ascii="Arial"/>
                <w:spacing w:val="2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spatial separation, </w:t>
            </w:r>
            <w:r>
              <w:rPr>
                <w:rFonts w:ascii="Arial"/>
                <w:sz w:val="24"/>
              </w:rPr>
              <w:t>&gt;3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feet</w:t>
            </w:r>
            <w:r>
              <w:rPr>
                <w:rFonts w:ascii="Arial"/>
                <w:spacing w:val="-1"/>
                <w:sz w:val="24"/>
              </w:rPr>
              <w:t xml:space="preserve"> if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possible.</w:t>
            </w:r>
          </w:p>
        </w:tc>
      </w:tr>
    </w:tbl>
    <w:p w:rsidR="00892505" w:rsidRDefault="00892505" w14:paraId="4BDA3878" w14:textId="77777777">
      <w:pPr>
        <w:spacing w:before="1"/>
        <w:rPr>
          <w:rFonts w:ascii="Arial" w:hAnsi="Arial" w:eastAsia="Arial" w:cs="Arial"/>
          <w:b/>
          <w:bCs/>
          <w:sz w:val="17"/>
          <w:szCs w:val="17"/>
        </w:rPr>
      </w:pPr>
    </w:p>
    <w:p w:rsidR="00892505" w:rsidRDefault="009734EE" w14:paraId="0DB53142" w14:textId="77777777">
      <w:pPr>
        <w:pStyle w:val="BodyText"/>
        <w:numPr>
          <w:ilvl w:val="0"/>
          <w:numId w:val="4"/>
        </w:numPr>
        <w:tabs>
          <w:tab w:val="left" w:pos="194"/>
        </w:tabs>
        <w:spacing w:before="69"/>
        <w:ind w:right="259" w:hanging="480"/>
      </w:pPr>
      <w:r>
        <w:rPr>
          <w:u w:val="single" w:color="000000"/>
        </w:rPr>
        <w:t>*</w:t>
      </w:r>
      <w:r>
        <w:rPr>
          <w:spacing w:val="-2"/>
          <w:u w:val="single" w:color="000000"/>
        </w:rPr>
        <w:t xml:space="preserve"> </w:t>
      </w:r>
      <w:r>
        <w:rPr>
          <w:spacing w:val="-1"/>
        </w:rPr>
        <w:t>During</w:t>
      </w:r>
      <w:r>
        <w:rPr>
          <w:spacing w:val="1"/>
        </w:rPr>
        <w:t xml:space="preserve"> </w:t>
      </w:r>
      <w:r>
        <w:rPr>
          <w:spacing w:val="-1"/>
        </w:rPr>
        <w:t>aerosol-generating</w:t>
      </w:r>
      <w:r>
        <w:rPr>
          <w:spacing w:val="1"/>
        </w:rPr>
        <w:t xml:space="preserve"> </w:t>
      </w:r>
      <w:r>
        <w:rPr>
          <w:spacing w:val="-1"/>
        </w:rPr>
        <w:t>procedures</w:t>
      </w:r>
      <w:r>
        <w:t xml:space="preserve"> on </w:t>
      </w:r>
      <w:r>
        <w:rPr>
          <w:spacing w:val="-1"/>
        </w:rPr>
        <w:t>patients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suspected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proven</w:t>
      </w:r>
      <w:r>
        <w:t xml:space="preserve"> </w:t>
      </w:r>
      <w:r>
        <w:rPr>
          <w:spacing w:val="-1"/>
        </w:rPr>
        <w:t>infections</w:t>
      </w:r>
      <w:r>
        <w:t xml:space="preserve"> transmitted</w:t>
      </w:r>
      <w:r>
        <w:rPr>
          <w:spacing w:val="-1"/>
        </w:rPr>
        <w:t xml:space="preserve"> by respiratory</w:t>
      </w:r>
      <w:r>
        <w:t xml:space="preserve"> </w:t>
      </w:r>
      <w:r>
        <w:rPr>
          <w:spacing w:val="-1"/>
        </w:rPr>
        <w:t>aerosols</w:t>
      </w:r>
      <w:r>
        <w:rPr>
          <w:spacing w:val="34"/>
        </w:rPr>
        <w:t xml:space="preserve"> </w:t>
      </w:r>
      <w:r>
        <w:rPr>
          <w:spacing w:val="-1"/>
        </w:rPr>
        <w:t>(e.g.,</w:t>
      </w:r>
      <w:r>
        <w:rPr>
          <w:spacing w:val="-2"/>
        </w:rPr>
        <w:t xml:space="preserve"> </w:t>
      </w:r>
      <w:r>
        <w:rPr>
          <w:spacing w:val="-1"/>
        </w:rPr>
        <w:t>SARS),</w:t>
      </w:r>
      <w:r>
        <w:rPr>
          <w:spacing w:val="-2"/>
        </w:rPr>
        <w:t xml:space="preserve"> </w:t>
      </w:r>
      <w:r>
        <w:rPr>
          <w:spacing w:val="-1"/>
        </w:rPr>
        <w:t xml:space="preserve">wear </w:t>
      </w:r>
      <w:r>
        <w:t>a</w:t>
      </w:r>
      <w:r>
        <w:rPr>
          <w:spacing w:val="-2"/>
        </w:rPr>
        <w:t xml:space="preserve"> </w:t>
      </w:r>
      <w:r>
        <w:t>fit-tested</w:t>
      </w:r>
      <w:r>
        <w:rPr>
          <w:spacing w:val="-3"/>
        </w:rPr>
        <w:t xml:space="preserve"> </w:t>
      </w:r>
      <w:r>
        <w:rPr>
          <w:spacing w:val="-1"/>
        </w:rPr>
        <w:t>N95 or</w:t>
      </w:r>
      <w:r>
        <w:rPr>
          <w:spacing w:val="-2"/>
        </w:rPr>
        <w:t xml:space="preserve"> </w:t>
      </w:r>
      <w:r>
        <w:rPr>
          <w:spacing w:val="-1"/>
        </w:rPr>
        <w:t>higher</w:t>
      </w:r>
      <w:r>
        <w:rPr>
          <w:spacing w:val="-2"/>
        </w:rPr>
        <w:t xml:space="preserve"> </w:t>
      </w:r>
      <w:r>
        <w:rPr>
          <w:spacing w:val="-1"/>
        </w:rPr>
        <w:t>respirator in</w:t>
      </w:r>
      <w:r>
        <w:rPr>
          <w:spacing w:val="-2"/>
        </w:rPr>
        <w:t xml:space="preserve"> </w:t>
      </w:r>
      <w:r>
        <w:rPr>
          <w:spacing w:val="-1"/>
        </w:rP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 xml:space="preserve">gloves, </w:t>
      </w:r>
      <w:r>
        <w:rPr>
          <w:spacing w:val="-1"/>
        </w:rPr>
        <w:t>gown,and</w:t>
      </w:r>
      <w:r>
        <w:rPr>
          <w:spacing w:val="-2"/>
        </w:rPr>
        <w:t xml:space="preserve"> </w:t>
      </w:r>
      <w:r>
        <w:t>face/eye</w:t>
      </w:r>
      <w:r>
        <w:rPr>
          <w:spacing w:val="-2"/>
        </w:rPr>
        <w:t xml:space="preserve"> </w:t>
      </w:r>
      <w:r>
        <w:rPr>
          <w:spacing w:val="-1"/>
        </w:rPr>
        <w:t>protection.</w:t>
      </w:r>
    </w:p>
    <w:p w:rsidR="00892505" w:rsidRDefault="00892505" w14:paraId="7B2F6666" w14:textId="77777777">
      <w:pPr>
        <w:sectPr w:rsidR="00892505">
          <w:pgSz w:w="15840" w:h="12240" w:orient="landscape"/>
          <w:pgMar w:top="1140" w:right="1200" w:bottom="940" w:left="980" w:header="0" w:footer="747" w:gutter="0"/>
          <w:cols w:space="720"/>
        </w:sectPr>
      </w:pPr>
    </w:p>
    <w:p w:rsidR="00892505" w:rsidRDefault="00892505" w14:paraId="64784473" w14:textId="77777777"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p w:rsidR="00892505" w:rsidRDefault="00892505" w14:paraId="74E6D11B" w14:textId="77777777">
      <w:pPr>
        <w:rPr>
          <w:rFonts w:ascii="Times New Roman" w:hAnsi="Times New Roman" w:eastAsia="Times New Roman" w:cs="Times New Roman"/>
          <w:sz w:val="17"/>
          <w:szCs w:val="17"/>
        </w:rPr>
        <w:sectPr w:rsidR="00892505">
          <w:footerReference w:type="default" r:id="rId20"/>
          <w:pgSz w:w="12240" w:h="15840" w:orient="portrait"/>
          <w:pgMar w:top="1500" w:right="1720" w:bottom="940" w:left="1720" w:header="0" w:footer="747" w:gutter="0"/>
          <w:pgNumType w:start="131"/>
          <w:cols w:space="720"/>
        </w:sectPr>
      </w:pPr>
    </w:p>
    <w:p w:rsidR="00892505" w:rsidRDefault="009734EE" w14:paraId="55F0F723" w14:textId="77777777">
      <w:pPr>
        <w:pStyle w:val="Heading3"/>
        <w:spacing w:before="58" w:line="275" w:lineRule="exact"/>
        <w:rPr>
          <w:b w:val="0"/>
          <w:bCs w:val="0"/>
        </w:rPr>
      </w:pPr>
      <w:r>
        <w:t>TABLE</w:t>
      </w:r>
      <w:r>
        <w:rPr>
          <w:spacing w:val="-7"/>
        </w:rPr>
        <w:t xml:space="preserve"> </w:t>
      </w:r>
      <w:r>
        <w:rPr>
          <w:spacing w:val="-1"/>
        </w:rPr>
        <w:t>5.</w:t>
      </w:r>
      <w:r>
        <w:rPr>
          <w:spacing w:val="56"/>
        </w:rPr>
        <w:t xml:space="preserve"> </w:t>
      </w:r>
      <w:r>
        <w:rPr>
          <w:spacing w:val="-1"/>
        </w:rP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PROTECTIVE</w:t>
      </w:r>
      <w:r>
        <w:rPr>
          <w:spacing w:val="-6"/>
        </w:rPr>
        <w:t xml:space="preserve"> </w:t>
      </w:r>
      <w:r>
        <w:rPr>
          <w:spacing w:val="-1"/>
        </w:rPr>
        <w:t>ENVIRONMENT</w:t>
      </w:r>
    </w:p>
    <w:p w:rsidR="00892505" w:rsidRDefault="009734EE" w14:paraId="1845DD26" w14:textId="77777777">
      <w:pPr>
        <w:pStyle w:val="BodyText"/>
        <w:spacing w:line="275" w:lineRule="exact"/>
        <w:ind w:left="362" w:firstLine="0"/>
        <w:jc w:val="center"/>
      </w:pPr>
      <w:r>
        <w:rPr>
          <w:spacing w:val="-1"/>
        </w:rPr>
        <w:t>(Adapted</w:t>
      </w:r>
      <w:r>
        <w:t xml:space="preserve"> from </w:t>
      </w:r>
      <w:r>
        <w:rPr>
          <w:spacing w:val="-1"/>
        </w:rPr>
        <w:t>MMWR</w:t>
      </w:r>
      <w:r>
        <w:t xml:space="preserve"> </w:t>
      </w:r>
      <w:r>
        <w:rPr>
          <w:spacing w:val="-1"/>
        </w:rPr>
        <w:t>2003;</w:t>
      </w:r>
      <w:r>
        <w:t xml:space="preserve"> </w:t>
      </w:r>
      <w:r>
        <w:rPr>
          <w:spacing w:val="-1"/>
        </w:rPr>
        <w:t>52</w:t>
      </w:r>
      <w:r>
        <w:t xml:space="preserve"> [RR-10])</w:t>
      </w:r>
    </w:p>
    <w:p w:rsidR="00892505" w:rsidRDefault="00892505" w14:paraId="4B41AFB4" w14:textId="77777777">
      <w:pPr>
        <w:spacing w:before="1"/>
        <w:rPr>
          <w:rFonts w:ascii="Arial" w:hAnsi="Arial" w:eastAsia="Arial" w:cs="Arial"/>
          <w:sz w:val="24"/>
          <w:szCs w:val="24"/>
        </w:rPr>
      </w:pPr>
    </w:p>
    <w:p w:rsidR="00892505" w:rsidRDefault="009734EE" w14:paraId="31FE6F5F" w14:textId="77777777">
      <w:pPr>
        <w:pStyle w:val="Heading3"/>
        <w:numPr>
          <w:ilvl w:val="1"/>
          <w:numId w:val="5"/>
        </w:numPr>
        <w:tabs>
          <w:tab w:val="left" w:pos="661"/>
        </w:tabs>
        <w:spacing w:line="276" w:lineRule="exact"/>
        <w:ind w:hanging="200"/>
        <w:rPr>
          <w:b w:val="0"/>
          <w:bCs w:val="0"/>
        </w:rPr>
      </w:pPr>
      <w:r>
        <w:rPr>
          <w:spacing w:val="-1"/>
        </w:rPr>
        <w:t>Patients:</w:t>
      </w:r>
      <w:r>
        <w:rPr>
          <w:spacing w:val="-7"/>
        </w:rPr>
        <w:t xml:space="preserve"> </w:t>
      </w:r>
      <w:r>
        <w:rPr>
          <w:spacing w:val="-1"/>
        </w:rPr>
        <w:t>allogeneic</w:t>
      </w:r>
      <w:r>
        <w:rPr>
          <w:spacing w:val="-6"/>
        </w:rPr>
        <w:t xml:space="preserve"> </w:t>
      </w:r>
      <w:r>
        <w:t>hematopoeitic</w:t>
      </w:r>
      <w:r>
        <w:rPr>
          <w:spacing w:val="-9"/>
        </w:rPr>
        <w:t xml:space="preserve"> </w:t>
      </w:r>
      <w:r>
        <w:rPr>
          <w:spacing w:val="-1"/>
        </w:rPr>
        <w:t>stem</w:t>
      </w:r>
      <w:r>
        <w:rPr>
          <w:spacing w:val="-6"/>
        </w:rPr>
        <w:t xml:space="preserve"> </w:t>
      </w:r>
      <w:r>
        <w:rPr>
          <w:spacing w:val="-1"/>
        </w:rPr>
        <w:t>cell</w:t>
      </w:r>
      <w:r>
        <w:rPr>
          <w:spacing w:val="-7"/>
        </w:rPr>
        <w:t xml:space="preserve"> </w:t>
      </w:r>
      <w:r>
        <w:t>transplant</w:t>
      </w:r>
      <w:r>
        <w:rPr>
          <w:spacing w:val="-7"/>
        </w:rPr>
        <w:t xml:space="preserve"> </w:t>
      </w:r>
      <w:r>
        <w:t>(HSCT)</w:t>
      </w:r>
      <w:r>
        <w:rPr>
          <w:spacing w:val="-7"/>
        </w:rPr>
        <w:t xml:space="preserve"> </w:t>
      </w:r>
      <w:r>
        <w:t>only</w:t>
      </w:r>
    </w:p>
    <w:p w:rsidR="00892505" w:rsidRDefault="009734EE" w14:paraId="09036755" w14:textId="77777777">
      <w:pPr>
        <w:pStyle w:val="BodyText"/>
        <w:numPr>
          <w:ilvl w:val="2"/>
          <w:numId w:val="5"/>
        </w:numPr>
        <w:tabs>
          <w:tab w:val="left" w:pos="910"/>
        </w:tabs>
        <w:spacing w:before="22" w:line="274" w:lineRule="exact"/>
        <w:ind w:right="133"/>
      </w:pPr>
      <w:r>
        <w:rPr>
          <w:spacing w:val="-1"/>
        </w:rPr>
        <w:t>Maintain in PE</w:t>
      </w:r>
      <w:r>
        <w:t xml:space="preserve"> </w:t>
      </w:r>
      <w:r>
        <w:rPr>
          <w:spacing w:val="-1"/>
        </w:rPr>
        <w:t>room except</w:t>
      </w:r>
      <w:r>
        <w:t xml:space="preserve"> for</w:t>
      </w:r>
      <w:r>
        <w:rPr>
          <w:spacing w:val="-1"/>
        </w:rPr>
        <w:t xml:space="preserve"> required diagnostic</w:t>
      </w:r>
      <w:r>
        <w:t xml:space="preserve"> </w:t>
      </w:r>
      <w:r>
        <w:rPr>
          <w:spacing w:val="-1"/>
        </w:rPr>
        <w:t xml:space="preserve">or </w:t>
      </w:r>
      <w:r>
        <w:t>therapeutic</w:t>
      </w:r>
      <w:r>
        <w:rPr>
          <w:spacing w:val="-1"/>
        </w:rPr>
        <w:t xml:space="preserve"> procedures</w:t>
      </w:r>
      <w:r>
        <w:rPr>
          <w:spacing w:val="2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be performed in</w:t>
      </w:r>
      <w:r>
        <w:t xml:space="preserve"> 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rPr>
          <w:spacing w:val="-1"/>
        </w:rPr>
        <w:t>e.g. radiology, operating</w:t>
      </w:r>
      <w:r>
        <w:t xml:space="preserve"> </w:t>
      </w:r>
      <w:r>
        <w:rPr>
          <w:spacing w:val="-1"/>
        </w:rPr>
        <w:t>room</w:t>
      </w:r>
    </w:p>
    <w:p w:rsidR="00892505" w:rsidRDefault="009734EE" w14:paraId="629FD6DB" w14:textId="77777777">
      <w:pPr>
        <w:pStyle w:val="BodyText"/>
        <w:numPr>
          <w:ilvl w:val="2"/>
          <w:numId w:val="5"/>
        </w:numPr>
        <w:tabs>
          <w:tab w:val="left" w:pos="910"/>
        </w:tabs>
        <w:spacing w:before="17" w:line="276" w:lineRule="exact"/>
        <w:ind w:right="363"/>
      </w:pPr>
      <w:r>
        <w:rPr>
          <w:spacing w:val="-1"/>
        </w:rPr>
        <w:t>Respiratory protection</w:t>
      </w:r>
      <w:r>
        <w:rPr>
          <w:spacing w:val="-2"/>
        </w:rPr>
        <w:t xml:space="preserve"> </w:t>
      </w:r>
      <w:r>
        <w:rPr>
          <w:spacing w:val="-1"/>
        </w:rPr>
        <w:t>e.g., N95</w:t>
      </w:r>
      <w:r>
        <w:rPr>
          <w:spacing w:val="-2"/>
        </w:rPr>
        <w:t xml:space="preserve"> </w:t>
      </w:r>
      <w:r>
        <w:rPr>
          <w:spacing w:val="-1"/>
        </w:rPr>
        <w:t xml:space="preserve">respirator,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patient</w:t>
      </w:r>
      <w:r>
        <w:rPr>
          <w:spacing w:val="-2"/>
        </w:rPr>
        <w:t xml:space="preserve"> </w:t>
      </w:r>
      <w:r>
        <w:rPr>
          <w:spacing w:val="-1"/>
        </w:rPr>
        <w:t>when leaving</w:t>
      </w:r>
      <w:r>
        <w:rPr>
          <w:spacing w:val="-2"/>
        </w:rPr>
        <w:t xml:space="preserve"> </w:t>
      </w:r>
      <w:r>
        <w:rPr>
          <w:spacing w:val="-1"/>
        </w:rPr>
        <w:t>PE</w:t>
      </w:r>
      <w:r>
        <w:rPr>
          <w:spacing w:val="22"/>
          <w:w w:val="99"/>
        </w:rPr>
        <w:t xml:space="preserve"> </w:t>
      </w:r>
      <w:r>
        <w:rPr>
          <w:spacing w:val="-1"/>
        </w:rPr>
        <w:t>during periods of</w:t>
      </w:r>
      <w:r>
        <w:t xml:space="preserve"> </w:t>
      </w:r>
      <w:r>
        <w:rPr>
          <w:spacing w:val="-1"/>
        </w:rPr>
        <w:t>construction</w:t>
      </w:r>
    </w:p>
    <w:p w:rsidR="00892505" w:rsidRDefault="00892505" w14:paraId="29028B7E" w14:textId="77777777">
      <w:pPr>
        <w:rPr>
          <w:rFonts w:ascii="Arial" w:hAnsi="Arial" w:eastAsia="Arial" w:cs="Arial"/>
          <w:sz w:val="24"/>
          <w:szCs w:val="24"/>
        </w:rPr>
      </w:pPr>
    </w:p>
    <w:p w:rsidR="00892505" w:rsidRDefault="00892505" w14:paraId="61AE24E2" w14:textId="77777777">
      <w:pPr>
        <w:spacing w:before="7"/>
        <w:rPr>
          <w:rFonts w:ascii="Arial" w:hAnsi="Arial" w:eastAsia="Arial" w:cs="Arial"/>
          <w:sz w:val="20"/>
          <w:szCs w:val="20"/>
        </w:rPr>
      </w:pPr>
    </w:p>
    <w:p w:rsidR="00892505" w:rsidRDefault="009734EE" w14:paraId="70C9D035" w14:textId="77777777">
      <w:pPr>
        <w:pStyle w:val="Heading3"/>
        <w:numPr>
          <w:ilvl w:val="1"/>
          <w:numId w:val="5"/>
        </w:numPr>
        <w:tabs>
          <w:tab w:val="left" w:pos="728"/>
        </w:tabs>
        <w:ind w:left="727" w:hanging="267"/>
        <w:rPr>
          <w:b w:val="0"/>
          <w:bCs w:val="0"/>
        </w:rPr>
      </w:pPr>
      <w:bookmarkStart w:name="II._Standard_and_Expanded_Precautions" w:id="8"/>
      <w:bookmarkEnd w:id="8"/>
      <w:r>
        <w:rPr>
          <w:spacing w:val="-1"/>
        </w:rPr>
        <w:t>Standard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Expanded</w:t>
      </w:r>
      <w:r>
        <w:rPr>
          <w:spacing w:val="-9"/>
        </w:rPr>
        <w:t xml:space="preserve"> </w:t>
      </w:r>
      <w:r>
        <w:rPr>
          <w:spacing w:val="-1"/>
        </w:rPr>
        <w:t>Precautions</w:t>
      </w:r>
    </w:p>
    <w:p w:rsidR="00892505" w:rsidRDefault="009734EE" w14:paraId="094586DB" w14:textId="77777777">
      <w:pPr>
        <w:pStyle w:val="BodyText"/>
        <w:numPr>
          <w:ilvl w:val="2"/>
          <w:numId w:val="5"/>
        </w:numPr>
        <w:tabs>
          <w:tab w:val="left" w:pos="911"/>
        </w:tabs>
        <w:spacing w:before="59" w:line="293" w:lineRule="exact"/>
      </w:pPr>
      <w:r>
        <w:rPr>
          <w:spacing w:val="-1"/>
        </w:rPr>
        <w:t>Hand hygiene observed before</w:t>
      </w:r>
      <w:r>
        <w:rPr>
          <w:spacing w:val="2"/>
        </w:rPr>
        <w:t xml:space="preserve"> </w:t>
      </w:r>
      <w:r>
        <w:rPr>
          <w:spacing w:val="-1"/>
        </w:rPr>
        <w:t>and after patient</w:t>
      </w:r>
      <w:r>
        <w:t xml:space="preserve"> </w:t>
      </w:r>
      <w:r>
        <w:rPr>
          <w:spacing w:val="-1"/>
        </w:rPr>
        <w:t>contact</w:t>
      </w:r>
    </w:p>
    <w:p w:rsidR="00892505" w:rsidRDefault="009734EE" w14:paraId="4B532DF0" w14:textId="77777777">
      <w:pPr>
        <w:pStyle w:val="BodyText"/>
        <w:numPr>
          <w:ilvl w:val="2"/>
          <w:numId w:val="5"/>
        </w:numPr>
        <w:tabs>
          <w:tab w:val="left" w:pos="911"/>
        </w:tabs>
        <w:ind w:right="229"/>
      </w:pPr>
      <w:r>
        <w:t>Gown,</w:t>
      </w:r>
      <w:r>
        <w:rPr>
          <w:spacing w:val="-1"/>
        </w:rPr>
        <w:t xml:space="preserve"> gloves, mask NOT</w:t>
      </w:r>
      <w:r>
        <w:t xml:space="preserve"> </w:t>
      </w:r>
      <w:r>
        <w:rPr>
          <w:spacing w:val="-1"/>
        </w:rPr>
        <w:t xml:space="preserve">required </w:t>
      </w:r>
      <w:r>
        <w:t>for</w:t>
      </w:r>
      <w:r>
        <w:rPr>
          <w:spacing w:val="-1"/>
        </w:rPr>
        <w:t xml:space="preserve"> HCWs</w:t>
      </w:r>
      <w:r>
        <w:rPr>
          <w:spacing w:val="-2"/>
        </w:rPr>
        <w:t xml:space="preserve"> </w:t>
      </w:r>
      <w:r>
        <w:t>or visitors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routine entry</w:t>
      </w:r>
      <w:r>
        <w:t xml:space="preserve"> </w:t>
      </w:r>
      <w:r>
        <w:rPr>
          <w:spacing w:val="-1"/>
        </w:rPr>
        <w:t>into</w:t>
      </w:r>
      <w:r>
        <w:rPr>
          <w:spacing w:val="26"/>
        </w:rPr>
        <w:t xml:space="preserve"> </w:t>
      </w:r>
      <w:r>
        <w:t>the room</w:t>
      </w:r>
    </w:p>
    <w:p w:rsidR="00892505" w:rsidRDefault="009734EE" w14:paraId="51163ABC" w14:textId="77777777">
      <w:pPr>
        <w:pStyle w:val="BodyText"/>
        <w:numPr>
          <w:ilvl w:val="2"/>
          <w:numId w:val="5"/>
        </w:numPr>
        <w:tabs>
          <w:tab w:val="left" w:pos="911"/>
        </w:tabs>
        <w:spacing w:before="2" w:line="238" w:lineRule="auto"/>
        <w:ind w:right="444"/>
      </w:pPr>
      <w:r>
        <w:rPr>
          <w:spacing w:val="-1"/>
        </w:rPr>
        <w:t>Use of</w:t>
      </w:r>
      <w:r>
        <w:t xml:space="preserve"> </w:t>
      </w:r>
      <w:r>
        <w:rPr>
          <w:spacing w:val="-1"/>
        </w:rPr>
        <w:t>gown, gloves,</w:t>
      </w:r>
      <w:r>
        <w:t xml:space="preserve"> </w:t>
      </w:r>
      <w:r>
        <w:rPr>
          <w:spacing w:val="-1"/>
        </w:rPr>
        <w:t>mask</w:t>
      </w:r>
      <w:r>
        <w:t xml:space="preserve"> </w:t>
      </w:r>
      <w:r>
        <w:rPr>
          <w:spacing w:val="-1"/>
        </w:rPr>
        <w:t>by HCWs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visitors according</w:t>
      </w:r>
      <w:r>
        <w:t xml:space="preserve"> to </w:t>
      </w:r>
      <w:r>
        <w:rPr>
          <w:spacing w:val="-1"/>
        </w:rPr>
        <w:t>Standard</w:t>
      </w:r>
      <w:r>
        <w:rPr>
          <w:spacing w:val="20"/>
        </w:rPr>
        <w:t xml:space="preserve"> </w:t>
      </w:r>
      <w:r>
        <w:rPr>
          <w:spacing w:val="-1"/>
        </w:rPr>
        <w:t>Precautions and</w:t>
      </w:r>
      <w:r>
        <w:rPr>
          <w:spacing w:val="66"/>
        </w:rPr>
        <w:t xml:space="preserve"> </w:t>
      </w:r>
      <w:r>
        <w:rPr>
          <w:spacing w:val="-1"/>
        </w:rPr>
        <w:t>as indicated</w:t>
      </w:r>
      <w:r>
        <w:t xml:space="preserve"> for</w:t>
      </w:r>
      <w:r>
        <w:rPr>
          <w:spacing w:val="-1"/>
        </w:rPr>
        <w:t xml:space="preserve"> suspected</w:t>
      </w:r>
      <w:r>
        <w:t xml:space="preserve"> </w:t>
      </w:r>
      <w:r>
        <w:rPr>
          <w:spacing w:val="-1"/>
        </w:rPr>
        <w:t>or proven</w:t>
      </w:r>
      <w:r>
        <w:t xml:space="preserve"> </w:t>
      </w:r>
      <w:r>
        <w:rPr>
          <w:spacing w:val="-1"/>
        </w:rPr>
        <w:t>infections</w:t>
      </w:r>
      <w:r>
        <w:t xml:space="preserve"> for </w:t>
      </w:r>
      <w:r>
        <w:rPr>
          <w:spacing w:val="-1"/>
        </w:rPr>
        <w:t>which</w:t>
      </w:r>
      <w:r>
        <w:rPr>
          <w:spacing w:val="28"/>
        </w:rPr>
        <w:t xml:space="preserve"> </w:t>
      </w:r>
      <w:r>
        <w:t xml:space="preserve">Transmission-Based </w:t>
      </w:r>
      <w:r>
        <w:rPr>
          <w:spacing w:val="-1"/>
        </w:rPr>
        <w:t>Precautions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recommended</w:t>
      </w:r>
    </w:p>
    <w:p w:rsidR="00892505" w:rsidRDefault="00892505" w14:paraId="5CD82360" w14:textId="77777777">
      <w:pPr>
        <w:spacing w:before="2"/>
        <w:rPr>
          <w:rFonts w:ascii="Arial" w:hAnsi="Arial" w:eastAsia="Arial" w:cs="Arial"/>
          <w:sz w:val="24"/>
          <w:szCs w:val="24"/>
        </w:rPr>
      </w:pPr>
    </w:p>
    <w:p w:rsidR="00892505" w:rsidRDefault="009734EE" w14:paraId="6AD1F4FC" w14:textId="77777777">
      <w:pPr>
        <w:pStyle w:val="Heading3"/>
        <w:numPr>
          <w:ilvl w:val="1"/>
          <w:numId w:val="5"/>
        </w:numPr>
        <w:tabs>
          <w:tab w:val="left" w:pos="795"/>
        </w:tabs>
        <w:spacing w:line="276" w:lineRule="exact"/>
        <w:ind w:left="794" w:hanging="334"/>
        <w:rPr>
          <w:b w:val="0"/>
          <w:bCs w:val="0"/>
        </w:rPr>
      </w:pPr>
      <w:r>
        <w:rPr>
          <w:spacing w:val="-1"/>
        </w:rPr>
        <w:t>Engineering</w:t>
      </w:r>
    </w:p>
    <w:p w:rsidR="00892505" w:rsidRDefault="009734EE" w14:paraId="13B062F5" w14:textId="77777777">
      <w:pPr>
        <w:pStyle w:val="BodyText"/>
        <w:numPr>
          <w:ilvl w:val="2"/>
          <w:numId w:val="5"/>
        </w:numPr>
        <w:tabs>
          <w:tab w:val="left" w:pos="911"/>
        </w:tabs>
        <w:ind w:right="229"/>
      </w:pPr>
      <w:r>
        <w:rPr>
          <w:spacing w:val="-1"/>
        </w:rPr>
        <w:t>Central or</w:t>
      </w:r>
      <w:r>
        <w:t xml:space="preserve"> </w:t>
      </w:r>
      <w:r>
        <w:rPr>
          <w:spacing w:val="-1"/>
        </w:rPr>
        <w:t>point-of-use</w:t>
      </w:r>
      <w:r>
        <w:rPr>
          <w:spacing w:val="1"/>
        </w:rPr>
        <w:t xml:space="preserve"> </w:t>
      </w:r>
      <w:r>
        <w:rPr>
          <w:spacing w:val="-1"/>
        </w:rPr>
        <w:t>HEPA</w:t>
      </w:r>
      <w:r>
        <w:t xml:space="preserve"> </w:t>
      </w:r>
      <w:r>
        <w:rPr>
          <w:spacing w:val="-1"/>
        </w:rPr>
        <w:t>(99.97%</w:t>
      </w:r>
      <w:r>
        <w:t xml:space="preserve"> </w:t>
      </w:r>
      <w:r>
        <w:rPr>
          <w:spacing w:val="-1"/>
        </w:rPr>
        <w:t>efficiency)</w:t>
      </w:r>
      <w:r>
        <w:rPr>
          <w:spacing w:val="1"/>
        </w:rPr>
        <w:t xml:space="preserve"> </w:t>
      </w:r>
      <w:r>
        <w:t>filters</w:t>
      </w:r>
      <w:r>
        <w:rPr>
          <w:spacing w:val="-1"/>
        </w:rPr>
        <w:t xml:space="preserve"> capable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removing</w:t>
      </w:r>
      <w:r>
        <w:rPr>
          <w:spacing w:val="28"/>
        </w:rPr>
        <w:t xml:space="preserve"> </w:t>
      </w:r>
      <w:r>
        <w:rPr>
          <w:spacing w:val="-1"/>
        </w:rPr>
        <w:t>particles 0.3</w:t>
      </w:r>
      <w:r>
        <w:t xml:space="preserve"> </w:t>
      </w:r>
      <w:r>
        <w:rPr>
          <w:rFonts w:ascii="Symbol" w:hAnsi="Symbol" w:eastAsia="Symbol" w:cs="Symbol"/>
          <w:spacing w:val="-1"/>
        </w:rPr>
        <w:t></w:t>
      </w:r>
      <w:r>
        <w:rPr>
          <w:spacing w:val="-1"/>
        </w:rPr>
        <w:t>m in</w:t>
      </w:r>
      <w:r>
        <w:t xml:space="preserve"> </w:t>
      </w:r>
      <w:r>
        <w:rPr>
          <w:spacing w:val="-1"/>
        </w:rPr>
        <w:t>diameter</w:t>
      </w:r>
      <w:r>
        <w:t xml:space="preserve"> for</w:t>
      </w:r>
      <w:r>
        <w:rPr>
          <w:spacing w:val="-1"/>
        </w:rPr>
        <w:t xml:space="preserve"> supply</w:t>
      </w:r>
      <w:r>
        <w:t xml:space="preserve"> </w:t>
      </w:r>
      <w:r>
        <w:rPr>
          <w:spacing w:val="-1"/>
        </w:rPr>
        <w:t>(incoming)</w:t>
      </w:r>
      <w:r>
        <w:t xml:space="preserve"> </w:t>
      </w:r>
      <w:r>
        <w:rPr>
          <w:spacing w:val="-1"/>
        </w:rPr>
        <w:t>air</w:t>
      </w:r>
    </w:p>
    <w:p w:rsidR="00892505" w:rsidRDefault="009734EE" w14:paraId="70D10AC5" w14:textId="77777777">
      <w:pPr>
        <w:pStyle w:val="BodyText"/>
        <w:numPr>
          <w:ilvl w:val="2"/>
          <w:numId w:val="5"/>
        </w:numPr>
        <w:tabs>
          <w:tab w:val="left" w:pos="911"/>
        </w:tabs>
        <w:spacing w:line="291" w:lineRule="exact"/>
      </w:pPr>
      <w:r>
        <w:t>Well-sealed</w:t>
      </w:r>
      <w:r>
        <w:rPr>
          <w:spacing w:val="-1"/>
        </w:rPr>
        <w:t xml:space="preserve"> </w:t>
      </w:r>
      <w:r>
        <w:t>rooms</w:t>
      </w:r>
    </w:p>
    <w:p w:rsidR="00892505" w:rsidRDefault="009734EE" w14:paraId="1E97297F" w14:textId="77777777">
      <w:pPr>
        <w:pStyle w:val="BodyText"/>
        <w:numPr>
          <w:ilvl w:val="3"/>
          <w:numId w:val="5"/>
        </w:numPr>
        <w:tabs>
          <w:tab w:val="left" w:pos="1361"/>
        </w:tabs>
        <w:spacing w:line="285" w:lineRule="exact"/>
        <w:ind w:hanging="270"/>
      </w:pPr>
      <w:r>
        <w:rPr>
          <w:spacing w:val="-1"/>
        </w:rPr>
        <w:t>Proper construction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windows,</w:t>
      </w:r>
      <w:r>
        <w:t xml:space="preserve"> </w:t>
      </w:r>
      <w:r>
        <w:rPr>
          <w:spacing w:val="-1"/>
        </w:rPr>
        <w:t>doors, and</w:t>
      </w:r>
      <w:r>
        <w:t xml:space="preserve"> </w:t>
      </w:r>
      <w:r>
        <w:rPr>
          <w:spacing w:val="-1"/>
        </w:rPr>
        <w:t>intake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exhaust</w:t>
      </w:r>
      <w:r>
        <w:t xml:space="preserve"> </w:t>
      </w:r>
      <w:r>
        <w:rPr>
          <w:spacing w:val="-1"/>
        </w:rPr>
        <w:t>ports</w:t>
      </w:r>
    </w:p>
    <w:p w:rsidR="00892505" w:rsidRDefault="009734EE" w14:paraId="281F9F6A" w14:textId="77777777">
      <w:pPr>
        <w:pStyle w:val="BodyText"/>
        <w:numPr>
          <w:ilvl w:val="3"/>
          <w:numId w:val="5"/>
        </w:numPr>
        <w:tabs>
          <w:tab w:val="left" w:pos="1360"/>
        </w:tabs>
        <w:spacing w:line="276" w:lineRule="exact"/>
        <w:ind w:left="1359" w:hanging="269"/>
      </w:pPr>
      <w:r>
        <w:rPr>
          <w:spacing w:val="-1"/>
        </w:rPr>
        <w:t>Ceilings: smooth,</w:t>
      </w:r>
      <w:r>
        <w:t xml:space="preserve"> free</w:t>
      </w:r>
      <w:r>
        <w:rPr>
          <w:spacing w:val="-1"/>
        </w:rPr>
        <w:t xml:space="preserve"> of fissures,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joints,</w:t>
      </w:r>
      <w:r>
        <w:t xml:space="preserve"> crevices</w:t>
      </w:r>
    </w:p>
    <w:p w:rsidR="00892505" w:rsidRDefault="009734EE" w14:paraId="60337AC6" w14:textId="77777777">
      <w:pPr>
        <w:pStyle w:val="BodyText"/>
        <w:numPr>
          <w:ilvl w:val="3"/>
          <w:numId w:val="5"/>
        </w:numPr>
        <w:tabs>
          <w:tab w:val="left" w:pos="1361"/>
        </w:tabs>
        <w:spacing w:line="276" w:lineRule="exact"/>
        <w:ind w:hanging="270"/>
      </w:pPr>
      <w:r>
        <w:rPr>
          <w:spacing w:val="-1"/>
        </w:rPr>
        <w:t>Walls</w:t>
      </w:r>
      <w:r>
        <w:t xml:space="preserve"> </w:t>
      </w:r>
      <w:r>
        <w:rPr>
          <w:spacing w:val="-1"/>
        </w:rPr>
        <w:t>sealed</w:t>
      </w:r>
      <w: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below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ceiling</w:t>
      </w:r>
    </w:p>
    <w:p w:rsidR="00892505" w:rsidRDefault="009734EE" w14:paraId="31F9F2E5" w14:textId="77777777">
      <w:pPr>
        <w:pStyle w:val="BodyText"/>
        <w:numPr>
          <w:ilvl w:val="3"/>
          <w:numId w:val="5"/>
        </w:numPr>
        <w:tabs>
          <w:tab w:val="left" w:pos="1361"/>
        </w:tabs>
        <w:spacing w:line="276" w:lineRule="exact"/>
        <w:ind w:hanging="270"/>
      </w:pPr>
      <w:r>
        <w:t>If</w:t>
      </w:r>
      <w:r>
        <w:rPr>
          <w:spacing w:val="-1"/>
        </w:rPr>
        <w:t xml:space="preserve"> leakage</w:t>
      </w:r>
      <w:r>
        <w:t xml:space="preserve"> </w:t>
      </w:r>
      <w:r>
        <w:rPr>
          <w:spacing w:val="-1"/>
        </w:rPr>
        <w:t>detected,</w:t>
      </w:r>
      <w:r>
        <w:rPr>
          <w:spacing w:val="1"/>
        </w:rPr>
        <w:t xml:space="preserve"> </w:t>
      </w:r>
      <w:r>
        <w:rPr>
          <w:spacing w:val="-1"/>
        </w:rPr>
        <w:t>locate</w:t>
      </w:r>
      <w:r>
        <w:t xml:space="preserve"> source </w:t>
      </w:r>
      <w:r>
        <w:rPr>
          <w:spacing w:val="-1"/>
        </w:rPr>
        <w:t>and</w:t>
      </w:r>
      <w:r>
        <w:t xml:space="preserve"> make</w:t>
      </w:r>
      <w:r>
        <w:rPr>
          <w:spacing w:val="-1"/>
        </w:rPr>
        <w:t xml:space="preserve"> necessary</w:t>
      </w:r>
      <w:r>
        <w:t xml:space="preserve"> repairs</w:t>
      </w:r>
    </w:p>
    <w:p w:rsidR="00892505" w:rsidRDefault="009734EE" w14:paraId="5CE8036C" w14:textId="77777777">
      <w:pPr>
        <w:pStyle w:val="BodyText"/>
        <w:numPr>
          <w:ilvl w:val="2"/>
          <w:numId w:val="5"/>
        </w:numPr>
        <w:tabs>
          <w:tab w:val="left" w:pos="910"/>
        </w:tabs>
        <w:spacing w:line="283" w:lineRule="exact"/>
        <w:ind w:left="909" w:hanging="179"/>
      </w:pPr>
      <w:r>
        <w:rPr>
          <w:spacing w:val="-1"/>
        </w:rPr>
        <w:t>Ventilation</w:t>
      </w:r>
      <w:r>
        <w:t xml:space="preserve"> to</w:t>
      </w:r>
      <w:r>
        <w:rPr>
          <w:spacing w:val="-1"/>
        </w:rPr>
        <w:t xml:space="preserve"> maintain </w:t>
      </w:r>
      <w:r>
        <w:rPr>
          <w:spacing w:val="-1"/>
          <w:u w:val="single" w:color="000000"/>
        </w:rPr>
        <w:t>&gt;</w:t>
      </w:r>
      <w:r>
        <w:rPr>
          <w:spacing w:val="-1"/>
        </w:rPr>
        <w:t>12 ACH</w:t>
      </w:r>
    </w:p>
    <w:p w:rsidR="00892505" w:rsidRDefault="009734EE" w14:paraId="4BD823F8" w14:textId="77777777">
      <w:pPr>
        <w:pStyle w:val="BodyText"/>
        <w:numPr>
          <w:ilvl w:val="2"/>
          <w:numId w:val="5"/>
        </w:numPr>
        <w:tabs>
          <w:tab w:val="left" w:pos="911"/>
        </w:tabs>
        <w:ind w:right="244"/>
      </w:pPr>
      <w:r>
        <w:rPr>
          <w:spacing w:val="-1"/>
        </w:rPr>
        <w:t>Directed air</w:t>
      </w:r>
      <w:r>
        <w:rPr>
          <w:spacing w:val="2"/>
        </w:rPr>
        <w:t xml:space="preserve"> </w:t>
      </w:r>
      <w:r>
        <w:rPr>
          <w:spacing w:val="-1"/>
        </w:rPr>
        <w:t>flow:</w:t>
      </w:r>
      <w:r>
        <w:t xml:space="preserve"> </w:t>
      </w:r>
      <w:r>
        <w:rPr>
          <w:spacing w:val="-1"/>
        </w:rPr>
        <w:t>air supply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exhaust grills</w:t>
      </w:r>
      <w:r>
        <w:t xml:space="preserve"> </w:t>
      </w:r>
      <w:r>
        <w:rPr>
          <w:spacing w:val="-1"/>
        </w:rPr>
        <w:t>located</w:t>
      </w:r>
      <w:r>
        <w:t xml:space="preserve"> </w:t>
      </w:r>
      <w:r>
        <w:rPr>
          <w:spacing w:val="-1"/>
        </w:rPr>
        <w:t xml:space="preserve">so </w:t>
      </w:r>
      <w:r>
        <w:t xml:space="preserve">that </w:t>
      </w:r>
      <w:r>
        <w:rPr>
          <w:spacing w:val="-1"/>
        </w:rPr>
        <w:t>clean,</w:t>
      </w:r>
      <w:r>
        <w:t xml:space="preserve"> filtered</w:t>
      </w:r>
      <w:r>
        <w:rPr>
          <w:spacing w:val="27"/>
        </w:rPr>
        <w:t xml:space="preserve"> </w:t>
      </w:r>
      <w:r>
        <w:rPr>
          <w:spacing w:val="-1"/>
        </w:rPr>
        <w:t>air enters</w:t>
      </w:r>
      <w:r>
        <w:t xml:space="preserve"> from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flows</w:t>
      </w:r>
      <w:r>
        <w:rPr>
          <w:spacing w:val="-1"/>
        </w:rPr>
        <w:t xml:space="preserve"> across</w:t>
      </w:r>
      <w:r>
        <w:t xml:space="preserve"> the </w:t>
      </w:r>
      <w:r>
        <w:rPr>
          <w:spacing w:val="-1"/>
        </w:rPr>
        <w:t>patient’s</w:t>
      </w:r>
      <w:r>
        <w:t xml:space="preserve"> </w:t>
      </w:r>
      <w:r>
        <w:rPr>
          <w:spacing w:val="-1"/>
        </w:rPr>
        <w:t>bed,</w:t>
      </w:r>
      <w:r>
        <w:t xml:space="preserve"> </w:t>
      </w:r>
      <w:r>
        <w:rPr>
          <w:spacing w:val="-1"/>
        </w:rPr>
        <w:t>exits</w:t>
      </w:r>
      <w:r>
        <w:t xml:space="preserve"> </w:t>
      </w:r>
      <w:r>
        <w:rPr>
          <w:spacing w:val="-1"/>
        </w:rPr>
        <w:t>on</w:t>
      </w:r>
      <w:r>
        <w:rPr>
          <w:spacing w:val="29"/>
        </w:rPr>
        <w:t xml:space="preserve"> </w:t>
      </w:r>
      <w:r>
        <w:rPr>
          <w:spacing w:val="-1"/>
        </w:rPr>
        <w:t>opposite side</w:t>
      </w:r>
      <w:r>
        <w:t xml:space="preserve"> </w:t>
      </w:r>
      <w:r>
        <w:rPr>
          <w:spacing w:val="-1"/>
        </w:rPr>
        <w:t xml:space="preserve">of </w:t>
      </w:r>
      <w:r>
        <w:t xml:space="preserve">the </w:t>
      </w:r>
      <w:r>
        <w:rPr>
          <w:spacing w:val="-1"/>
        </w:rPr>
        <w:t>room</w:t>
      </w:r>
    </w:p>
    <w:p w:rsidR="00892505" w:rsidRDefault="009734EE" w14:paraId="3DE8C3DA" w14:textId="77777777">
      <w:pPr>
        <w:pStyle w:val="BodyText"/>
        <w:numPr>
          <w:ilvl w:val="2"/>
          <w:numId w:val="5"/>
        </w:numPr>
        <w:tabs>
          <w:tab w:val="left" w:pos="911"/>
        </w:tabs>
        <w:spacing w:line="292" w:lineRule="exact"/>
      </w:pPr>
      <w:r>
        <w:t>Positive</w:t>
      </w:r>
      <w:r>
        <w:rPr>
          <w:spacing w:val="-1"/>
        </w:rPr>
        <w:t xml:space="preserve"> </w:t>
      </w:r>
      <w:r>
        <w:t xml:space="preserve">room </w:t>
      </w:r>
      <w:r>
        <w:rPr>
          <w:spacing w:val="-1"/>
        </w:rPr>
        <w:t>air</w:t>
      </w:r>
      <w:r>
        <w:t xml:space="preserve"> </w:t>
      </w:r>
      <w:r>
        <w:rPr>
          <w:spacing w:val="-1"/>
        </w:rPr>
        <w:t>pressure</w:t>
      </w:r>
      <w:r>
        <w:rPr>
          <w:spacing w:val="-2"/>
        </w:rPr>
        <w:t xml:space="preserve"> </w:t>
      </w:r>
      <w:r>
        <w:rPr>
          <w:spacing w:val="-1"/>
        </w:rPr>
        <w:t>in relation</w:t>
      </w:r>
      <w:r>
        <w:t xml:space="preserve"> to the </w:t>
      </w:r>
      <w:r>
        <w:rPr>
          <w:spacing w:val="-1"/>
        </w:rPr>
        <w:t>corridor</w:t>
      </w:r>
    </w:p>
    <w:p w:rsidR="00892505" w:rsidRDefault="009734EE" w14:paraId="25AE451C" w14:textId="77777777">
      <w:pPr>
        <w:pStyle w:val="BodyText"/>
        <w:numPr>
          <w:ilvl w:val="3"/>
          <w:numId w:val="5"/>
        </w:numPr>
        <w:tabs>
          <w:tab w:val="left" w:pos="1361"/>
        </w:tabs>
        <w:spacing w:line="285" w:lineRule="exact"/>
        <w:ind w:hanging="270"/>
      </w:pPr>
      <w:r>
        <w:rPr>
          <w:spacing w:val="-1"/>
        </w:rPr>
        <w:t>Pressure differential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&gt;2.5</w:t>
      </w:r>
      <w:r>
        <w:rPr>
          <w:spacing w:val="-1"/>
        </w:rPr>
        <w:t xml:space="preserve"> </w:t>
      </w:r>
      <w:r>
        <w:t>Pa [0.01”</w:t>
      </w:r>
      <w:r>
        <w:rPr>
          <w:spacing w:val="-1"/>
        </w:rPr>
        <w:t xml:space="preserve"> water</w:t>
      </w:r>
      <w:r>
        <w:t xml:space="preserve"> </w:t>
      </w:r>
      <w:r>
        <w:rPr>
          <w:spacing w:val="-1"/>
        </w:rPr>
        <w:t>gauge]</w:t>
      </w:r>
    </w:p>
    <w:p w:rsidR="00892505" w:rsidRDefault="009734EE" w14:paraId="299DFE84" w14:textId="77777777">
      <w:pPr>
        <w:pStyle w:val="BodyText"/>
        <w:numPr>
          <w:ilvl w:val="2"/>
          <w:numId w:val="5"/>
        </w:numPr>
        <w:tabs>
          <w:tab w:val="left" w:pos="911"/>
        </w:tabs>
        <w:spacing w:before="10" w:line="276" w:lineRule="exact"/>
        <w:ind w:right="229"/>
      </w:pPr>
      <w:r>
        <w:rPr>
          <w:spacing w:val="-1"/>
        </w:rPr>
        <w:t>Monitor and</w:t>
      </w:r>
      <w: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air </w:t>
      </w:r>
      <w:r>
        <w:t xml:space="preserve">flow </w:t>
      </w:r>
      <w:r>
        <w:rPr>
          <w:spacing w:val="-1"/>
        </w:rPr>
        <w:t>patterns</w:t>
      </w:r>
      <w:r>
        <w:t xml:space="preserve"> </w:t>
      </w:r>
      <w:r>
        <w:rPr>
          <w:spacing w:val="-1"/>
        </w:rPr>
        <w:t>daily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visual</w:t>
      </w:r>
      <w:r>
        <w:t xml:space="preserve"> </w:t>
      </w:r>
      <w:r>
        <w:rPr>
          <w:spacing w:val="-1"/>
        </w:rPr>
        <w:t>methods</w:t>
      </w:r>
      <w:r>
        <w:rPr>
          <w:spacing w:val="20"/>
        </w:rPr>
        <w:t xml:space="preserve"> </w:t>
      </w:r>
      <w:r>
        <w:rPr>
          <w:spacing w:val="-1"/>
        </w:rPr>
        <w:t>(e.g.,</w:t>
      </w:r>
      <w:r>
        <w:rPr>
          <w:spacing w:val="-2"/>
        </w:rPr>
        <w:t xml:space="preserve"> </w:t>
      </w:r>
      <w:r>
        <w:rPr>
          <w:spacing w:val="-1"/>
        </w:rPr>
        <w:t>flutter</w:t>
      </w:r>
      <w:r>
        <w:rPr>
          <w:spacing w:val="-3"/>
        </w:rPr>
        <w:t xml:space="preserve"> </w:t>
      </w:r>
      <w:r>
        <w:rPr>
          <w:spacing w:val="-1"/>
        </w:rPr>
        <w:t>strips,</w:t>
      </w:r>
      <w:r>
        <w:rPr>
          <w:spacing w:val="-2"/>
        </w:rPr>
        <w:t xml:space="preserve"> </w:t>
      </w:r>
      <w:r>
        <w:rPr>
          <w:spacing w:val="-1"/>
        </w:rPr>
        <w:t>smoke</w:t>
      </w:r>
      <w:r>
        <w:rPr>
          <w:spacing w:val="-2"/>
        </w:rPr>
        <w:t xml:space="preserve"> </w:t>
      </w:r>
      <w:r>
        <w:rPr>
          <w:spacing w:val="-1"/>
        </w:rPr>
        <w:t>tubes)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pacing w:val="-2"/>
        </w:rPr>
        <w:t xml:space="preserve"> </w:t>
      </w:r>
      <w:r>
        <w:rPr>
          <w:spacing w:val="-1"/>
        </w:rPr>
        <w:t>held</w:t>
      </w:r>
      <w:r>
        <w:rPr>
          <w:spacing w:val="-2"/>
        </w:rPr>
        <w:t xml:space="preserve"> </w:t>
      </w:r>
      <w:r>
        <w:rPr>
          <w:spacing w:val="-1"/>
        </w:rPr>
        <w:t>pressure gauge</w:t>
      </w:r>
    </w:p>
    <w:p w:rsidR="00892505" w:rsidRDefault="009734EE" w14:paraId="2D39E266" w14:textId="77777777">
      <w:pPr>
        <w:pStyle w:val="BodyText"/>
        <w:numPr>
          <w:ilvl w:val="2"/>
          <w:numId w:val="5"/>
        </w:numPr>
        <w:tabs>
          <w:tab w:val="left" w:pos="911"/>
        </w:tabs>
        <w:spacing w:line="289" w:lineRule="exact"/>
      </w:pPr>
      <w:r>
        <w:rPr>
          <w:spacing w:val="-1"/>
        </w:rPr>
        <w:t>Self-closing</w:t>
      </w:r>
      <w:r>
        <w:t xml:space="preserve"> </w:t>
      </w:r>
      <w:r>
        <w:rPr>
          <w:spacing w:val="-1"/>
        </w:rPr>
        <w:t>door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room</w:t>
      </w:r>
      <w:r>
        <w:t xml:space="preserve"> </w:t>
      </w:r>
      <w:r>
        <w:rPr>
          <w:spacing w:val="-1"/>
        </w:rPr>
        <w:t>exits</w:t>
      </w:r>
    </w:p>
    <w:p w:rsidR="00892505" w:rsidRDefault="009734EE" w14:paraId="20AF31BB" w14:textId="77777777">
      <w:pPr>
        <w:pStyle w:val="BodyText"/>
        <w:numPr>
          <w:ilvl w:val="2"/>
          <w:numId w:val="5"/>
        </w:numPr>
        <w:tabs>
          <w:tab w:val="left" w:pos="911"/>
        </w:tabs>
        <w:ind w:right="133"/>
      </w:pPr>
      <w:r>
        <w:t>Maintain</w:t>
      </w:r>
      <w:r>
        <w:rPr>
          <w:spacing w:val="-1"/>
        </w:rPr>
        <w:t xml:space="preserve"> back-up</w:t>
      </w:r>
      <w:r>
        <w:t xml:space="preserve"> ventilation</w:t>
      </w:r>
      <w:r>
        <w:rPr>
          <w:spacing w:val="-1"/>
        </w:rPr>
        <w:t xml:space="preserve"> equipment</w:t>
      </w:r>
      <w:r>
        <w:t xml:space="preserve"> </w:t>
      </w:r>
      <w:r>
        <w:rPr>
          <w:spacing w:val="-1"/>
        </w:rPr>
        <w:t>(e.g., portable</w:t>
      </w:r>
      <w:r>
        <w:t xml:space="preserve"> </w:t>
      </w:r>
      <w:r>
        <w:rPr>
          <w:spacing w:val="-1"/>
        </w:rPr>
        <w:t>units</w:t>
      </w:r>
      <w:r>
        <w:t xml:space="preserve"> for</w:t>
      </w:r>
      <w:r>
        <w:rPr>
          <w:spacing w:val="-4"/>
        </w:rPr>
        <w:t xml:space="preserve"> </w:t>
      </w:r>
      <w:r>
        <w:t xml:space="preserve">fans </w:t>
      </w:r>
      <w:r>
        <w:rPr>
          <w:spacing w:val="-1"/>
        </w:rPr>
        <w:t xml:space="preserve">or </w:t>
      </w:r>
      <w:r>
        <w:t>filters)</w:t>
      </w:r>
      <w:r>
        <w:rPr>
          <w:spacing w:val="2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emergency provision of ventilation requirements for PE areas and take</w:t>
      </w:r>
      <w:r>
        <w:rPr>
          <w:spacing w:val="20"/>
        </w:rPr>
        <w:t xml:space="preserve"> </w:t>
      </w:r>
      <w:r>
        <w:rPr>
          <w:spacing w:val="-1"/>
        </w:rPr>
        <w:t xml:space="preserve">immediate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restore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fixed</w:t>
      </w:r>
      <w:r>
        <w:rPr>
          <w:spacing w:val="-3"/>
        </w:rPr>
        <w:t xml:space="preserve"> </w:t>
      </w:r>
      <w:r>
        <w:rPr>
          <w:spacing w:val="-1"/>
        </w:rPr>
        <w:t>ventilation system</w:t>
      </w:r>
    </w:p>
    <w:p w:rsidR="00892505" w:rsidRDefault="009734EE" w14:paraId="7C13A221" w14:textId="77777777">
      <w:pPr>
        <w:pStyle w:val="BodyText"/>
        <w:numPr>
          <w:ilvl w:val="2"/>
          <w:numId w:val="5"/>
        </w:numPr>
        <w:tabs>
          <w:tab w:val="left" w:pos="911"/>
        </w:tabs>
        <w:spacing w:before="1" w:line="239" w:lineRule="auto"/>
        <w:ind w:right="363"/>
      </w:pPr>
      <w:r>
        <w:t>For</w:t>
      </w:r>
      <w:r>
        <w:rPr>
          <w:spacing w:val="-1"/>
        </w:rPr>
        <w:t xml:space="preserve"> patients who require both</w:t>
      </w:r>
      <w:r>
        <w:t xml:space="preserve"> a</w:t>
      </w:r>
      <w:r>
        <w:rPr>
          <w:spacing w:val="-1"/>
        </w:rPr>
        <w:t xml:space="preserve"> PE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Airborne</w:t>
      </w:r>
      <w:r>
        <w:rPr>
          <w:spacing w:val="-1"/>
        </w:rPr>
        <w:t xml:space="preserve"> Infection</w:t>
      </w:r>
      <w:r>
        <w:t xml:space="preserve"> Isolation,</w:t>
      </w:r>
      <w:r>
        <w:rPr>
          <w:spacing w:val="-2"/>
        </w:rPr>
        <w:t xml:space="preserve"> </w:t>
      </w:r>
      <w:r>
        <w:rPr>
          <w:spacing w:val="-1"/>
        </w:rPr>
        <w:t>use an</w:t>
      </w:r>
      <w:r>
        <w:rPr>
          <w:spacing w:val="24"/>
        </w:rPr>
        <w:t xml:space="preserve"> </w:t>
      </w:r>
      <w:r>
        <w:rPr>
          <w:spacing w:val="-1"/>
        </w:rPr>
        <w:t xml:space="preserve">anteroom </w:t>
      </w:r>
      <w:r>
        <w:t xml:space="preserve">to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proper</w:t>
      </w:r>
      <w:r>
        <w:t xml:space="preserve"> </w:t>
      </w:r>
      <w:r>
        <w:rPr>
          <w:spacing w:val="-1"/>
        </w:rPr>
        <w:t>air balance</w:t>
      </w:r>
      <w:r>
        <w:t xml:space="preserve"> </w:t>
      </w:r>
      <w:r>
        <w:rPr>
          <w:spacing w:val="-1"/>
        </w:rPr>
        <w:t>relationships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provide</w:t>
      </w:r>
      <w:r>
        <w:rPr>
          <w:spacing w:val="27"/>
        </w:rPr>
        <w:t xml:space="preserve"> </w:t>
      </w:r>
      <w:r>
        <w:rPr>
          <w:spacing w:val="-1"/>
        </w:rPr>
        <w:t>independent exhaust of</w:t>
      </w:r>
      <w:r>
        <w:t xml:space="preserve"> </w:t>
      </w:r>
      <w:r>
        <w:rPr>
          <w:spacing w:val="-1"/>
        </w:rPr>
        <w:t>contaminated air</w:t>
      </w:r>
      <w:r>
        <w:t xml:space="preserve"> </w:t>
      </w:r>
      <w:r>
        <w:rPr>
          <w:spacing w:val="-1"/>
        </w:rPr>
        <w:t>to the</w:t>
      </w:r>
      <w:r>
        <w:t xml:space="preserve"> </w:t>
      </w:r>
      <w:r>
        <w:rPr>
          <w:spacing w:val="-1"/>
        </w:rPr>
        <w:t>outside or</w:t>
      </w:r>
      <w:r>
        <w:t xml:space="preserve"> </w:t>
      </w:r>
      <w:r>
        <w:rPr>
          <w:spacing w:val="-1"/>
        </w:rPr>
        <w:t xml:space="preserve">place </w:t>
      </w:r>
      <w:r>
        <w:t xml:space="preserve">a </w:t>
      </w:r>
      <w:r>
        <w:rPr>
          <w:spacing w:val="-1"/>
        </w:rPr>
        <w:t>HEPA</w:t>
      </w:r>
      <w:r>
        <w:rPr>
          <w:spacing w:val="24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1"/>
        </w:rPr>
        <w:t xml:space="preserve"> exhaust</w:t>
      </w:r>
      <w:r>
        <w:t xml:space="preserve"> </w:t>
      </w:r>
      <w:r>
        <w:rPr>
          <w:spacing w:val="-1"/>
        </w:rPr>
        <w:t>duct.</w:t>
      </w:r>
      <w:r>
        <w:rPr>
          <w:spacing w:val="-4"/>
        </w:rPr>
        <w:t xml:space="preserve"> </w:t>
      </w:r>
      <w:r>
        <w:t xml:space="preserve">If </w:t>
      </w:r>
      <w:r>
        <w:rPr>
          <w:spacing w:val="-1"/>
        </w:rPr>
        <w:t>an anteroom</w:t>
      </w:r>
      <w:r>
        <w:t xml:space="preserve"> </w:t>
      </w:r>
      <w:r>
        <w:rPr>
          <w:spacing w:val="-1"/>
        </w:rPr>
        <w:t>is not</w:t>
      </w:r>
      <w:r>
        <w:t xml:space="preserve"> </w:t>
      </w:r>
      <w:r>
        <w:rPr>
          <w:spacing w:val="-1"/>
        </w:rPr>
        <w:t>available, place</w:t>
      </w:r>
      <w:r>
        <w:t xml:space="preserve"> </w:t>
      </w:r>
      <w:r>
        <w:rPr>
          <w:spacing w:val="-1"/>
        </w:rPr>
        <w:t>patient in</w:t>
      </w:r>
      <w: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1"/>
        </w:rPr>
        <w:t>AIIR and use portable</w:t>
      </w:r>
      <w:r>
        <w:t xml:space="preserve"> </w:t>
      </w:r>
      <w:r>
        <w:rPr>
          <w:spacing w:val="-1"/>
        </w:rPr>
        <w:t>ventilation units,</w:t>
      </w:r>
      <w:r>
        <w:t xml:space="preserve"> </w:t>
      </w:r>
      <w:r>
        <w:rPr>
          <w:spacing w:val="-1"/>
        </w:rPr>
        <w:t>industrial-grade</w:t>
      </w:r>
      <w:r>
        <w:rPr>
          <w:spacing w:val="-2"/>
        </w:rPr>
        <w:t xml:space="preserve"> </w:t>
      </w:r>
      <w:r>
        <w:rPr>
          <w:spacing w:val="-1"/>
        </w:rPr>
        <w:t xml:space="preserve">HEPA </w:t>
      </w:r>
      <w:r>
        <w:t>filters</w:t>
      </w:r>
      <w:r>
        <w:rPr>
          <w:spacing w:val="-2"/>
        </w:rPr>
        <w:t xml:space="preserve"> </w:t>
      </w:r>
      <w:r>
        <w:t>to</w:t>
      </w:r>
      <w:r>
        <w:rPr>
          <w:spacing w:val="41"/>
          <w:w w:val="99"/>
        </w:rPr>
        <w:t xml:space="preserve"> </w:t>
      </w:r>
      <w:r>
        <w:rPr>
          <w:spacing w:val="-1"/>
        </w:rPr>
        <w:t>enhance filtration of</w:t>
      </w:r>
      <w:r>
        <w:t xml:space="preserve"> </w:t>
      </w:r>
      <w:r>
        <w:rPr>
          <w:spacing w:val="-1"/>
        </w:rPr>
        <w:t>spores.</w:t>
      </w:r>
    </w:p>
    <w:p w:rsidR="00892505" w:rsidRDefault="00892505" w14:paraId="183FCBF8" w14:textId="77777777">
      <w:pPr>
        <w:spacing w:line="239" w:lineRule="auto"/>
        <w:sectPr w:rsidR="00892505">
          <w:pgSz w:w="12240" w:h="15840" w:orient="portrait"/>
          <w:pgMar w:top="1380" w:right="1700" w:bottom="940" w:left="1340" w:header="0" w:footer="747" w:gutter="0"/>
          <w:cols w:space="720"/>
        </w:sectPr>
      </w:pPr>
    </w:p>
    <w:p w:rsidR="00892505" w:rsidRDefault="009734EE" w14:paraId="6280A5DC" w14:textId="77777777">
      <w:pPr>
        <w:pStyle w:val="Heading4"/>
        <w:numPr>
          <w:ilvl w:val="0"/>
          <w:numId w:val="3"/>
        </w:numPr>
        <w:tabs>
          <w:tab w:val="left" w:pos="461"/>
        </w:tabs>
        <w:spacing w:before="58"/>
        <w:ind w:hanging="360"/>
        <w:rPr>
          <w:b w:val="0"/>
          <w:bCs w:val="0"/>
          <w:i w:val="0"/>
        </w:rPr>
      </w:pPr>
      <w:bookmarkStart w:name="IV._Surfaces" w:id="9"/>
      <w:bookmarkEnd w:id="9"/>
      <w:r>
        <w:rPr>
          <w:spacing w:val="-1"/>
        </w:rPr>
        <w:t>Surfaces</w:t>
      </w:r>
    </w:p>
    <w:p w:rsidR="00892505" w:rsidRDefault="009734EE" w14:paraId="7C67CEAC" w14:textId="77777777">
      <w:pPr>
        <w:pStyle w:val="BodyText"/>
        <w:numPr>
          <w:ilvl w:val="1"/>
          <w:numId w:val="3"/>
        </w:numPr>
        <w:tabs>
          <w:tab w:val="left" w:pos="551"/>
        </w:tabs>
        <w:spacing w:before="81" w:line="274" w:lineRule="exact"/>
        <w:ind w:right="465" w:hanging="180"/>
      </w:pPr>
      <w:r>
        <w:rPr>
          <w:spacing w:val="-1"/>
        </w:rPr>
        <w:t>Daily wet-dusting of horizontal surfaces using cloths moistened with EPA-</w:t>
      </w:r>
      <w:r>
        <w:rPr>
          <w:spacing w:val="24"/>
          <w:w w:val="99"/>
        </w:rPr>
        <w:t xml:space="preserve"> </w:t>
      </w:r>
      <w:r>
        <w:rPr>
          <w:spacing w:val="-1"/>
        </w:rPr>
        <w:t>registered</w:t>
      </w:r>
      <w:r>
        <w:t xml:space="preserve"> </w:t>
      </w:r>
      <w:r>
        <w:rPr>
          <w:spacing w:val="-1"/>
        </w:rPr>
        <w:t>hospital</w:t>
      </w:r>
      <w:r>
        <w:t xml:space="preserve"> </w:t>
      </w:r>
      <w:r>
        <w:rPr>
          <w:spacing w:val="-1"/>
        </w:rPr>
        <w:t>disinfectant/detergent</w:t>
      </w:r>
    </w:p>
    <w:p w:rsidR="00892505" w:rsidRDefault="009734EE" w14:paraId="35708FF3" w14:textId="77777777">
      <w:pPr>
        <w:pStyle w:val="BodyText"/>
        <w:numPr>
          <w:ilvl w:val="1"/>
          <w:numId w:val="3"/>
        </w:numPr>
        <w:tabs>
          <w:tab w:val="left" w:pos="551"/>
        </w:tabs>
        <w:spacing w:line="290" w:lineRule="exact"/>
        <w:ind w:hanging="180"/>
      </w:pPr>
      <w:r>
        <w:rPr>
          <w:spacing w:val="-1"/>
        </w:rPr>
        <w:t xml:space="preserve">Avoid dusting methods </w:t>
      </w:r>
      <w:r>
        <w:t>that</w:t>
      </w:r>
      <w:r>
        <w:rPr>
          <w:spacing w:val="-1"/>
        </w:rPr>
        <w:t xml:space="preserve"> disperse</w:t>
      </w:r>
      <w:r>
        <w:t xml:space="preserve"> </w:t>
      </w:r>
      <w:r>
        <w:rPr>
          <w:spacing w:val="-1"/>
        </w:rPr>
        <w:t>dust</w:t>
      </w:r>
    </w:p>
    <w:p w:rsidR="00892505" w:rsidRDefault="009734EE" w14:paraId="3A4F33AC" w14:textId="77777777">
      <w:pPr>
        <w:pStyle w:val="BodyText"/>
        <w:numPr>
          <w:ilvl w:val="1"/>
          <w:numId w:val="3"/>
        </w:numPr>
        <w:tabs>
          <w:tab w:val="left" w:pos="551"/>
        </w:tabs>
        <w:spacing w:line="292" w:lineRule="exact"/>
        <w:ind w:hanging="180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carpeting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patient</w:t>
      </w:r>
      <w:r>
        <w:t xml:space="preserve"> </w:t>
      </w:r>
      <w:r>
        <w:rPr>
          <w:spacing w:val="-1"/>
        </w:rPr>
        <w:t>rooms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hallways</w:t>
      </w:r>
    </w:p>
    <w:p w:rsidR="00892505" w:rsidRDefault="009734EE" w14:paraId="0B7E1186" w14:textId="77777777">
      <w:pPr>
        <w:pStyle w:val="BodyText"/>
        <w:numPr>
          <w:ilvl w:val="1"/>
          <w:numId w:val="3"/>
        </w:numPr>
        <w:tabs>
          <w:tab w:val="left" w:pos="551"/>
        </w:tabs>
        <w:spacing w:line="293" w:lineRule="exact"/>
        <w:ind w:hanging="180"/>
      </w:pPr>
      <w:r>
        <w:rPr>
          <w:spacing w:val="-1"/>
        </w:rPr>
        <w:t>No</w:t>
      </w:r>
      <w:r>
        <w:t xml:space="preserve"> </w:t>
      </w:r>
      <w:r>
        <w:rPr>
          <w:spacing w:val="-1"/>
        </w:rPr>
        <w:t>upholstered</w:t>
      </w:r>
      <w:r>
        <w:t xml:space="preserve"> furniture</w:t>
      </w:r>
      <w:r>
        <w:rPr>
          <w:spacing w:val="-1"/>
        </w:rPr>
        <w:t xml:space="preserve"> and</w:t>
      </w:r>
      <w:r>
        <w:t xml:space="preserve"> furnishings</w:t>
      </w:r>
    </w:p>
    <w:p w:rsidR="00892505" w:rsidRDefault="00892505" w14:paraId="7E72F274" w14:textId="77777777">
      <w:pPr>
        <w:rPr>
          <w:rFonts w:ascii="Arial" w:hAnsi="Arial" w:eastAsia="Arial" w:cs="Arial"/>
          <w:sz w:val="24"/>
          <w:szCs w:val="24"/>
        </w:rPr>
      </w:pPr>
    </w:p>
    <w:p w:rsidR="00892505" w:rsidRDefault="00892505" w14:paraId="1ACC55DD" w14:textId="77777777">
      <w:pPr>
        <w:spacing w:before="9"/>
        <w:rPr>
          <w:rFonts w:ascii="Arial" w:hAnsi="Arial" w:eastAsia="Arial" w:cs="Arial"/>
          <w:sz w:val="20"/>
          <w:szCs w:val="20"/>
        </w:rPr>
      </w:pPr>
    </w:p>
    <w:p w:rsidR="00892505" w:rsidRDefault="009734EE" w14:paraId="2C06AD5E" w14:textId="77777777">
      <w:pPr>
        <w:pStyle w:val="Heading4"/>
        <w:numPr>
          <w:ilvl w:val="0"/>
          <w:numId w:val="3"/>
        </w:numPr>
        <w:tabs>
          <w:tab w:val="left" w:pos="395"/>
        </w:tabs>
        <w:ind w:left="394" w:hanging="294"/>
        <w:rPr>
          <w:b w:val="0"/>
          <w:bCs w:val="0"/>
          <w:i w:val="0"/>
        </w:rPr>
      </w:pPr>
      <w:bookmarkStart w:name="V._Other" w:id="10"/>
      <w:bookmarkEnd w:id="10"/>
      <w:r>
        <w:t>Other</w:t>
      </w:r>
    </w:p>
    <w:p w:rsidR="00892505" w:rsidRDefault="009734EE" w14:paraId="1735BDD3" w14:textId="77777777">
      <w:pPr>
        <w:pStyle w:val="BodyText"/>
        <w:numPr>
          <w:ilvl w:val="1"/>
          <w:numId w:val="3"/>
        </w:numPr>
        <w:tabs>
          <w:tab w:val="left" w:pos="551"/>
        </w:tabs>
        <w:spacing w:before="59" w:line="293" w:lineRule="exact"/>
        <w:ind w:hanging="180"/>
      </w:pPr>
      <w:r>
        <w:rPr>
          <w:spacing w:val="-1"/>
        </w:rPr>
        <w:t xml:space="preserve">No </w:t>
      </w:r>
      <w:r>
        <w:t>flowers</w:t>
      </w:r>
      <w:r>
        <w:rPr>
          <w:spacing w:val="-1"/>
        </w:rPr>
        <w:t xml:space="preserve"> </w:t>
      </w:r>
      <w:r>
        <w:t xml:space="preserve">(fresh </w:t>
      </w:r>
      <w:r>
        <w:rPr>
          <w:spacing w:val="-1"/>
        </w:rPr>
        <w:t>or dried)</w:t>
      </w:r>
      <w:r>
        <w:t xml:space="preserve"> </w:t>
      </w:r>
      <w:r>
        <w:rPr>
          <w:spacing w:val="-1"/>
        </w:rPr>
        <w:t>or potted</w:t>
      </w:r>
      <w:r>
        <w:t xml:space="preserve"> </w:t>
      </w:r>
      <w:r>
        <w:rPr>
          <w:spacing w:val="-1"/>
        </w:rPr>
        <w:t>plants in</w:t>
      </w:r>
      <w:r>
        <w:t xml:space="preserve"> </w:t>
      </w:r>
      <w:r>
        <w:rPr>
          <w:spacing w:val="-1"/>
        </w:rPr>
        <w:t>PE</w:t>
      </w:r>
      <w:r>
        <w:t xml:space="preserve"> </w:t>
      </w:r>
      <w:r>
        <w:rPr>
          <w:spacing w:val="-1"/>
        </w:rPr>
        <w:t>rooms</w:t>
      </w:r>
      <w:r>
        <w:t xml:space="preserve"> </w:t>
      </w:r>
      <w:r>
        <w:rPr>
          <w:spacing w:val="-1"/>
        </w:rPr>
        <w:t>or areas</w:t>
      </w:r>
    </w:p>
    <w:p w:rsidR="00892505" w:rsidRDefault="009734EE" w14:paraId="03C016DB" w14:textId="77777777">
      <w:pPr>
        <w:pStyle w:val="BodyText"/>
        <w:numPr>
          <w:ilvl w:val="1"/>
          <w:numId w:val="3"/>
        </w:numPr>
        <w:tabs>
          <w:tab w:val="left" w:pos="551"/>
        </w:tabs>
        <w:ind w:right="424" w:hanging="180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vacuum</w:t>
      </w:r>
      <w:r>
        <w:rPr>
          <w:spacing w:val="1"/>
        </w:rPr>
        <w:t xml:space="preserve"> </w:t>
      </w:r>
      <w:r>
        <w:rPr>
          <w:spacing w:val="-1"/>
        </w:rPr>
        <w:t>cleaner</w:t>
      </w:r>
      <w:r>
        <w:t xml:space="preserve"> </w:t>
      </w:r>
      <w:r>
        <w:rPr>
          <w:spacing w:val="-1"/>
        </w:rPr>
        <w:t>equipped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HEPA</w:t>
      </w:r>
      <w:r>
        <w:t xml:space="preserve"> </w:t>
      </w:r>
      <w:r>
        <w:rPr>
          <w:spacing w:val="-1"/>
        </w:rPr>
        <w:t>filters when</w:t>
      </w:r>
      <w:r>
        <w:t xml:space="preserve"> </w:t>
      </w:r>
      <w:r>
        <w:rPr>
          <w:spacing w:val="-1"/>
        </w:rPr>
        <w:t>vacuum</w:t>
      </w:r>
      <w:r>
        <w:t xml:space="preserve"> </w:t>
      </w:r>
      <w:r>
        <w:rPr>
          <w:spacing w:val="-1"/>
        </w:rPr>
        <w:t>cleaning</w:t>
      </w:r>
      <w: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necessary</w:t>
      </w:r>
    </w:p>
    <w:p w:rsidR="00892505" w:rsidRDefault="00892505" w14:paraId="7B3982CE" w14:textId="77777777">
      <w:pPr>
        <w:sectPr w:rsidR="00892505">
          <w:pgSz w:w="12240" w:h="15840" w:orient="portrait"/>
          <w:pgMar w:top="1380" w:right="1720" w:bottom="940" w:left="1700" w:header="0" w:footer="747" w:gutter="0"/>
          <w:cols w:space="720"/>
        </w:sectPr>
      </w:pPr>
    </w:p>
    <w:p w:rsidR="00892505" w:rsidRDefault="009734EE" w14:paraId="685C2254" w14:textId="77777777">
      <w:pPr>
        <w:spacing w:before="38"/>
        <w:ind w:left="100"/>
        <w:rPr>
          <w:rFonts w:ascii="Arial" w:hAnsi="Arial" w:eastAsia="Arial" w:cs="Arial"/>
          <w:sz w:val="32"/>
          <w:szCs w:val="32"/>
        </w:rPr>
      </w:pPr>
      <w:r>
        <w:rPr>
          <w:rFonts w:ascii="Arial"/>
          <w:spacing w:val="-1"/>
          <w:sz w:val="32"/>
        </w:rPr>
        <w:t>Figure.</w:t>
      </w:r>
    </w:p>
    <w:p w:rsidR="00892505" w:rsidRDefault="009734EE" w14:paraId="319DD658" w14:textId="77777777">
      <w:pPr>
        <w:ind w:left="100" w:right="240"/>
        <w:rPr>
          <w:rFonts w:ascii="Arial" w:hAnsi="Arial" w:eastAsia="Arial" w:cs="Arial"/>
          <w:sz w:val="32"/>
          <w:szCs w:val="32"/>
        </w:rPr>
      </w:pPr>
      <w:r>
        <w:rPr>
          <w:rFonts w:ascii="Arial"/>
          <w:spacing w:val="-1"/>
          <w:sz w:val="32"/>
        </w:rPr>
        <w:t>Example of Safe Donning</w:t>
      </w:r>
      <w:r>
        <w:rPr>
          <w:rFonts w:ascii="Arial"/>
          <w:sz w:val="32"/>
        </w:rPr>
        <w:t xml:space="preserve"> </w:t>
      </w:r>
      <w:r>
        <w:rPr>
          <w:rFonts w:ascii="Arial"/>
          <w:spacing w:val="-1"/>
          <w:sz w:val="32"/>
        </w:rPr>
        <w:t>and Removal</w:t>
      </w:r>
      <w:r>
        <w:rPr>
          <w:rFonts w:ascii="Arial"/>
          <w:sz w:val="32"/>
        </w:rPr>
        <w:t xml:space="preserve"> </w:t>
      </w:r>
      <w:r>
        <w:rPr>
          <w:rFonts w:ascii="Arial"/>
          <w:spacing w:val="-1"/>
          <w:sz w:val="32"/>
        </w:rPr>
        <w:t>of Personal</w:t>
      </w:r>
      <w:r>
        <w:rPr>
          <w:rFonts w:ascii="Arial"/>
          <w:spacing w:val="27"/>
          <w:sz w:val="32"/>
        </w:rPr>
        <w:t xml:space="preserve"> </w:t>
      </w:r>
      <w:r>
        <w:rPr>
          <w:rFonts w:ascii="Arial"/>
          <w:spacing w:val="-1"/>
          <w:sz w:val="32"/>
        </w:rPr>
        <w:t>Protective Equipment (PPE)</w:t>
      </w:r>
    </w:p>
    <w:p w:rsidR="00892505" w:rsidRDefault="009734EE" w14:paraId="0F34C20B" w14:textId="77777777">
      <w:pPr>
        <w:ind w:right="159"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/>
          <w:b/>
          <w:sz w:val="36"/>
          <w:u w:val="thick" w:color="000000"/>
        </w:rPr>
        <w:t>DONNING</w:t>
      </w:r>
      <w:r>
        <w:rPr>
          <w:rFonts w:ascii="Arial"/>
          <w:b/>
          <w:spacing w:val="-9"/>
          <w:sz w:val="36"/>
          <w:u w:val="thick" w:color="000000"/>
        </w:rPr>
        <w:t xml:space="preserve"> </w:t>
      </w:r>
      <w:r>
        <w:rPr>
          <w:rFonts w:ascii="Arial"/>
          <w:b/>
          <w:sz w:val="36"/>
          <w:u w:val="thick" w:color="000000"/>
        </w:rPr>
        <w:t>PPE</w:t>
      </w:r>
    </w:p>
    <w:p w:rsidR="00892505" w:rsidRDefault="00897F94" w14:paraId="7604CBD4" w14:textId="77777777">
      <w:pPr>
        <w:pStyle w:val="Heading3"/>
        <w:spacing w:before="275" w:line="275" w:lineRule="exact"/>
        <w:rPr>
          <w:b w:val="0"/>
          <w:bCs w:val="0"/>
        </w:rPr>
      </w:pPr>
      <w:r>
        <w:pict w14:anchorId="20CC943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51" style="position:absolute;left:0;text-align:left;margin-left:279pt;margin-top:13.85pt;width:251pt;height:368.95pt;z-index:1096;mso-position-horizontal-relative:page" alt=" Example of safe donning &amp; removal " type="#_x0000_t75">
            <v:imagedata o:title="" r:id="rId21"/>
            <w10:wrap anchorx="page"/>
          </v:shape>
        </w:pict>
      </w:r>
      <w:r w:rsidR="009734EE">
        <w:t>GOWN</w:t>
      </w:r>
    </w:p>
    <w:p w:rsidR="00892505" w:rsidRDefault="009734EE" w14:paraId="310C67D2" w14:textId="77777777">
      <w:pPr>
        <w:pStyle w:val="BodyText"/>
        <w:numPr>
          <w:ilvl w:val="0"/>
          <w:numId w:val="2"/>
        </w:numPr>
        <w:tabs>
          <w:tab w:val="left" w:pos="580"/>
        </w:tabs>
        <w:ind w:right="5407" w:hanging="21"/>
      </w:pPr>
      <w:r>
        <w:t>Fully</w:t>
      </w:r>
      <w:r>
        <w:rPr>
          <w:spacing w:val="-1"/>
        </w:rPr>
        <w:t xml:space="preserve"> cover</w:t>
      </w:r>
      <w:r>
        <w:t xml:space="preserve"> torso</w:t>
      </w:r>
      <w:r>
        <w:rPr>
          <w:spacing w:val="-1"/>
        </w:rPr>
        <w:t xml:space="preserve"> </w:t>
      </w:r>
      <w:r>
        <w:t xml:space="preserve">from </w:t>
      </w:r>
      <w:r>
        <w:rPr>
          <w:spacing w:val="-1"/>
        </w:rPr>
        <w:t>neck</w:t>
      </w:r>
      <w:r>
        <w:rPr>
          <w:spacing w:val="2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knees,</w:t>
      </w:r>
      <w:r>
        <w:rPr>
          <w:spacing w:val="-1"/>
        </w:rPr>
        <w:t xml:space="preserve"> arms </w:t>
      </w:r>
      <w:r>
        <w:t>to</w:t>
      </w:r>
      <w:r>
        <w:rPr>
          <w:spacing w:val="-1"/>
        </w:rPr>
        <w:t xml:space="preserve"> end of wrist,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wrap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back</w:t>
      </w:r>
    </w:p>
    <w:p w:rsidR="00892505" w:rsidRDefault="009734EE" w14:paraId="43F7BB08" w14:textId="77777777">
      <w:pPr>
        <w:pStyle w:val="BodyText"/>
        <w:numPr>
          <w:ilvl w:val="1"/>
          <w:numId w:val="4"/>
        </w:numPr>
        <w:tabs>
          <w:tab w:val="left" w:pos="513"/>
        </w:tabs>
        <w:ind w:right="5617" w:hanging="88"/>
      </w:pPr>
      <w:r>
        <w:t>Fasten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back at</w:t>
      </w:r>
      <w:r>
        <w:t xml:space="preserve"> </w:t>
      </w:r>
      <w:r>
        <w:rPr>
          <w:spacing w:val="-1"/>
        </w:rPr>
        <w:t>neck</w:t>
      </w:r>
      <w: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waist</w:t>
      </w:r>
    </w:p>
    <w:p w:rsidR="00892505" w:rsidRDefault="00892505" w14:paraId="11CEF049" w14:textId="77777777">
      <w:pPr>
        <w:spacing w:before="1"/>
        <w:rPr>
          <w:rFonts w:ascii="Arial" w:hAnsi="Arial" w:eastAsia="Arial" w:cs="Arial"/>
          <w:sz w:val="24"/>
          <w:szCs w:val="24"/>
        </w:rPr>
      </w:pPr>
    </w:p>
    <w:p w:rsidR="00892505" w:rsidRDefault="009734EE" w14:paraId="4AE4D3D8" w14:textId="77777777">
      <w:pPr>
        <w:pStyle w:val="Heading3"/>
        <w:spacing w:line="275" w:lineRule="exact"/>
        <w:rPr>
          <w:b w:val="0"/>
          <w:bCs w:val="0"/>
        </w:rPr>
      </w:pPr>
      <w:r>
        <w:rPr>
          <w:spacing w:val="-1"/>
        </w:rPr>
        <w:t>MASK</w:t>
      </w:r>
      <w:r>
        <w:t xml:space="preserve"> OR </w:t>
      </w:r>
      <w:r>
        <w:rPr>
          <w:spacing w:val="-1"/>
        </w:rPr>
        <w:t>RESPIRATOR</w:t>
      </w:r>
    </w:p>
    <w:p w:rsidR="00892505" w:rsidRDefault="009734EE" w14:paraId="479FEF91" w14:textId="77777777">
      <w:pPr>
        <w:pStyle w:val="BodyText"/>
        <w:numPr>
          <w:ilvl w:val="1"/>
          <w:numId w:val="4"/>
        </w:numPr>
        <w:tabs>
          <w:tab w:val="left" w:pos="513"/>
        </w:tabs>
        <w:ind w:right="5389" w:hanging="88"/>
      </w:pPr>
      <w:r>
        <w:rPr>
          <w:spacing w:val="-1"/>
        </w:rPr>
        <w:t xml:space="preserve">Secure </w:t>
      </w:r>
      <w:r>
        <w:t xml:space="preserve">ties </w:t>
      </w:r>
      <w:r>
        <w:rPr>
          <w:spacing w:val="-1"/>
        </w:rPr>
        <w:t>or elastic</w:t>
      </w:r>
      <w:r>
        <w:t xml:space="preserve"> </w:t>
      </w:r>
      <w:r>
        <w:rPr>
          <w:spacing w:val="-1"/>
        </w:rPr>
        <w:t>band</w:t>
      </w:r>
      <w:r>
        <w:t xml:space="preserve"> </w:t>
      </w:r>
      <w:r>
        <w:rPr>
          <w:spacing w:val="-1"/>
        </w:rPr>
        <w:t>at</w:t>
      </w:r>
      <w:r>
        <w:rPr>
          <w:spacing w:val="24"/>
          <w:w w:val="99"/>
        </w:rPr>
        <w:t xml:space="preserve"> </w:t>
      </w:r>
      <w:r>
        <w:rPr>
          <w:spacing w:val="-1"/>
        </w:rPr>
        <w:t>middle of</w:t>
      </w:r>
      <w:r>
        <w:t xml:space="preserve"> </w:t>
      </w:r>
      <w:r>
        <w:rPr>
          <w:spacing w:val="-1"/>
        </w:rPr>
        <w:t>head and</w:t>
      </w:r>
      <w:r>
        <w:t xml:space="preserve"> </w:t>
      </w:r>
      <w:r>
        <w:rPr>
          <w:spacing w:val="-1"/>
        </w:rPr>
        <w:t>neck</w:t>
      </w:r>
    </w:p>
    <w:p w:rsidR="00892505" w:rsidRDefault="009734EE" w14:paraId="5DB66F4E" w14:textId="77777777">
      <w:pPr>
        <w:pStyle w:val="BodyText"/>
        <w:numPr>
          <w:ilvl w:val="1"/>
          <w:numId w:val="4"/>
        </w:numPr>
        <w:tabs>
          <w:tab w:val="left" w:pos="513"/>
        </w:tabs>
        <w:ind w:right="5950" w:hanging="88"/>
      </w:pPr>
      <w:r>
        <w:t>Fit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rPr>
          <w:spacing w:val="-1"/>
        </w:rPr>
        <w:t xml:space="preserve">band </w:t>
      </w:r>
      <w:r>
        <w:t>to</w:t>
      </w:r>
      <w:r>
        <w:rPr>
          <w:spacing w:val="-1"/>
        </w:rPr>
        <w:t xml:space="preserve"> nose</w:t>
      </w:r>
      <w:r>
        <w:rPr>
          <w:spacing w:val="21"/>
        </w:rPr>
        <w:t xml:space="preserve"> </w:t>
      </w:r>
      <w:r>
        <w:rPr>
          <w:spacing w:val="-1"/>
        </w:rPr>
        <w:t>bridge</w:t>
      </w:r>
    </w:p>
    <w:p w:rsidR="00892505" w:rsidRDefault="009734EE" w14:paraId="3AD8F72D" w14:textId="77777777">
      <w:pPr>
        <w:pStyle w:val="BodyText"/>
        <w:numPr>
          <w:ilvl w:val="1"/>
          <w:numId w:val="4"/>
        </w:numPr>
        <w:tabs>
          <w:tab w:val="left" w:pos="513"/>
        </w:tabs>
        <w:ind w:right="5683" w:hanging="88"/>
      </w:pPr>
      <w:r>
        <w:t>Fit</w:t>
      </w:r>
      <w:r>
        <w:rPr>
          <w:spacing w:val="-1"/>
        </w:rPr>
        <w:t xml:space="preserve"> snug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and below</w:t>
      </w:r>
      <w:r>
        <w:rPr>
          <w:spacing w:val="22"/>
        </w:rPr>
        <w:t xml:space="preserve"> </w:t>
      </w:r>
      <w:r>
        <w:rPr>
          <w:spacing w:val="-1"/>
        </w:rPr>
        <w:t>chin</w:t>
      </w:r>
    </w:p>
    <w:p w:rsidR="00892505" w:rsidRDefault="009734EE" w14:paraId="308F4C25" w14:textId="77777777">
      <w:pPr>
        <w:pStyle w:val="BodyText"/>
        <w:numPr>
          <w:ilvl w:val="1"/>
          <w:numId w:val="4"/>
        </w:numPr>
        <w:tabs>
          <w:tab w:val="left" w:pos="513"/>
        </w:tabs>
        <w:ind w:left="512" w:hanging="212"/>
      </w:pPr>
      <w:r>
        <w:rPr>
          <w:spacing w:val="-1"/>
        </w:rPr>
        <w:t>Fit-check</w:t>
      </w:r>
      <w:r>
        <w:t xml:space="preserve"> respirator</w:t>
      </w:r>
    </w:p>
    <w:p w:rsidR="00892505" w:rsidRDefault="00892505" w14:paraId="0468F645" w14:textId="77777777">
      <w:pPr>
        <w:spacing w:before="1"/>
        <w:rPr>
          <w:rFonts w:ascii="Arial" w:hAnsi="Arial" w:eastAsia="Arial" w:cs="Arial"/>
          <w:sz w:val="24"/>
          <w:szCs w:val="24"/>
        </w:rPr>
      </w:pPr>
    </w:p>
    <w:p w:rsidR="00892505" w:rsidRDefault="009734EE" w14:paraId="49BC6BD7" w14:textId="77777777">
      <w:pPr>
        <w:pStyle w:val="Heading3"/>
        <w:spacing w:line="275" w:lineRule="exact"/>
        <w:rPr>
          <w:b w:val="0"/>
          <w:bCs w:val="0"/>
        </w:rPr>
      </w:pPr>
      <w:r>
        <w:t>GOGGLES/FACE</w:t>
      </w:r>
      <w:r>
        <w:rPr>
          <w:spacing w:val="-30"/>
        </w:rPr>
        <w:t xml:space="preserve"> </w:t>
      </w:r>
      <w:r>
        <w:rPr>
          <w:spacing w:val="-1"/>
        </w:rPr>
        <w:t>SHIELD</w:t>
      </w:r>
    </w:p>
    <w:p w:rsidR="00892505" w:rsidRDefault="009734EE" w14:paraId="5C81E87A" w14:textId="77777777">
      <w:pPr>
        <w:pStyle w:val="BodyText"/>
        <w:numPr>
          <w:ilvl w:val="2"/>
          <w:numId w:val="4"/>
        </w:numPr>
        <w:tabs>
          <w:tab w:val="left" w:pos="581"/>
        </w:tabs>
        <w:spacing w:line="275" w:lineRule="exact"/>
        <w:ind w:hanging="21"/>
      </w:pPr>
      <w:r>
        <w:rPr>
          <w:spacing w:val="-1"/>
        </w:rPr>
        <w:t>Put</w:t>
      </w:r>
      <w:r>
        <w:rPr>
          <w:spacing w:val="-2"/>
        </w:rPr>
        <w:t xml:space="preserve"> </w:t>
      </w:r>
      <w:r>
        <w:rPr>
          <w:spacing w:val="-1"/>
        </w:rPr>
        <w:t xml:space="preserve">on </w:t>
      </w:r>
      <w:r>
        <w:t>face</w:t>
      </w:r>
      <w:r>
        <w:rPr>
          <w:spacing w:val="-1"/>
        </w:rPr>
        <w:t xml:space="preserve"> and adjust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</w:p>
    <w:p w:rsidR="00892505" w:rsidRDefault="00892505" w14:paraId="7EC07432" w14:textId="77777777">
      <w:pPr>
        <w:spacing w:before="1"/>
        <w:rPr>
          <w:rFonts w:ascii="Arial" w:hAnsi="Arial" w:eastAsia="Arial" w:cs="Arial"/>
          <w:sz w:val="24"/>
          <w:szCs w:val="24"/>
        </w:rPr>
      </w:pPr>
    </w:p>
    <w:p w:rsidR="00892505" w:rsidRDefault="009734EE" w14:paraId="3836A73D" w14:textId="77777777">
      <w:pPr>
        <w:pStyle w:val="Heading3"/>
        <w:spacing w:line="275" w:lineRule="exact"/>
        <w:rPr>
          <w:b w:val="0"/>
          <w:bCs w:val="0"/>
        </w:rPr>
      </w:pPr>
      <w:r>
        <w:rPr>
          <w:spacing w:val="-1"/>
        </w:rPr>
        <w:t>GLOVES</w:t>
      </w:r>
    </w:p>
    <w:p w:rsidR="00892505" w:rsidRDefault="009734EE" w14:paraId="23BA996B" w14:textId="77777777">
      <w:pPr>
        <w:pStyle w:val="BodyText"/>
        <w:numPr>
          <w:ilvl w:val="2"/>
          <w:numId w:val="4"/>
        </w:numPr>
        <w:tabs>
          <w:tab w:val="left" w:pos="581"/>
        </w:tabs>
        <w:spacing w:line="275" w:lineRule="exact"/>
        <w:ind w:left="580"/>
      </w:pPr>
      <w:r>
        <w:rPr>
          <w:spacing w:val="-1"/>
        </w:rPr>
        <w:t>Use non-sterile</w:t>
      </w:r>
      <w:r>
        <w:t xml:space="preserve"> </w:t>
      </w:r>
      <w:r>
        <w:rPr>
          <w:spacing w:val="-1"/>
        </w:rPr>
        <w:t>for isolation</w:t>
      </w:r>
    </w:p>
    <w:p w:rsidR="00892505" w:rsidRDefault="009734EE" w14:paraId="489C5192" w14:textId="77777777">
      <w:pPr>
        <w:pStyle w:val="BodyText"/>
        <w:numPr>
          <w:ilvl w:val="2"/>
          <w:numId w:val="4"/>
        </w:numPr>
        <w:tabs>
          <w:tab w:val="left" w:pos="580"/>
        </w:tabs>
        <w:ind w:right="5779" w:hanging="21"/>
      </w:pPr>
      <w:r>
        <w:rPr>
          <w:spacing w:val="-1"/>
        </w:rPr>
        <w:t>Select according to</w:t>
      </w:r>
      <w: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size</w:t>
      </w:r>
    </w:p>
    <w:p w:rsidR="00892505" w:rsidRDefault="009734EE" w14:paraId="2FF2349E" w14:textId="77777777">
      <w:pPr>
        <w:pStyle w:val="BodyText"/>
        <w:numPr>
          <w:ilvl w:val="2"/>
          <w:numId w:val="4"/>
        </w:numPr>
        <w:tabs>
          <w:tab w:val="left" w:pos="581"/>
        </w:tabs>
        <w:ind w:right="5922" w:hanging="21"/>
      </w:pPr>
      <w:r>
        <w:t>Extend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wrist of</w:t>
      </w:r>
      <w:r>
        <w:rPr>
          <w:spacing w:val="21"/>
          <w:w w:val="99"/>
        </w:rPr>
        <w:t xml:space="preserve"> </w:t>
      </w:r>
      <w:r>
        <w:rPr>
          <w:spacing w:val="-1"/>
        </w:rPr>
        <w:t>isolation</w:t>
      </w:r>
      <w:r>
        <w:t xml:space="preserve"> </w:t>
      </w:r>
      <w:r>
        <w:rPr>
          <w:spacing w:val="-1"/>
        </w:rPr>
        <w:t>gown</w:t>
      </w:r>
    </w:p>
    <w:p w:rsidR="00892505" w:rsidRDefault="00892505" w14:paraId="79D95E6C" w14:textId="77777777">
      <w:pPr>
        <w:rPr>
          <w:rFonts w:ascii="Arial" w:hAnsi="Arial" w:eastAsia="Arial" w:cs="Arial"/>
          <w:sz w:val="24"/>
          <w:szCs w:val="24"/>
        </w:rPr>
      </w:pPr>
    </w:p>
    <w:p w:rsidR="00892505" w:rsidRDefault="00892505" w14:paraId="23084AF3" w14:textId="77777777">
      <w:pPr>
        <w:rPr>
          <w:rFonts w:ascii="Arial" w:hAnsi="Arial" w:eastAsia="Arial" w:cs="Arial"/>
          <w:sz w:val="24"/>
          <w:szCs w:val="24"/>
        </w:rPr>
      </w:pPr>
    </w:p>
    <w:p w:rsidR="00892505" w:rsidRDefault="00892505" w14:paraId="10300D8B" w14:textId="77777777">
      <w:pPr>
        <w:rPr>
          <w:rFonts w:ascii="Arial" w:hAnsi="Arial" w:eastAsia="Arial" w:cs="Arial"/>
          <w:sz w:val="24"/>
          <w:szCs w:val="24"/>
        </w:rPr>
      </w:pPr>
    </w:p>
    <w:p w:rsidR="00892505" w:rsidRDefault="00892505" w14:paraId="1E8448FE" w14:textId="77777777">
      <w:pPr>
        <w:spacing w:before="2"/>
        <w:rPr>
          <w:rFonts w:ascii="Arial" w:hAnsi="Arial" w:eastAsia="Arial" w:cs="Arial"/>
          <w:sz w:val="24"/>
          <w:szCs w:val="24"/>
        </w:rPr>
      </w:pPr>
    </w:p>
    <w:p w:rsidR="00892505" w:rsidRDefault="009734EE" w14:paraId="53F0F44A" w14:textId="77777777">
      <w:pPr>
        <w:spacing w:line="321" w:lineRule="exact"/>
        <w:ind w:left="100"/>
        <w:rPr>
          <w:rFonts w:ascii="Arial" w:hAnsi="Arial" w:eastAsia="Arial" w:cs="Arial"/>
          <w:sz w:val="28"/>
          <w:szCs w:val="28"/>
        </w:rPr>
      </w:pPr>
      <w:r>
        <w:rPr>
          <w:rFonts w:ascii="Arial"/>
          <w:b/>
          <w:sz w:val="28"/>
          <w:u w:val="thick" w:color="000000"/>
        </w:rPr>
        <w:t>SAFE</w:t>
      </w:r>
      <w:r>
        <w:rPr>
          <w:rFonts w:ascii="Arial"/>
          <w:b/>
          <w:spacing w:val="-17"/>
          <w:sz w:val="28"/>
          <w:u w:val="thick" w:color="000000"/>
        </w:rPr>
        <w:t xml:space="preserve"> </w:t>
      </w:r>
      <w:r>
        <w:rPr>
          <w:rFonts w:ascii="Arial"/>
          <w:b/>
          <w:spacing w:val="-1"/>
          <w:sz w:val="28"/>
          <w:u w:val="thick" w:color="000000"/>
        </w:rPr>
        <w:t>WORK</w:t>
      </w:r>
      <w:r>
        <w:rPr>
          <w:rFonts w:ascii="Arial"/>
          <w:b/>
          <w:spacing w:val="-17"/>
          <w:sz w:val="28"/>
          <w:u w:val="thick" w:color="000000"/>
        </w:rPr>
        <w:t xml:space="preserve"> </w:t>
      </w:r>
      <w:r>
        <w:rPr>
          <w:rFonts w:ascii="Arial"/>
          <w:b/>
          <w:sz w:val="28"/>
          <w:u w:val="thick" w:color="000000"/>
        </w:rPr>
        <w:t>PRACTICES</w:t>
      </w:r>
    </w:p>
    <w:p w:rsidR="00892505" w:rsidRDefault="009734EE" w14:paraId="5DD8A7AD" w14:textId="77777777">
      <w:pPr>
        <w:pStyle w:val="BodyText"/>
        <w:numPr>
          <w:ilvl w:val="0"/>
          <w:numId w:val="1"/>
        </w:numPr>
        <w:tabs>
          <w:tab w:val="left" w:pos="313"/>
        </w:tabs>
        <w:spacing w:line="275" w:lineRule="exact"/>
        <w:ind w:hanging="212"/>
      </w:pPr>
      <w:r>
        <w:rPr>
          <w:spacing w:val="-1"/>
        </w:rPr>
        <w:t>Keep</w:t>
      </w:r>
      <w:r>
        <w:t xml:space="preserve"> </w:t>
      </w:r>
      <w:r>
        <w:rPr>
          <w:spacing w:val="-1"/>
        </w:rPr>
        <w:t>hands</w:t>
      </w:r>
      <w:r>
        <w:t xml:space="preserve"> </w:t>
      </w:r>
      <w:r>
        <w:rPr>
          <w:spacing w:val="-1"/>
        </w:rPr>
        <w:t>away</w:t>
      </w:r>
      <w:r>
        <w:t xml:space="preserve"> from face</w:t>
      </w:r>
    </w:p>
    <w:p w:rsidR="00892505" w:rsidRDefault="009734EE" w14:paraId="5BA58E28" w14:textId="77777777">
      <w:pPr>
        <w:pStyle w:val="BodyText"/>
        <w:numPr>
          <w:ilvl w:val="0"/>
          <w:numId w:val="1"/>
        </w:numPr>
        <w:tabs>
          <w:tab w:val="left" w:pos="312"/>
        </w:tabs>
        <w:ind w:left="311" w:hanging="211"/>
      </w:pPr>
      <w:r>
        <w:t>Work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clean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dirty</w:t>
      </w:r>
    </w:p>
    <w:p w:rsidR="00892505" w:rsidRDefault="009734EE" w14:paraId="794B8D76" w14:textId="77777777">
      <w:pPr>
        <w:pStyle w:val="BodyText"/>
        <w:numPr>
          <w:ilvl w:val="0"/>
          <w:numId w:val="1"/>
        </w:numPr>
        <w:tabs>
          <w:tab w:val="left" w:pos="313"/>
        </w:tabs>
        <w:ind w:hanging="212"/>
      </w:pPr>
      <w:r>
        <w:rPr>
          <w:spacing w:val="-1"/>
        </w:rPr>
        <w:t>Limit</w:t>
      </w:r>
      <w:r>
        <w:t xml:space="preserve"> </w:t>
      </w:r>
      <w:r>
        <w:rPr>
          <w:spacing w:val="-1"/>
        </w:rPr>
        <w:t>surfaces</w:t>
      </w:r>
      <w:r>
        <w:t xml:space="preserve"> touched</w:t>
      </w:r>
    </w:p>
    <w:p w:rsidR="00892505" w:rsidRDefault="009734EE" w14:paraId="627EEE83" w14:textId="77777777">
      <w:pPr>
        <w:pStyle w:val="BodyText"/>
        <w:numPr>
          <w:ilvl w:val="0"/>
          <w:numId w:val="1"/>
        </w:numPr>
        <w:tabs>
          <w:tab w:val="left" w:pos="313"/>
        </w:tabs>
        <w:ind w:hanging="212"/>
      </w:pP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when</w:t>
      </w:r>
      <w:r>
        <w:t xml:space="preserve"> torn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heavily</w:t>
      </w:r>
      <w:r>
        <w:t xml:space="preserve"> </w:t>
      </w:r>
      <w:r>
        <w:rPr>
          <w:spacing w:val="-1"/>
        </w:rPr>
        <w:t>contaminated</w:t>
      </w:r>
    </w:p>
    <w:p w:rsidR="00892505" w:rsidRDefault="009734EE" w14:paraId="3A91012A" w14:textId="77777777">
      <w:pPr>
        <w:pStyle w:val="BodyText"/>
        <w:numPr>
          <w:ilvl w:val="0"/>
          <w:numId w:val="1"/>
        </w:numPr>
        <w:tabs>
          <w:tab w:val="left" w:pos="313"/>
        </w:tabs>
        <w:ind w:hanging="212"/>
      </w:pP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hand</w:t>
      </w:r>
      <w:r>
        <w:t xml:space="preserve"> </w:t>
      </w:r>
      <w:r>
        <w:rPr>
          <w:spacing w:val="-1"/>
        </w:rPr>
        <w:t>hygiene</w:t>
      </w:r>
    </w:p>
    <w:p w:rsidR="00892505" w:rsidRDefault="00892505" w14:paraId="67E67F79" w14:textId="77777777">
      <w:pPr>
        <w:sectPr w:rsidR="00892505">
          <w:pgSz w:w="12240" w:h="15840" w:orient="portrait"/>
          <w:pgMar w:top="1400" w:right="1540" w:bottom="940" w:left="1700" w:header="0" w:footer="747" w:gutter="0"/>
          <w:cols w:space="720"/>
        </w:sectPr>
      </w:pPr>
    </w:p>
    <w:p w:rsidR="00892505" w:rsidRDefault="009734EE" w14:paraId="10B52F49" w14:textId="77777777">
      <w:pPr>
        <w:pStyle w:val="Heading1"/>
        <w:spacing w:before="38" w:line="414" w:lineRule="exact"/>
        <w:ind w:left="120"/>
        <w:rPr>
          <w:b w:val="0"/>
          <w:bCs w:val="0"/>
          <w:u w:val="none"/>
        </w:rPr>
      </w:pPr>
      <w:r>
        <w:rPr>
          <w:spacing w:val="-1"/>
          <w:u w:val="thick" w:color="000000"/>
        </w:rPr>
        <w:t>REMOVING</w:t>
      </w:r>
      <w:r>
        <w:rPr>
          <w:spacing w:val="-28"/>
          <w:u w:val="thick" w:color="000000"/>
        </w:rPr>
        <w:t xml:space="preserve"> </w:t>
      </w:r>
      <w:r>
        <w:rPr>
          <w:u w:val="thick" w:color="000000"/>
        </w:rPr>
        <w:t>PPE</w:t>
      </w:r>
    </w:p>
    <w:p w:rsidR="00892505" w:rsidRDefault="00897F94" w14:paraId="11E3AD55" w14:textId="77777777">
      <w:pPr>
        <w:pStyle w:val="Heading3"/>
        <w:ind w:left="119" w:firstLine="432"/>
        <w:rPr>
          <w:b w:val="0"/>
          <w:bCs w:val="0"/>
        </w:rPr>
      </w:pPr>
      <w:r>
        <w:pict w14:anchorId="635DF6D6">
          <v:shape id="_x0000_s2050" style="position:absolute;left:0;text-align:left;margin-left:324pt;margin-top:13.9pt;width:285.95pt;height:555.8pt;z-index:1120;mso-position-horizontal-relative:page" type="#_x0000_t75">
            <v:imagedata o:title="" r:id="rId22"/>
            <w10:wrap anchorx="page"/>
          </v:shape>
        </w:pict>
      </w:r>
      <w:r w:rsidR="009734EE">
        <w:rPr>
          <w:spacing w:val="-1"/>
        </w:rPr>
        <w:t>Remove</w:t>
      </w:r>
      <w:r w:rsidR="009734EE">
        <w:rPr>
          <w:spacing w:val="-4"/>
        </w:rPr>
        <w:t xml:space="preserve"> </w:t>
      </w:r>
      <w:r w:rsidR="009734EE">
        <w:rPr>
          <w:spacing w:val="-1"/>
        </w:rPr>
        <w:t>PPE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at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doorway</w:t>
      </w:r>
      <w:r w:rsidR="009734EE">
        <w:rPr>
          <w:spacing w:val="-6"/>
        </w:rPr>
        <w:t xml:space="preserve"> </w:t>
      </w:r>
      <w:r w:rsidR="009734EE">
        <w:rPr>
          <w:spacing w:val="-1"/>
        </w:rPr>
        <w:t>before</w:t>
      </w:r>
      <w:r w:rsidR="009734EE">
        <w:rPr>
          <w:spacing w:val="-3"/>
        </w:rPr>
        <w:t xml:space="preserve"> </w:t>
      </w:r>
      <w:r w:rsidR="009734EE">
        <w:t>leaving</w:t>
      </w:r>
      <w:r w:rsidR="009734EE">
        <w:rPr>
          <w:spacing w:val="-5"/>
        </w:rPr>
        <w:t xml:space="preserve"> </w:t>
      </w:r>
      <w:r w:rsidR="009734EE">
        <w:t>patient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room</w:t>
      </w:r>
      <w:r w:rsidR="009734EE">
        <w:rPr>
          <w:spacing w:val="-3"/>
        </w:rPr>
        <w:t xml:space="preserve"> </w:t>
      </w:r>
      <w:r w:rsidR="009734EE">
        <w:t>or</w:t>
      </w:r>
      <w:r w:rsidR="009734EE">
        <w:rPr>
          <w:spacing w:val="-3"/>
        </w:rPr>
        <w:t xml:space="preserve"> </w:t>
      </w:r>
      <w:r w:rsidR="009734EE">
        <w:t>in</w:t>
      </w:r>
      <w:r w:rsidR="009734EE">
        <w:rPr>
          <w:spacing w:val="-3"/>
        </w:rPr>
        <w:t xml:space="preserve"> </w:t>
      </w:r>
      <w:r w:rsidR="009734EE">
        <w:rPr>
          <w:spacing w:val="-1"/>
        </w:rPr>
        <w:t>anteroom</w:t>
      </w:r>
    </w:p>
    <w:p w:rsidR="00892505" w:rsidRDefault="00892505" w14:paraId="667D56FD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892505" w:rsidRDefault="009734EE" w14:paraId="717F2231" w14:textId="77777777">
      <w:pPr>
        <w:spacing w:line="275" w:lineRule="exact"/>
        <w:ind w:left="119"/>
        <w:rPr>
          <w:rFonts w:ascii="Arial" w:hAnsi="Arial" w:eastAsia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GLOVES</w:t>
      </w:r>
    </w:p>
    <w:p w:rsidR="00892505" w:rsidRDefault="009734EE" w14:paraId="354F9C6D" w14:textId="77777777">
      <w:pPr>
        <w:pStyle w:val="BodyText"/>
        <w:numPr>
          <w:ilvl w:val="1"/>
          <w:numId w:val="1"/>
        </w:numPr>
        <w:tabs>
          <w:tab w:val="left" w:pos="533"/>
        </w:tabs>
        <w:ind w:right="7757" w:hanging="88"/>
      </w:pPr>
      <w:r>
        <w:t>Outside</w:t>
      </w:r>
      <w:r>
        <w:rPr>
          <w:spacing w:val="-2"/>
        </w:rPr>
        <w:t xml:space="preserve"> </w:t>
      </w:r>
      <w:r>
        <w:rPr>
          <w:spacing w:val="-1"/>
        </w:rPr>
        <w:t>of gloves</w:t>
      </w:r>
      <w: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contaminated!</w:t>
      </w:r>
    </w:p>
    <w:p w:rsidR="00892505" w:rsidRDefault="009734EE" w14:paraId="4A30C75B" w14:textId="77777777">
      <w:pPr>
        <w:pStyle w:val="BodyText"/>
        <w:numPr>
          <w:ilvl w:val="1"/>
          <w:numId w:val="1"/>
        </w:numPr>
        <w:tabs>
          <w:tab w:val="left" w:pos="533"/>
        </w:tabs>
        <w:ind w:right="6946" w:hanging="88"/>
      </w:pPr>
      <w:r>
        <w:t>Grasp</w:t>
      </w:r>
      <w:r>
        <w:rPr>
          <w:spacing w:val="-2"/>
        </w:rPr>
        <w:t xml:space="preserve"> </w:t>
      </w:r>
      <w:r>
        <w:rPr>
          <w:spacing w:val="-1"/>
        </w:rPr>
        <w:t>outside</w:t>
      </w:r>
      <w:r>
        <w:t xml:space="preserve"> </w:t>
      </w:r>
      <w:r>
        <w:rPr>
          <w:spacing w:val="-1"/>
        </w:rPr>
        <w:t>of glove</w:t>
      </w:r>
      <w: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opposite gloved hand;</w:t>
      </w:r>
      <w:r>
        <w:rPr>
          <w:spacing w:val="2"/>
        </w:rPr>
        <w:t xml:space="preserve"> </w:t>
      </w:r>
      <w:r>
        <w:rPr>
          <w:spacing w:val="-1"/>
        </w:rPr>
        <w:t>peel off</w:t>
      </w:r>
    </w:p>
    <w:p w:rsidR="00892505" w:rsidRDefault="009734EE" w14:paraId="4C5CCC05" w14:textId="77777777">
      <w:pPr>
        <w:pStyle w:val="BodyText"/>
        <w:numPr>
          <w:ilvl w:val="1"/>
          <w:numId w:val="1"/>
        </w:numPr>
        <w:tabs>
          <w:tab w:val="left" w:pos="533"/>
        </w:tabs>
        <w:ind w:right="6864" w:hanging="88"/>
      </w:pPr>
      <w:r>
        <w:rPr>
          <w:spacing w:val="-1"/>
        </w:rPr>
        <w:t>Hold</w:t>
      </w:r>
      <w:r>
        <w:t xml:space="preserve"> </w:t>
      </w:r>
      <w:r>
        <w:rPr>
          <w:spacing w:val="-1"/>
        </w:rPr>
        <w:t>removed</w:t>
      </w:r>
      <w:r>
        <w:t xml:space="preserve"> </w:t>
      </w:r>
      <w:r>
        <w:rPr>
          <w:spacing w:val="-1"/>
        </w:rPr>
        <w:t>glove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gloved</w:t>
      </w:r>
      <w:r>
        <w:rPr>
          <w:spacing w:val="26"/>
        </w:rPr>
        <w:t xml:space="preserve"> </w:t>
      </w:r>
      <w:r>
        <w:rPr>
          <w:spacing w:val="-1"/>
        </w:rPr>
        <w:t>hand</w:t>
      </w:r>
    </w:p>
    <w:p w:rsidR="00892505" w:rsidRDefault="009734EE" w14:paraId="1F0BAD1E" w14:textId="77777777">
      <w:pPr>
        <w:pStyle w:val="BodyText"/>
        <w:numPr>
          <w:ilvl w:val="1"/>
          <w:numId w:val="1"/>
        </w:numPr>
        <w:tabs>
          <w:tab w:val="left" w:pos="533"/>
        </w:tabs>
        <w:ind w:right="6797" w:hanging="88"/>
      </w:pPr>
      <w:r>
        <w:rPr>
          <w:spacing w:val="-1"/>
        </w:rPr>
        <w:t xml:space="preserve">Slide </w:t>
      </w:r>
      <w:r>
        <w:t>fingers</w:t>
      </w:r>
      <w:r>
        <w:rPr>
          <w:spacing w:val="-1"/>
        </w:rPr>
        <w:t xml:space="preserve"> of ungloved</w:t>
      </w:r>
      <w: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under remaining</w:t>
      </w:r>
      <w:r>
        <w:t xml:space="preserve"> </w:t>
      </w:r>
      <w:r>
        <w:rPr>
          <w:spacing w:val="-1"/>
        </w:rPr>
        <w:t>glove at</w:t>
      </w:r>
      <w:r>
        <w:t xml:space="preserve"> </w:t>
      </w:r>
      <w:r>
        <w:rPr>
          <w:spacing w:val="-1"/>
        </w:rPr>
        <w:t>wrist</w:t>
      </w:r>
    </w:p>
    <w:p w:rsidR="00892505" w:rsidRDefault="00892505" w14:paraId="1DFD0E73" w14:textId="77777777">
      <w:pPr>
        <w:spacing w:before="1"/>
        <w:rPr>
          <w:rFonts w:ascii="Arial" w:hAnsi="Arial" w:eastAsia="Arial" w:cs="Arial"/>
          <w:sz w:val="24"/>
          <w:szCs w:val="24"/>
        </w:rPr>
      </w:pPr>
    </w:p>
    <w:p w:rsidR="00892505" w:rsidRDefault="009734EE" w14:paraId="10200E3F" w14:textId="77777777">
      <w:pPr>
        <w:pStyle w:val="Heading3"/>
        <w:spacing w:line="275" w:lineRule="exact"/>
        <w:ind w:left="119"/>
        <w:rPr>
          <w:b w:val="0"/>
          <w:bCs w:val="0"/>
        </w:rPr>
      </w:pPr>
      <w:r>
        <w:t>GOGGLES/FACE</w:t>
      </w:r>
      <w:r>
        <w:rPr>
          <w:spacing w:val="-30"/>
        </w:rPr>
        <w:t xml:space="preserve"> </w:t>
      </w:r>
      <w:r>
        <w:rPr>
          <w:spacing w:val="-1"/>
        </w:rPr>
        <w:t>SHIELD</w:t>
      </w:r>
    </w:p>
    <w:p w:rsidR="00892505" w:rsidRDefault="009734EE" w14:paraId="38CF50C4" w14:textId="77777777">
      <w:pPr>
        <w:pStyle w:val="BodyText"/>
        <w:numPr>
          <w:ilvl w:val="1"/>
          <w:numId w:val="1"/>
        </w:numPr>
        <w:tabs>
          <w:tab w:val="left" w:pos="533"/>
        </w:tabs>
        <w:ind w:right="6528" w:hanging="88"/>
      </w:pPr>
      <w:r>
        <w:t>Outside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goggles or</w:t>
      </w:r>
      <w:r>
        <w:t xml:space="preserve"> face </w:t>
      </w:r>
      <w:r>
        <w:rPr>
          <w:spacing w:val="-1"/>
        </w:rPr>
        <w:t>shield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contaminated!</w:t>
      </w:r>
    </w:p>
    <w:p w:rsidR="00892505" w:rsidRDefault="009734EE" w14:paraId="045A4CCB" w14:textId="77777777">
      <w:pPr>
        <w:pStyle w:val="BodyText"/>
        <w:numPr>
          <w:ilvl w:val="1"/>
          <w:numId w:val="1"/>
        </w:numPr>
        <w:tabs>
          <w:tab w:val="left" w:pos="533"/>
        </w:tabs>
        <w:ind w:right="6903" w:hanging="88"/>
      </w:pPr>
      <w:r>
        <w:t>To</w:t>
      </w:r>
      <w:r>
        <w:rPr>
          <w:spacing w:val="-1"/>
        </w:rPr>
        <w:t xml:space="preserve"> remove, handle by</w:t>
      </w:r>
      <w:r>
        <w:t xml:space="preserve"> </w:t>
      </w:r>
      <w:r>
        <w:rPr>
          <w:spacing w:val="-1"/>
        </w:rPr>
        <w:t>“clean”</w:t>
      </w:r>
      <w:r>
        <w:rPr>
          <w:spacing w:val="23"/>
        </w:rPr>
        <w:t xml:space="preserve"> </w:t>
      </w:r>
      <w:r>
        <w:rPr>
          <w:spacing w:val="-1"/>
        </w:rPr>
        <w:t>head</w:t>
      </w:r>
      <w:r>
        <w:t xml:space="preserve"> </w:t>
      </w:r>
      <w:r>
        <w:rPr>
          <w:spacing w:val="-1"/>
        </w:rPr>
        <w:t>band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ear</w:t>
      </w:r>
      <w:r>
        <w:t xml:space="preserve"> </w:t>
      </w:r>
      <w:r>
        <w:rPr>
          <w:spacing w:val="-1"/>
        </w:rPr>
        <w:t>pieces</w:t>
      </w:r>
    </w:p>
    <w:p w:rsidR="00892505" w:rsidRDefault="009734EE" w14:paraId="1740B634" w14:textId="77777777">
      <w:pPr>
        <w:pStyle w:val="BodyText"/>
        <w:numPr>
          <w:ilvl w:val="1"/>
          <w:numId w:val="1"/>
        </w:numPr>
        <w:tabs>
          <w:tab w:val="left" w:pos="533"/>
        </w:tabs>
        <w:ind w:right="6758" w:hanging="88"/>
      </w:pPr>
      <w:r>
        <w:rPr>
          <w:spacing w:val="-1"/>
        </w:rPr>
        <w:t>Place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designated</w:t>
      </w:r>
      <w:r>
        <w:t xml:space="preserve"> </w:t>
      </w:r>
      <w:r>
        <w:rPr>
          <w:spacing w:val="-1"/>
        </w:rPr>
        <w:t>receptacle</w:t>
      </w:r>
      <w:r>
        <w:rPr>
          <w:spacing w:val="25"/>
        </w:rPr>
        <w:t xml:space="preserve"> </w:t>
      </w:r>
      <w:r>
        <w:t>for</w:t>
      </w:r>
      <w:r>
        <w:rPr>
          <w:spacing w:val="-1"/>
        </w:rPr>
        <w:t xml:space="preserve"> reprocessing or in</w:t>
      </w:r>
      <w:r>
        <w:t xml:space="preserve"> </w:t>
      </w:r>
      <w:r>
        <w:rPr>
          <w:spacing w:val="-1"/>
        </w:rPr>
        <w:t>waste</w:t>
      </w:r>
      <w:r>
        <w:rPr>
          <w:spacing w:val="23"/>
        </w:rPr>
        <w:t xml:space="preserve"> </w:t>
      </w:r>
      <w:r>
        <w:rPr>
          <w:spacing w:val="-1"/>
        </w:rPr>
        <w:t>container</w:t>
      </w:r>
    </w:p>
    <w:p w:rsidR="00892505" w:rsidRDefault="00892505" w14:paraId="289AB40C" w14:textId="77777777">
      <w:pPr>
        <w:spacing w:before="1"/>
        <w:rPr>
          <w:rFonts w:ascii="Arial" w:hAnsi="Arial" w:eastAsia="Arial" w:cs="Arial"/>
          <w:sz w:val="24"/>
          <w:szCs w:val="24"/>
        </w:rPr>
      </w:pPr>
    </w:p>
    <w:p w:rsidR="00892505" w:rsidRDefault="009734EE" w14:paraId="51F9EAF4" w14:textId="77777777">
      <w:pPr>
        <w:pStyle w:val="Heading3"/>
        <w:spacing w:line="275" w:lineRule="exact"/>
        <w:ind w:left="119"/>
        <w:rPr>
          <w:b w:val="0"/>
          <w:bCs w:val="0"/>
        </w:rPr>
      </w:pPr>
      <w:r>
        <w:t>GOWN</w:t>
      </w:r>
    </w:p>
    <w:p w:rsidR="00892505" w:rsidRDefault="009734EE" w14:paraId="7BB76E20" w14:textId="77777777">
      <w:pPr>
        <w:pStyle w:val="BodyText"/>
        <w:numPr>
          <w:ilvl w:val="1"/>
          <w:numId w:val="1"/>
        </w:numPr>
        <w:tabs>
          <w:tab w:val="left" w:pos="533"/>
        </w:tabs>
        <w:ind w:right="7089" w:hanging="88"/>
      </w:pPr>
      <w:r>
        <w:t>Gown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and sleeves are</w:t>
      </w:r>
      <w:r>
        <w:rPr>
          <w:spacing w:val="22"/>
        </w:rPr>
        <w:t xml:space="preserve"> </w:t>
      </w:r>
      <w:r>
        <w:rPr>
          <w:spacing w:val="-1"/>
        </w:rPr>
        <w:t>contaminated!</w:t>
      </w:r>
    </w:p>
    <w:p w:rsidR="00892505" w:rsidRDefault="009734EE" w14:paraId="4708B983" w14:textId="77777777">
      <w:pPr>
        <w:pStyle w:val="BodyText"/>
        <w:numPr>
          <w:ilvl w:val="1"/>
          <w:numId w:val="1"/>
        </w:numPr>
        <w:tabs>
          <w:tab w:val="left" w:pos="533"/>
        </w:tabs>
        <w:spacing w:line="275" w:lineRule="exact"/>
        <w:ind w:left="532" w:hanging="212"/>
      </w:pPr>
      <w:r>
        <w:rPr>
          <w:spacing w:val="-1"/>
        </w:rPr>
        <w:t>Unfasten neck,</w:t>
      </w:r>
      <w:r>
        <w:t xml:space="preserve"> </w:t>
      </w:r>
      <w:r>
        <w:rPr>
          <w:spacing w:val="-1"/>
        </w:rPr>
        <w:t>then waist</w:t>
      </w:r>
      <w:r>
        <w:t xml:space="preserve"> ties</w:t>
      </w:r>
    </w:p>
    <w:p w:rsidR="00892505" w:rsidRDefault="009734EE" w14:paraId="34C1A20B" w14:textId="77777777">
      <w:pPr>
        <w:pStyle w:val="BodyText"/>
        <w:numPr>
          <w:ilvl w:val="1"/>
          <w:numId w:val="1"/>
        </w:numPr>
        <w:tabs>
          <w:tab w:val="left" w:pos="533"/>
        </w:tabs>
        <w:ind w:right="6786" w:hanging="88"/>
      </w:pP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gown</w:t>
      </w:r>
      <w:r>
        <w:t xml:space="preserve"> </w:t>
      </w:r>
      <w:r>
        <w:rPr>
          <w:spacing w:val="-1"/>
        </w:rPr>
        <w:t>using</w:t>
      </w:r>
      <w:r>
        <w:t xml:space="preserve"> a </w:t>
      </w:r>
      <w:r>
        <w:rPr>
          <w:spacing w:val="-1"/>
        </w:rPr>
        <w:t>peeling</w:t>
      </w:r>
      <w:r>
        <w:rPr>
          <w:spacing w:val="23"/>
        </w:rPr>
        <w:t xml:space="preserve"> </w:t>
      </w:r>
      <w:r>
        <w:rPr>
          <w:spacing w:val="-1"/>
        </w:rPr>
        <w:t>motion;</w:t>
      </w:r>
      <w:r>
        <w:t xml:space="preserve"> </w:t>
      </w:r>
      <w:r>
        <w:rPr>
          <w:spacing w:val="-1"/>
        </w:rPr>
        <w:t>pull</w:t>
      </w:r>
      <w:r>
        <w:t xml:space="preserve"> </w:t>
      </w:r>
      <w:r>
        <w:rPr>
          <w:spacing w:val="-1"/>
        </w:rPr>
        <w:t>gown</w:t>
      </w:r>
      <w:r>
        <w:t xml:space="preserve"> from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rPr>
          <w:spacing w:val="-1"/>
        </w:rPr>
        <w:t>shoulder</w:t>
      </w:r>
      <w:r>
        <w:t xml:space="preserve"> toward the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hand</w:t>
      </w:r>
    </w:p>
    <w:p w:rsidR="00892505" w:rsidRDefault="009734EE" w14:paraId="03725678" w14:textId="77777777">
      <w:pPr>
        <w:pStyle w:val="BodyText"/>
        <w:numPr>
          <w:ilvl w:val="1"/>
          <w:numId w:val="1"/>
        </w:numPr>
        <w:tabs>
          <w:tab w:val="left" w:pos="533"/>
        </w:tabs>
        <w:ind w:left="532" w:hanging="212"/>
      </w:pPr>
      <w:r>
        <w:rPr>
          <w:spacing w:val="-1"/>
        </w:rPr>
        <w:t>Gown will</w:t>
      </w:r>
      <w:r>
        <w:t xml:space="preserve"> </w:t>
      </w:r>
      <w:r>
        <w:rPr>
          <w:spacing w:val="-1"/>
        </w:rPr>
        <w:t>turn inside</w:t>
      </w:r>
      <w:r>
        <w:t xml:space="preserve"> </w:t>
      </w:r>
      <w:r>
        <w:rPr>
          <w:spacing w:val="-1"/>
        </w:rPr>
        <w:t>out</w:t>
      </w:r>
    </w:p>
    <w:p w:rsidR="00892505" w:rsidRDefault="009734EE" w14:paraId="546BDE3C" w14:textId="77777777">
      <w:pPr>
        <w:pStyle w:val="BodyText"/>
        <w:numPr>
          <w:ilvl w:val="1"/>
          <w:numId w:val="1"/>
        </w:numPr>
        <w:tabs>
          <w:tab w:val="left" w:pos="533"/>
        </w:tabs>
        <w:ind w:right="6715" w:hanging="88"/>
      </w:pPr>
      <w:r>
        <w:rPr>
          <w:spacing w:val="-1"/>
        </w:rPr>
        <w:t>Hold</w:t>
      </w:r>
      <w:r>
        <w:t xml:space="preserve"> </w:t>
      </w:r>
      <w:r>
        <w:rPr>
          <w:spacing w:val="-1"/>
        </w:rPr>
        <w:t>removed</w:t>
      </w:r>
      <w:r>
        <w:t xml:space="preserve"> </w:t>
      </w:r>
      <w:r>
        <w:rPr>
          <w:spacing w:val="-1"/>
        </w:rPr>
        <w:t>gown</w:t>
      </w:r>
      <w:r>
        <w:t xml:space="preserve"> </w:t>
      </w:r>
      <w:r>
        <w:rPr>
          <w:spacing w:val="-1"/>
        </w:rPr>
        <w:t>away</w:t>
      </w:r>
      <w:r>
        <w:t xml:space="preserve"> from</w:t>
      </w:r>
      <w:r>
        <w:rPr>
          <w:spacing w:val="25"/>
        </w:rPr>
        <w:t xml:space="preserve"> </w:t>
      </w:r>
      <w:r>
        <w:rPr>
          <w:spacing w:val="-1"/>
        </w:rPr>
        <w:t>body,</w:t>
      </w:r>
      <w:r>
        <w:t xml:space="preserve"> </w:t>
      </w:r>
      <w:r>
        <w:rPr>
          <w:spacing w:val="-1"/>
        </w:rPr>
        <w:t>roll</w:t>
      </w:r>
      <w:r>
        <w:t xml:space="preserve"> </w:t>
      </w:r>
      <w:r>
        <w:rPr>
          <w:spacing w:val="-1"/>
        </w:rPr>
        <w:t>into</w:t>
      </w:r>
      <w:r>
        <w:t xml:space="preserve"> a </w:t>
      </w:r>
      <w:r>
        <w:rPr>
          <w:spacing w:val="-1"/>
        </w:rPr>
        <w:t>bundle</w:t>
      </w:r>
      <w: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discard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waste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linen</w:t>
      </w:r>
      <w:r>
        <w:rPr>
          <w:spacing w:val="24"/>
        </w:rPr>
        <w:t xml:space="preserve"> </w:t>
      </w:r>
      <w:r>
        <w:t>receptacle</w:t>
      </w:r>
    </w:p>
    <w:p w:rsidR="00892505" w:rsidRDefault="00892505" w14:paraId="493976D1" w14:textId="77777777">
      <w:pPr>
        <w:spacing w:before="1"/>
        <w:rPr>
          <w:rFonts w:ascii="Arial" w:hAnsi="Arial" w:eastAsia="Arial" w:cs="Arial"/>
          <w:sz w:val="24"/>
          <w:szCs w:val="24"/>
        </w:rPr>
      </w:pPr>
    </w:p>
    <w:p w:rsidR="00892505" w:rsidRDefault="009734EE" w14:paraId="3C9013A8" w14:textId="77777777">
      <w:pPr>
        <w:pStyle w:val="Heading3"/>
        <w:spacing w:line="275" w:lineRule="exact"/>
        <w:ind w:left="119"/>
        <w:rPr>
          <w:b w:val="0"/>
          <w:bCs w:val="0"/>
        </w:rPr>
      </w:pPr>
      <w:r>
        <w:rPr>
          <w:spacing w:val="-1"/>
        </w:rPr>
        <w:t>MASK</w:t>
      </w:r>
      <w:r>
        <w:t xml:space="preserve"> OR </w:t>
      </w:r>
      <w:r>
        <w:rPr>
          <w:spacing w:val="-1"/>
        </w:rPr>
        <w:t>RESPIRATOR</w:t>
      </w:r>
    </w:p>
    <w:p w:rsidR="00892505" w:rsidRDefault="009734EE" w14:paraId="7E4EE4CD" w14:textId="77777777">
      <w:pPr>
        <w:pStyle w:val="BodyText"/>
        <w:numPr>
          <w:ilvl w:val="1"/>
          <w:numId w:val="1"/>
        </w:numPr>
        <w:tabs>
          <w:tab w:val="left" w:pos="533"/>
        </w:tabs>
        <w:ind w:right="6522" w:hanging="88"/>
      </w:pPr>
      <w:r>
        <w:t>Front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mask/respirator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contaminated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DO NOT</w:t>
      </w:r>
      <w:r>
        <w:rPr>
          <w:spacing w:val="-2"/>
        </w:rPr>
        <w:t xml:space="preserve"> </w:t>
      </w:r>
      <w:r>
        <w:t>TOUCH!</w:t>
      </w:r>
    </w:p>
    <w:p w:rsidR="00892505" w:rsidRDefault="009734EE" w14:paraId="33AC8555" w14:textId="77777777">
      <w:pPr>
        <w:pStyle w:val="BodyText"/>
        <w:numPr>
          <w:ilvl w:val="1"/>
          <w:numId w:val="1"/>
        </w:numPr>
        <w:tabs>
          <w:tab w:val="left" w:pos="533"/>
        </w:tabs>
        <w:ind w:right="6917" w:hanging="88"/>
      </w:pPr>
      <w:r>
        <w:t>Grasp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bottom</w:t>
      </w:r>
      <w:r>
        <w:t xml:space="preserve"> then</w:t>
      </w:r>
      <w:r>
        <w:rPr>
          <w:spacing w:val="-1"/>
        </w:rPr>
        <w:t xml:space="preserve"> </w:t>
      </w:r>
      <w:r>
        <w:t>top</w:t>
      </w:r>
      <w:r>
        <w:rPr>
          <w:spacing w:val="21"/>
        </w:rPr>
        <w:t xml:space="preserve"> </w:t>
      </w:r>
      <w:r>
        <w:rPr>
          <w:spacing w:val="-1"/>
        </w:rPr>
        <w:t>ties/elastics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remove</w:t>
      </w:r>
    </w:p>
    <w:p w:rsidR="00892505" w:rsidRDefault="009734EE" w14:paraId="7C83E744" w14:textId="77777777">
      <w:pPr>
        <w:pStyle w:val="BodyText"/>
        <w:numPr>
          <w:ilvl w:val="1"/>
          <w:numId w:val="1"/>
        </w:numPr>
        <w:tabs>
          <w:tab w:val="left" w:pos="533"/>
        </w:tabs>
        <w:ind w:left="532" w:hanging="212"/>
      </w:pPr>
      <w:r>
        <w:rPr>
          <w:spacing w:val="-1"/>
        </w:rPr>
        <w:t>Discard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waste</w:t>
      </w:r>
      <w:r>
        <w:t xml:space="preserve"> </w:t>
      </w:r>
      <w:r>
        <w:rPr>
          <w:spacing w:val="-1"/>
        </w:rPr>
        <w:t>container</w:t>
      </w:r>
    </w:p>
    <w:p w:rsidR="00892505" w:rsidRDefault="00892505" w14:paraId="6B4C104A" w14:textId="77777777">
      <w:pPr>
        <w:rPr>
          <w:rFonts w:ascii="Arial" w:hAnsi="Arial" w:eastAsia="Arial" w:cs="Arial"/>
          <w:sz w:val="24"/>
          <w:szCs w:val="24"/>
        </w:rPr>
      </w:pPr>
    </w:p>
    <w:p w:rsidR="00892505" w:rsidRDefault="00892505" w14:paraId="6019D8FF" w14:textId="77777777">
      <w:pPr>
        <w:spacing w:before="2"/>
        <w:rPr>
          <w:rFonts w:ascii="Arial" w:hAnsi="Arial" w:eastAsia="Arial" w:cs="Arial"/>
          <w:sz w:val="28"/>
          <w:szCs w:val="28"/>
        </w:rPr>
      </w:pPr>
    </w:p>
    <w:p w:rsidR="00892505" w:rsidRDefault="009734EE" w14:paraId="5AA6A10D" w14:textId="77777777">
      <w:pPr>
        <w:spacing w:line="321" w:lineRule="exact"/>
        <w:ind w:left="120"/>
        <w:rPr>
          <w:rFonts w:ascii="Arial" w:hAnsi="Arial" w:eastAsia="Arial" w:cs="Arial"/>
          <w:sz w:val="28"/>
          <w:szCs w:val="28"/>
        </w:rPr>
      </w:pPr>
      <w:r>
        <w:rPr>
          <w:rFonts w:ascii="Arial"/>
          <w:b/>
          <w:spacing w:val="-1"/>
          <w:sz w:val="28"/>
          <w:u w:val="thick" w:color="000000"/>
        </w:rPr>
        <w:t>HAND</w:t>
      </w:r>
      <w:r>
        <w:rPr>
          <w:rFonts w:ascii="Arial"/>
          <w:b/>
          <w:spacing w:val="-22"/>
          <w:sz w:val="28"/>
          <w:u w:val="thick" w:color="000000"/>
        </w:rPr>
        <w:t xml:space="preserve"> </w:t>
      </w:r>
      <w:r>
        <w:rPr>
          <w:rFonts w:ascii="Arial"/>
          <w:b/>
          <w:spacing w:val="-1"/>
          <w:sz w:val="28"/>
          <w:u w:val="thick" w:color="000000"/>
        </w:rPr>
        <w:t>HYGIENE</w:t>
      </w:r>
    </w:p>
    <w:p w:rsidR="00892505" w:rsidRDefault="009734EE" w14:paraId="457D5793" w14:textId="77777777">
      <w:pPr>
        <w:pStyle w:val="BodyText"/>
        <w:ind w:left="120" w:right="6528" w:firstLine="0"/>
      </w:pPr>
      <w:r>
        <w:t xml:space="preserve">Perform </w:t>
      </w:r>
      <w:r>
        <w:rPr>
          <w:spacing w:val="-1"/>
        </w:rPr>
        <w:t>hand</w:t>
      </w:r>
      <w:r>
        <w:t xml:space="preserve"> </w:t>
      </w:r>
      <w:r>
        <w:rPr>
          <w:spacing w:val="-1"/>
        </w:rPr>
        <w:t>hygiene</w:t>
      </w:r>
      <w:r>
        <w:t xml:space="preserve"> </w:t>
      </w:r>
      <w:r>
        <w:rPr>
          <w:spacing w:val="-1"/>
        </w:rPr>
        <w:t>immediately</w:t>
      </w:r>
      <w:r>
        <w:rPr>
          <w:spacing w:val="2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rPr>
          <w:spacing w:val="-1"/>
        </w:rPr>
        <w:t>removing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PPE!</w:t>
      </w:r>
    </w:p>
    <w:p w:rsidR="00892505" w:rsidRDefault="00892505" w14:paraId="749572CC" w14:textId="77777777">
      <w:pPr>
        <w:sectPr w:rsidR="00892505">
          <w:pgSz w:w="12240" w:h="15840" w:orient="portrait"/>
          <w:pgMar w:top="500" w:right="0" w:bottom="940" w:left="1680" w:header="0" w:footer="747" w:gutter="0"/>
          <w:cols w:space="720"/>
        </w:sectPr>
      </w:pPr>
    </w:p>
    <w:p w:rsidR="00892505" w:rsidRDefault="00892505" w14:paraId="2461F87E" w14:textId="77777777"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sectPr w:rsidR="00892505">
      <w:pgSz w:w="12240" w:h="15840" w:orient="portrait"/>
      <w:pgMar w:top="1500" w:right="1720" w:bottom="940" w:left="1720" w:header="0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36F3" w:rsidRDefault="009734EE" w14:paraId="7B98FC55" w14:textId="77777777">
      <w:r>
        <w:separator/>
      </w:r>
    </w:p>
  </w:endnote>
  <w:endnote w:type="continuationSeparator" w:id="0">
    <w:p w:rsidR="00B436F3" w:rsidRDefault="009734EE" w14:paraId="466DBEB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2505" w:rsidRDefault="00897F94" w14:paraId="75E7D740" w14:textId="77777777">
    <w:pPr>
      <w:spacing w:line="14" w:lineRule="auto"/>
      <w:rPr>
        <w:sz w:val="20"/>
        <w:szCs w:val="20"/>
      </w:rPr>
    </w:pPr>
    <w:r>
      <w:pict w14:anchorId="110B8B4E">
        <v:shapetype id="_x0000_t202" coordsize="21600,21600" o:spt="202" path="m,l,21600r21600,l21600,xe">
          <v:stroke joinstyle="miter"/>
          <v:path gradientshapeok="t" o:connecttype="rect"/>
        </v:shapetype>
        <v:shape id="_x0000_s1028" style="position:absolute;margin-left:388pt;margin-top:562.65pt;width:16pt;height:14pt;z-index:-138280;mso-position-horizontal-relative:page;mso-position-vertical-relative:page" filled="f" stroked="f" type="#_x0000_t202">
          <v:textbox inset="0,0,0,0">
            <w:txbxContent>
              <w:p w:rsidR="00892505" w:rsidRDefault="009734EE" w14:paraId="564909F7" w14:textId="77777777">
                <w:pPr>
                  <w:pStyle w:val="BodyText"/>
                  <w:spacing w:line="265" w:lineRule="exact"/>
                  <w:ind w:left="40" w:firstLine="0"/>
                  <w:rPr>
                    <w:rFonts w:ascii="Times New Roman" w:hAnsi="Times New Roman" w:eastAsia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2505" w:rsidRDefault="00897F94" w14:paraId="6E750C71" w14:textId="77777777">
    <w:pPr>
      <w:spacing w:line="14" w:lineRule="auto"/>
      <w:rPr>
        <w:sz w:val="20"/>
        <w:szCs w:val="20"/>
      </w:rPr>
    </w:pPr>
    <w:r>
      <w:pict w14:anchorId="02EBE104">
        <v:shapetype id="_x0000_t202" coordsize="21600,21600" o:spt="202" path="m,l,21600r21600,l21600,xe">
          <v:stroke joinstyle="miter"/>
          <v:path gradientshapeok="t" o:connecttype="rect"/>
        </v:shapetype>
        <v:shape id="_x0000_s1027" style="position:absolute;margin-left:386pt;margin-top:562.65pt;width:20pt;height:14pt;z-index:-138256;mso-position-horizontal-relative:page;mso-position-vertical-relative:page" filled="f" stroked="f" type="#_x0000_t202">
          <v:textbox inset="0,0,0,0">
            <w:txbxContent>
              <w:p w:rsidR="00892505" w:rsidRDefault="009734EE" w14:paraId="4569E871" w14:textId="77777777">
                <w:pPr>
                  <w:pStyle w:val="BodyText"/>
                  <w:spacing w:line="265" w:lineRule="exact"/>
                  <w:ind w:left="20" w:firstLine="0"/>
                  <w:rPr>
                    <w:rFonts w:ascii="Times New Roman" w:hAnsi="Times New Roman" w:eastAsia="Times New Roman" w:cs="Times New Roman"/>
                  </w:rPr>
                </w:pPr>
                <w:r>
                  <w:rPr>
                    <w:rFonts w:ascii="Times New Roman"/>
                  </w:rPr>
                  <w:t>100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2505" w:rsidRDefault="00897F94" w14:paraId="7D49F8E8" w14:textId="77777777">
    <w:pPr>
      <w:spacing w:line="14" w:lineRule="auto"/>
      <w:rPr>
        <w:sz w:val="20"/>
        <w:szCs w:val="20"/>
      </w:rPr>
    </w:pPr>
    <w:r>
      <w:pict w14:anchorId="2E241A57">
        <v:shapetype id="_x0000_t202" coordsize="21600,21600" o:spt="202" path="m,l,21600r21600,l21600,xe">
          <v:stroke joinstyle="miter"/>
          <v:path gradientshapeok="t" o:connecttype="rect"/>
        </v:shapetype>
        <v:shape id="_x0000_s1026" style="position:absolute;margin-left:385pt;margin-top:562.65pt;width:22pt;height:14pt;z-index:-138232;mso-position-horizontal-relative:page;mso-position-vertical-relative:page" filled="f" stroked="f" type="#_x0000_t202">
          <v:textbox inset="0,0,0,0">
            <w:txbxContent>
              <w:p w:rsidR="00892505" w:rsidRDefault="009734EE" w14:paraId="2BAC4F25" w14:textId="77777777">
                <w:pPr>
                  <w:pStyle w:val="BodyText"/>
                  <w:spacing w:line="265" w:lineRule="exact"/>
                  <w:ind w:left="40" w:firstLine="0"/>
                  <w:rPr>
                    <w:rFonts w:ascii="Times New Roman" w:hAnsi="Times New Roman" w:eastAsia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2505" w:rsidRDefault="00897F94" w14:paraId="160AEF61" w14:textId="77777777">
    <w:pPr>
      <w:spacing w:line="14" w:lineRule="auto"/>
      <w:rPr>
        <w:sz w:val="20"/>
        <w:szCs w:val="20"/>
      </w:rPr>
    </w:pPr>
    <w:r>
      <w:pict w14:anchorId="3A1344D0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295pt;margin-top:742.65pt;width:22pt;height:14pt;z-index:-138208;mso-position-horizontal-relative:page;mso-position-vertical-relative:page" filled="f" stroked="f" type="#_x0000_t202">
          <v:textbox inset="0,0,0,0">
            <w:txbxContent>
              <w:p w:rsidR="00892505" w:rsidRDefault="009734EE" w14:paraId="1B19CE15" w14:textId="77777777">
                <w:pPr>
                  <w:pStyle w:val="BodyText"/>
                  <w:spacing w:line="265" w:lineRule="exact"/>
                  <w:ind w:left="40" w:firstLine="0"/>
                  <w:rPr>
                    <w:rFonts w:ascii="Times New Roman" w:hAnsi="Times New Roman" w:eastAsia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36F3" w:rsidRDefault="009734EE" w14:paraId="26D3642F" w14:textId="77777777">
      <w:r>
        <w:separator/>
      </w:r>
    </w:p>
  </w:footnote>
  <w:footnote w:type="continuationSeparator" w:id="0">
    <w:p w:rsidR="00B436F3" w:rsidRDefault="009734EE" w14:paraId="09DC2B0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55D"/>
    <w:multiLevelType w:val="hybridMultilevel"/>
    <w:tmpl w:val="54B4FDF6"/>
    <w:lvl w:ilvl="0" w:tplc="8F042C54">
      <w:start w:val="1"/>
      <w:numFmt w:val="bullet"/>
      <w:lvlText w:val="*"/>
      <w:lvlJc w:val="left"/>
      <w:pPr>
        <w:ind w:left="580" w:hanging="94"/>
      </w:pPr>
      <w:rPr>
        <w:rFonts w:hint="default"/>
        <w:u w:val="single" w:color="000000"/>
      </w:rPr>
    </w:lvl>
    <w:lvl w:ilvl="1" w:tplc="0CC2E432">
      <w:start w:val="1"/>
      <w:numFmt w:val="bullet"/>
      <w:lvlText w:val="■"/>
      <w:lvlJc w:val="left"/>
      <w:pPr>
        <w:ind w:left="388" w:hanging="213"/>
      </w:pPr>
      <w:rPr>
        <w:rFonts w:hint="default" w:ascii="Arial" w:hAnsi="Arial" w:eastAsia="Arial"/>
        <w:sz w:val="24"/>
        <w:szCs w:val="24"/>
      </w:rPr>
    </w:lvl>
    <w:lvl w:ilvl="2" w:tplc="08CE31FA">
      <w:start w:val="1"/>
      <w:numFmt w:val="bullet"/>
      <w:lvlText w:val="■"/>
      <w:lvlJc w:val="left"/>
      <w:pPr>
        <w:ind w:left="388" w:hanging="213"/>
      </w:pPr>
      <w:rPr>
        <w:rFonts w:hint="default" w:ascii="Arial" w:hAnsi="Arial" w:eastAsia="Arial"/>
        <w:sz w:val="24"/>
        <w:szCs w:val="24"/>
      </w:rPr>
    </w:lvl>
    <w:lvl w:ilvl="3" w:tplc="C62651DE">
      <w:start w:val="1"/>
      <w:numFmt w:val="bullet"/>
      <w:lvlText w:val="•"/>
      <w:lvlJc w:val="left"/>
      <w:pPr>
        <w:ind w:left="2451" w:hanging="213"/>
      </w:pPr>
      <w:rPr>
        <w:rFonts w:hint="default"/>
      </w:rPr>
    </w:lvl>
    <w:lvl w:ilvl="4" w:tplc="076E7916">
      <w:start w:val="1"/>
      <w:numFmt w:val="bullet"/>
      <w:lvlText w:val="•"/>
      <w:lvlJc w:val="left"/>
      <w:pPr>
        <w:ind w:left="3386" w:hanging="213"/>
      </w:pPr>
      <w:rPr>
        <w:rFonts w:hint="default"/>
      </w:rPr>
    </w:lvl>
    <w:lvl w:ilvl="5" w:tplc="D52EFC40">
      <w:start w:val="1"/>
      <w:numFmt w:val="bullet"/>
      <w:lvlText w:val="•"/>
      <w:lvlJc w:val="left"/>
      <w:pPr>
        <w:ind w:left="4322" w:hanging="213"/>
      </w:pPr>
      <w:rPr>
        <w:rFonts w:hint="default"/>
      </w:rPr>
    </w:lvl>
    <w:lvl w:ilvl="6" w:tplc="B46878E0">
      <w:start w:val="1"/>
      <w:numFmt w:val="bullet"/>
      <w:lvlText w:val="•"/>
      <w:lvlJc w:val="left"/>
      <w:pPr>
        <w:ind w:left="5257" w:hanging="213"/>
      </w:pPr>
      <w:rPr>
        <w:rFonts w:hint="default"/>
      </w:rPr>
    </w:lvl>
    <w:lvl w:ilvl="7" w:tplc="A240D82C">
      <w:start w:val="1"/>
      <w:numFmt w:val="bullet"/>
      <w:lvlText w:val="•"/>
      <w:lvlJc w:val="left"/>
      <w:pPr>
        <w:ind w:left="6193" w:hanging="213"/>
      </w:pPr>
      <w:rPr>
        <w:rFonts w:hint="default"/>
      </w:rPr>
    </w:lvl>
    <w:lvl w:ilvl="8" w:tplc="BD922DDC">
      <w:start w:val="1"/>
      <w:numFmt w:val="bullet"/>
      <w:lvlText w:val="•"/>
      <w:lvlJc w:val="left"/>
      <w:pPr>
        <w:ind w:left="7128" w:hanging="213"/>
      </w:pPr>
      <w:rPr>
        <w:rFonts w:hint="default"/>
      </w:rPr>
    </w:lvl>
  </w:abstractNum>
  <w:abstractNum w:abstractNumId="1" w15:restartNumberingAfterBreak="0">
    <w:nsid w:val="192D7C2F"/>
    <w:multiLevelType w:val="hybridMultilevel"/>
    <w:tmpl w:val="E8663882"/>
    <w:lvl w:ilvl="0" w:tplc="4AB8052A">
      <w:start w:val="4"/>
      <w:numFmt w:val="upperRoman"/>
      <w:lvlText w:val="%1."/>
      <w:lvlJc w:val="left"/>
      <w:pPr>
        <w:ind w:left="460" w:hanging="361"/>
        <w:jc w:val="left"/>
      </w:pPr>
      <w:rPr>
        <w:rFonts w:hint="default" w:ascii="Arial" w:hAnsi="Arial" w:eastAsia="Arial"/>
        <w:b/>
        <w:bCs/>
        <w:i/>
        <w:w w:val="99"/>
        <w:sz w:val="24"/>
        <w:szCs w:val="24"/>
      </w:rPr>
    </w:lvl>
    <w:lvl w:ilvl="1" w:tplc="9F446092">
      <w:start w:val="1"/>
      <w:numFmt w:val="bullet"/>
      <w:lvlText w:val=""/>
      <w:lvlJc w:val="left"/>
      <w:pPr>
        <w:ind w:left="550" w:hanging="181"/>
      </w:pPr>
      <w:rPr>
        <w:rFonts w:hint="default" w:ascii="Symbol" w:hAnsi="Symbol" w:eastAsia="Symbol"/>
        <w:sz w:val="24"/>
        <w:szCs w:val="24"/>
      </w:rPr>
    </w:lvl>
    <w:lvl w:ilvl="2" w:tplc="185CBF70">
      <w:start w:val="1"/>
      <w:numFmt w:val="bullet"/>
      <w:lvlText w:val="•"/>
      <w:lvlJc w:val="left"/>
      <w:pPr>
        <w:ind w:left="550" w:hanging="181"/>
      </w:pPr>
      <w:rPr>
        <w:rFonts w:hint="default"/>
      </w:rPr>
    </w:lvl>
    <w:lvl w:ilvl="3" w:tplc="DEA638BE">
      <w:start w:val="1"/>
      <w:numFmt w:val="bullet"/>
      <w:lvlText w:val="•"/>
      <w:lvlJc w:val="left"/>
      <w:pPr>
        <w:ind w:left="1583" w:hanging="181"/>
      </w:pPr>
      <w:rPr>
        <w:rFonts w:hint="default"/>
      </w:rPr>
    </w:lvl>
    <w:lvl w:ilvl="4" w:tplc="471449F0">
      <w:start w:val="1"/>
      <w:numFmt w:val="bullet"/>
      <w:lvlText w:val="•"/>
      <w:lvlJc w:val="left"/>
      <w:pPr>
        <w:ind w:left="2617" w:hanging="181"/>
      </w:pPr>
      <w:rPr>
        <w:rFonts w:hint="default"/>
      </w:rPr>
    </w:lvl>
    <w:lvl w:ilvl="5" w:tplc="D596712C">
      <w:start w:val="1"/>
      <w:numFmt w:val="bullet"/>
      <w:lvlText w:val="•"/>
      <w:lvlJc w:val="left"/>
      <w:pPr>
        <w:ind w:left="3651" w:hanging="181"/>
      </w:pPr>
      <w:rPr>
        <w:rFonts w:hint="default"/>
      </w:rPr>
    </w:lvl>
    <w:lvl w:ilvl="6" w:tplc="0E2C0B5C">
      <w:start w:val="1"/>
      <w:numFmt w:val="bullet"/>
      <w:lvlText w:val="•"/>
      <w:lvlJc w:val="left"/>
      <w:pPr>
        <w:ind w:left="4685" w:hanging="181"/>
      </w:pPr>
      <w:rPr>
        <w:rFonts w:hint="default"/>
      </w:rPr>
    </w:lvl>
    <w:lvl w:ilvl="7" w:tplc="20BC46A8">
      <w:start w:val="1"/>
      <w:numFmt w:val="bullet"/>
      <w:lvlText w:val="•"/>
      <w:lvlJc w:val="left"/>
      <w:pPr>
        <w:ind w:left="5718" w:hanging="181"/>
      </w:pPr>
      <w:rPr>
        <w:rFonts w:hint="default"/>
      </w:rPr>
    </w:lvl>
    <w:lvl w:ilvl="8" w:tplc="065C688C">
      <w:start w:val="1"/>
      <w:numFmt w:val="bullet"/>
      <w:lvlText w:val="•"/>
      <w:lvlJc w:val="left"/>
      <w:pPr>
        <w:ind w:left="6752" w:hanging="181"/>
      </w:pPr>
      <w:rPr>
        <w:rFonts w:hint="default"/>
      </w:rPr>
    </w:lvl>
  </w:abstractNum>
  <w:abstractNum w:abstractNumId="2" w15:restartNumberingAfterBreak="0">
    <w:nsid w:val="25BE14DF"/>
    <w:multiLevelType w:val="hybridMultilevel"/>
    <w:tmpl w:val="DE04EA94"/>
    <w:lvl w:ilvl="0" w:tplc="E3CCA680">
      <w:start w:val="1"/>
      <w:numFmt w:val="bullet"/>
      <w:lvlText w:val="-"/>
      <w:lvlJc w:val="left"/>
      <w:pPr>
        <w:ind w:left="246" w:hanging="148"/>
      </w:pPr>
      <w:rPr>
        <w:rFonts w:hint="default" w:ascii="Arial" w:hAnsi="Arial" w:eastAsia="Arial"/>
        <w:sz w:val="24"/>
        <w:szCs w:val="24"/>
      </w:rPr>
    </w:lvl>
    <w:lvl w:ilvl="1" w:tplc="E9EA4AD4">
      <w:start w:val="1"/>
      <w:numFmt w:val="bullet"/>
      <w:lvlText w:val="•"/>
      <w:lvlJc w:val="left"/>
      <w:pPr>
        <w:ind w:left="1014" w:hanging="148"/>
      </w:pPr>
      <w:rPr>
        <w:rFonts w:hint="default"/>
      </w:rPr>
    </w:lvl>
    <w:lvl w:ilvl="2" w:tplc="380A588C">
      <w:start w:val="1"/>
      <w:numFmt w:val="bullet"/>
      <w:lvlText w:val="•"/>
      <w:lvlJc w:val="left"/>
      <w:pPr>
        <w:ind w:left="1782" w:hanging="148"/>
      </w:pPr>
      <w:rPr>
        <w:rFonts w:hint="default"/>
      </w:rPr>
    </w:lvl>
    <w:lvl w:ilvl="3" w:tplc="8C6810F4">
      <w:start w:val="1"/>
      <w:numFmt w:val="bullet"/>
      <w:lvlText w:val="•"/>
      <w:lvlJc w:val="left"/>
      <w:pPr>
        <w:ind w:left="2550" w:hanging="148"/>
      </w:pPr>
      <w:rPr>
        <w:rFonts w:hint="default"/>
      </w:rPr>
    </w:lvl>
    <w:lvl w:ilvl="4" w:tplc="AE208856">
      <w:start w:val="1"/>
      <w:numFmt w:val="bullet"/>
      <w:lvlText w:val="•"/>
      <w:lvlJc w:val="left"/>
      <w:pPr>
        <w:ind w:left="3318" w:hanging="148"/>
      </w:pPr>
      <w:rPr>
        <w:rFonts w:hint="default"/>
      </w:rPr>
    </w:lvl>
    <w:lvl w:ilvl="5" w:tplc="C60AE6B0">
      <w:start w:val="1"/>
      <w:numFmt w:val="bullet"/>
      <w:lvlText w:val="•"/>
      <w:lvlJc w:val="left"/>
      <w:pPr>
        <w:ind w:left="4086" w:hanging="148"/>
      </w:pPr>
      <w:rPr>
        <w:rFonts w:hint="default"/>
      </w:rPr>
    </w:lvl>
    <w:lvl w:ilvl="6" w:tplc="7E8C50DE">
      <w:start w:val="1"/>
      <w:numFmt w:val="bullet"/>
      <w:lvlText w:val="•"/>
      <w:lvlJc w:val="left"/>
      <w:pPr>
        <w:ind w:left="4855" w:hanging="148"/>
      </w:pPr>
      <w:rPr>
        <w:rFonts w:hint="default"/>
      </w:rPr>
    </w:lvl>
    <w:lvl w:ilvl="7" w:tplc="AC1C394C">
      <w:start w:val="1"/>
      <w:numFmt w:val="bullet"/>
      <w:lvlText w:val="•"/>
      <w:lvlJc w:val="left"/>
      <w:pPr>
        <w:ind w:left="5623" w:hanging="148"/>
      </w:pPr>
      <w:rPr>
        <w:rFonts w:hint="default"/>
      </w:rPr>
    </w:lvl>
    <w:lvl w:ilvl="8" w:tplc="67A80B18">
      <w:start w:val="1"/>
      <w:numFmt w:val="bullet"/>
      <w:lvlText w:val="•"/>
      <w:lvlJc w:val="left"/>
      <w:pPr>
        <w:ind w:left="6391" w:hanging="148"/>
      </w:pPr>
      <w:rPr>
        <w:rFonts w:hint="default"/>
      </w:rPr>
    </w:lvl>
  </w:abstractNum>
  <w:abstractNum w:abstractNumId="3" w15:restartNumberingAfterBreak="0">
    <w:nsid w:val="377003A9"/>
    <w:multiLevelType w:val="hybridMultilevel"/>
    <w:tmpl w:val="1C46FB74"/>
    <w:lvl w:ilvl="0" w:tplc="3BDCB2AC">
      <w:start w:val="1"/>
      <w:numFmt w:val="bullet"/>
      <w:lvlText w:val="-"/>
      <w:lvlJc w:val="left"/>
      <w:pPr>
        <w:ind w:left="246" w:hanging="144"/>
      </w:pPr>
      <w:rPr>
        <w:rFonts w:hint="default" w:ascii="Arial" w:hAnsi="Arial" w:eastAsia="Arial"/>
        <w:sz w:val="24"/>
        <w:szCs w:val="24"/>
      </w:rPr>
    </w:lvl>
    <w:lvl w:ilvl="1" w:tplc="E57079E2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7792A1FA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97B23662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A566D6CE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396C33A6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BEF08A42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7A2EA16E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97F6223A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4" w15:restartNumberingAfterBreak="0">
    <w:nsid w:val="3B0B60C7"/>
    <w:multiLevelType w:val="hybridMultilevel"/>
    <w:tmpl w:val="1D1AAF18"/>
    <w:lvl w:ilvl="0" w:tplc="BEB25674">
      <w:start w:val="1"/>
      <w:numFmt w:val="bullet"/>
      <w:lvlText w:val="■"/>
      <w:lvlJc w:val="left"/>
      <w:pPr>
        <w:ind w:left="388" w:hanging="213"/>
      </w:pPr>
      <w:rPr>
        <w:rFonts w:hint="default" w:ascii="Arial" w:hAnsi="Arial" w:eastAsia="Arial"/>
        <w:sz w:val="24"/>
        <w:szCs w:val="24"/>
      </w:rPr>
    </w:lvl>
    <w:lvl w:ilvl="1" w:tplc="2D8CAA88">
      <w:start w:val="1"/>
      <w:numFmt w:val="bullet"/>
      <w:lvlText w:val="•"/>
      <w:lvlJc w:val="left"/>
      <w:pPr>
        <w:ind w:left="1249" w:hanging="213"/>
      </w:pPr>
      <w:rPr>
        <w:rFonts w:hint="default"/>
      </w:rPr>
    </w:lvl>
    <w:lvl w:ilvl="2" w:tplc="B9F8F67E">
      <w:start w:val="1"/>
      <w:numFmt w:val="bullet"/>
      <w:lvlText w:val="•"/>
      <w:lvlJc w:val="left"/>
      <w:pPr>
        <w:ind w:left="2110" w:hanging="213"/>
      </w:pPr>
      <w:rPr>
        <w:rFonts w:hint="default"/>
      </w:rPr>
    </w:lvl>
    <w:lvl w:ilvl="3" w:tplc="F72028DE">
      <w:start w:val="1"/>
      <w:numFmt w:val="bullet"/>
      <w:lvlText w:val="•"/>
      <w:lvlJc w:val="left"/>
      <w:pPr>
        <w:ind w:left="2971" w:hanging="213"/>
      </w:pPr>
      <w:rPr>
        <w:rFonts w:hint="default"/>
      </w:rPr>
    </w:lvl>
    <w:lvl w:ilvl="4" w:tplc="113818CC">
      <w:start w:val="1"/>
      <w:numFmt w:val="bullet"/>
      <w:lvlText w:val="•"/>
      <w:lvlJc w:val="left"/>
      <w:pPr>
        <w:ind w:left="3832" w:hanging="213"/>
      </w:pPr>
      <w:rPr>
        <w:rFonts w:hint="default"/>
      </w:rPr>
    </w:lvl>
    <w:lvl w:ilvl="5" w:tplc="B8EE38E2">
      <w:start w:val="1"/>
      <w:numFmt w:val="bullet"/>
      <w:lvlText w:val="•"/>
      <w:lvlJc w:val="left"/>
      <w:pPr>
        <w:ind w:left="4694" w:hanging="213"/>
      </w:pPr>
      <w:rPr>
        <w:rFonts w:hint="default"/>
      </w:rPr>
    </w:lvl>
    <w:lvl w:ilvl="6" w:tplc="7F66CEE0">
      <w:start w:val="1"/>
      <w:numFmt w:val="bullet"/>
      <w:lvlText w:val="•"/>
      <w:lvlJc w:val="left"/>
      <w:pPr>
        <w:ind w:left="5555" w:hanging="213"/>
      </w:pPr>
      <w:rPr>
        <w:rFonts w:hint="default"/>
      </w:rPr>
    </w:lvl>
    <w:lvl w:ilvl="7" w:tplc="DDA221D0">
      <w:start w:val="1"/>
      <w:numFmt w:val="bullet"/>
      <w:lvlText w:val="•"/>
      <w:lvlJc w:val="left"/>
      <w:pPr>
        <w:ind w:left="6416" w:hanging="213"/>
      </w:pPr>
      <w:rPr>
        <w:rFonts w:hint="default"/>
      </w:rPr>
    </w:lvl>
    <w:lvl w:ilvl="8" w:tplc="7F1A8BA8">
      <w:start w:val="1"/>
      <w:numFmt w:val="bullet"/>
      <w:lvlText w:val="•"/>
      <w:lvlJc w:val="left"/>
      <w:pPr>
        <w:ind w:left="7277" w:hanging="213"/>
      </w:pPr>
      <w:rPr>
        <w:rFonts w:hint="default"/>
      </w:rPr>
    </w:lvl>
  </w:abstractNum>
  <w:abstractNum w:abstractNumId="5" w15:restartNumberingAfterBreak="0">
    <w:nsid w:val="3E43591D"/>
    <w:multiLevelType w:val="hybridMultilevel"/>
    <w:tmpl w:val="09A4353E"/>
    <w:lvl w:ilvl="0" w:tplc="E01E8B10">
      <w:start w:val="1"/>
      <w:numFmt w:val="bullet"/>
      <w:lvlText w:val="-"/>
      <w:lvlJc w:val="left"/>
      <w:pPr>
        <w:ind w:left="246" w:hanging="144"/>
      </w:pPr>
      <w:rPr>
        <w:rFonts w:hint="default" w:ascii="Arial" w:hAnsi="Arial" w:eastAsia="Arial"/>
        <w:sz w:val="24"/>
        <w:szCs w:val="24"/>
      </w:rPr>
    </w:lvl>
    <w:lvl w:ilvl="1" w:tplc="4C90BD14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283E5DC6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CC72E344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3D78999A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0FCA18D6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2A100788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4AA03EFA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58E852D2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6" w15:restartNumberingAfterBreak="0">
    <w:nsid w:val="4A636AD1"/>
    <w:multiLevelType w:val="hybridMultilevel"/>
    <w:tmpl w:val="6076034E"/>
    <w:lvl w:ilvl="0" w:tplc="0D7A73AC">
      <w:start w:val="1"/>
      <w:numFmt w:val="bullet"/>
      <w:lvlText w:val="-"/>
      <w:lvlJc w:val="left"/>
      <w:pPr>
        <w:ind w:left="246" w:hanging="144"/>
      </w:pPr>
      <w:rPr>
        <w:rFonts w:hint="default" w:ascii="Arial" w:hAnsi="Arial" w:eastAsia="Arial"/>
        <w:sz w:val="24"/>
        <w:szCs w:val="24"/>
      </w:rPr>
    </w:lvl>
    <w:lvl w:ilvl="1" w:tplc="F686264A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2D3230D0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1FC40E2C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27483D8E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ECEA6CBE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38F6BC56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C194C4CA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0E2AC1E8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7" w15:restartNumberingAfterBreak="0">
    <w:nsid w:val="5C562858"/>
    <w:multiLevelType w:val="hybridMultilevel"/>
    <w:tmpl w:val="DF404E2E"/>
    <w:lvl w:ilvl="0" w:tplc="A6046D02">
      <w:start w:val="1"/>
      <w:numFmt w:val="decimal"/>
      <w:lvlText w:val="%1."/>
      <w:lvlJc w:val="left"/>
      <w:pPr>
        <w:ind w:left="219" w:hanging="200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1" w:tplc="5900B0A4">
      <w:start w:val="1"/>
      <w:numFmt w:val="upperRoman"/>
      <w:lvlText w:val="%2."/>
      <w:lvlJc w:val="left"/>
      <w:pPr>
        <w:ind w:left="660" w:hanging="201"/>
        <w:jc w:val="left"/>
      </w:pPr>
      <w:rPr>
        <w:rFonts w:hint="default" w:ascii="Arial" w:hAnsi="Arial" w:eastAsia="Arial"/>
        <w:b/>
        <w:bCs/>
        <w:w w:val="99"/>
        <w:sz w:val="24"/>
        <w:szCs w:val="24"/>
      </w:rPr>
    </w:lvl>
    <w:lvl w:ilvl="2" w:tplc="047A374A">
      <w:start w:val="1"/>
      <w:numFmt w:val="bullet"/>
      <w:lvlText w:val=""/>
      <w:lvlJc w:val="left"/>
      <w:pPr>
        <w:ind w:left="910" w:hanging="180"/>
      </w:pPr>
      <w:rPr>
        <w:rFonts w:hint="default" w:ascii="Symbol" w:hAnsi="Symbol" w:eastAsia="Symbol"/>
        <w:sz w:val="24"/>
        <w:szCs w:val="24"/>
      </w:rPr>
    </w:lvl>
    <w:lvl w:ilvl="3" w:tplc="8BD6F202">
      <w:start w:val="1"/>
      <w:numFmt w:val="bullet"/>
      <w:lvlText w:val="o"/>
      <w:lvlJc w:val="left"/>
      <w:pPr>
        <w:ind w:left="1360" w:hanging="271"/>
      </w:pPr>
      <w:rPr>
        <w:rFonts w:hint="default" w:ascii="Courier New" w:hAnsi="Courier New" w:eastAsia="Courier New"/>
        <w:sz w:val="24"/>
        <w:szCs w:val="24"/>
      </w:rPr>
    </w:lvl>
    <w:lvl w:ilvl="4" w:tplc="F030E6D6">
      <w:start w:val="1"/>
      <w:numFmt w:val="bullet"/>
      <w:lvlText w:val="•"/>
      <w:lvlJc w:val="left"/>
      <w:pPr>
        <w:ind w:left="1360" w:hanging="271"/>
      </w:pPr>
      <w:rPr>
        <w:rFonts w:hint="default"/>
      </w:rPr>
    </w:lvl>
    <w:lvl w:ilvl="5" w:tplc="27E038B2">
      <w:start w:val="1"/>
      <w:numFmt w:val="bullet"/>
      <w:lvlText w:val="•"/>
      <w:lvlJc w:val="left"/>
      <w:pPr>
        <w:ind w:left="2666" w:hanging="271"/>
      </w:pPr>
      <w:rPr>
        <w:rFonts w:hint="default"/>
      </w:rPr>
    </w:lvl>
    <w:lvl w:ilvl="6" w:tplc="6776B868">
      <w:start w:val="1"/>
      <w:numFmt w:val="bullet"/>
      <w:lvlText w:val="•"/>
      <w:lvlJc w:val="left"/>
      <w:pPr>
        <w:ind w:left="3973" w:hanging="271"/>
      </w:pPr>
      <w:rPr>
        <w:rFonts w:hint="default"/>
      </w:rPr>
    </w:lvl>
    <w:lvl w:ilvl="7" w:tplc="149878B4">
      <w:start w:val="1"/>
      <w:numFmt w:val="bullet"/>
      <w:lvlText w:val="•"/>
      <w:lvlJc w:val="left"/>
      <w:pPr>
        <w:ind w:left="5280" w:hanging="271"/>
      </w:pPr>
      <w:rPr>
        <w:rFonts w:hint="default"/>
      </w:rPr>
    </w:lvl>
    <w:lvl w:ilvl="8" w:tplc="05722722">
      <w:start w:val="1"/>
      <w:numFmt w:val="bullet"/>
      <w:lvlText w:val="•"/>
      <w:lvlJc w:val="left"/>
      <w:pPr>
        <w:ind w:left="6586" w:hanging="271"/>
      </w:pPr>
      <w:rPr>
        <w:rFonts w:hint="default"/>
      </w:rPr>
    </w:lvl>
  </w:abstractNum>
  <w:abstractNum w:abstractNumId="8" w15:restartNumberingAfterBreak="0">
    <w:nsid w:val="6D425062"/>
    <w:multiLevelType w:val="hybridMultilevel"/>
    <w:tmpl w:val="FE4422BE"/>
    <w:lvl w:ilvl="0" w:tplc="4D5C4B3C">
      <w:start w:val="1"/>
      <w:numFmt w:val="bullet"/>
      <w:lvlText w:val="-"/>
      <w:lvlJc w:val="left"/>
      <w:pPr>
        <w:ind w:left="246" w:hanging="144"/>
      </w:pPr>
      <w:rPr>
        <w:rFonts w:hint="default" w:ascii="Arial" w:hAnsi="Arial" w:eastAsia="Arial"/>
        <w:sz w:val="24"/>
        <w:szCs w:val="24"/>
      </w:rPr>
    </w:lvl>
    <w:lvl w:ilvl="1" w:tplc="924850CA">
      <w:start w:val="1"/>
      <w:numFmt w:val="bullet"/>
      <w:lvlText w:val="•"/>
      <w:lvlJc w:val="left"/>
      <w:pPr>
        <w:ind w:left="1014" w:hanging="144"/>
      </w:pPr>
      <w:rPr>
        <w:rFonts w:hint="default"/>
      </w:rPr>
    </w:lvl>
    <w:lvl w:ilvl="2" w:tplc="D4962C16">
      <w:start w:val="1"/>
      <w:numFmt w:val="bullet"/>
      <w:lvlText w:val="•"/>
      <w:lvlJc w:val="left"/>
      <w:pPr>
        <w:ind w:left="1782" w:hanging="144"/>
      </w:pPr>
      <w:rPr>
        <w:rFonts w:hint="default"/>
      </w:rPr>
    </w:lvl>
    <w:lvl w:ilvl="3" w:tplc="BA70CCC6">
      <w:start w:val="1"/>
      <w:numFmt w:val="bullet"/>
      <w:lvlText w:val="•"/>
      <w:lvlJc w:val="left"/>
      <w:pPr>
        <w:ind w:left="2550" w:hanging="144"/>
      </w:pPr>
      <w:rPr>
        <w:rFonts w:hint="default"/>
      </w:rPr>
    </w:lvl>
    <w:lvl w:ilvl="4" w:tplc="6B6477E4">
      <w:start w:val="1"/>
      <w:numFmt w:val="bullet"/>
      <w:lvlText w:val="•"/>
      <w:lvlJc w:val="left"/>
      <w:pPr>
        <w:ind w:left="3318" w:hanging="144"/>
      </w:pPr>
      <w:rPr>
        <w:rFonts w:hint="default"/>
      </w:rPr>
    </w:lvl>
    <w:lvl w:ilvl="5" w:tplc="019E422C">
      <w:start w:val="1"/>
      <w:numFmt w:val="bullet"/>
      <w:lvlText w:val="•"/>
      <w:lvlJc w:val="left"/>
      <w:pPr>
        <w:ind w:left="4086" w:hanging="144"/>
      </w:pPr>
      <w:rPr>
        <w:rFonts w:hint="default"/>
      </w:rPr>
    </w:lvl>
    <w:lvl w:ilvl="6" w:tplc="DCCE802E">
      <w:start w:val="1"/>
      <w:numFmt w:val="bullet"/>
      <w:lvlText w:val="•"/>
      <w:lvlJc w:val="left"/>
      <w:pPr>
        <w:ind w:left="4855" w:hanging="144"/>
      </w:pPr>
      <w:rPr>
        <w:rFonts w:hint="default"/>
      </w:rPr>
    </w:lvl>
    <w:lvl w:ilvl="7" w:tplc="0A7EF398">
      <w:start w:val="1"/>
      <w:numFmt w:val="bullet"/>
      <w:lvlText w:val="•"/>
      <w:lvlJc w:val="left"/>
      <w:pPr>
        <w:ind w:left="5623" w:hanging="144"/>
      </w:pPr>
      <w:rPr>
        <w:rFonts w:hint="default"/>
      </w:rPr>
    </w:lvl>
    <w:lvl w:ilvl="8" w:tplc="B46C2E08">
      <w:start w:val="1"/>
      <w:numFmt w:val="bullet"/>
      <w:lvlText w:val="•"/>
      <w:lvlJc w:val="left"/>
      <w:pPr>
        <w:ind w:left="6391" w:hanging="144"/>
      </w:pPr>
      <w:rPr>
        <w:rFonts w:hint="default"/>
      </w:rPr>
    </w:lvl>
  </w:abstractNum>
  <w:abstractNum w:abstractNumId="9" w15:restartNumberingAfterBreak="0">
    <w:nsid w:val="6FCC3933"/>
    <w:multiLevelType w:val="hybridMultilevel"/>
    <w:tmpl w:val="2EAA9AE2"/>
    <w:lvl w:ilvl="0" w:tplc="3EF256CA">
      <w:start w:val="1"/>
      <w:numFmt w:val="bullet"/>
      <w:lvlText w:val="■"/>
      <w:lvlJc w:val="left"/>
      <w:pPr>
        <w:ind w:left="312" w:hanging="213"/>
      </w:pPr>
      <w:rPr>
        <w:rFonts w:hint="default" w:ascii="Arial" w:hAnsi="Arial" w:eastAsia="Arial"/>
        <w:sz w:val="24"/>
        <w:szCs w:val="24"/>
      </w:rPr>
    </w:lvl>
    <w:lvl w:ilvl="1" w:tplc="06BA4CE6">
      <w:start w:val="1"/>
      <w:numFmt w:val="bullet"/>
      <w:lvlText w:val="■"/>
      <w:lvlJc w:val="left"/>
      <w:pPr>
        <w:ind w:left="408" w:hanging="213"/>
      </w:pPr>
      <w:rPr>
        <w:rFonts w:hint="default" w:ascii="Arial" w:hAnsi="Arial" w:eastAsia="Arial"/>
        <w:sz w:val="24"/>
        <w:szCs w:val="24"/>
      </w:rPr>
    </w:lvl>
    <w:lvl w:ilvl="2" w:tplc="6F36ECDA">
      <w:start w:val="1"/>
      <w:numFmt w:val="bullet"/>
      <w:lvlText w:val="•"/>
      <w:lvlJc w:val="left"/>
      <w:pPr>
        <w:ind w:left="1362" w:hanging="213"/>
      </w:pPr>
      <w:rPr>
        <w:rFonts w:hint="default"/>
      </w:rPr>
    </w:lvl>
    <w:lvl w:ilvl="3" w:tplc="26AAD032">
      <w:start w:val="1"/>
      <w:numFmt w:val="bullet"/>
      <w:lvlText w:val="•"/>
      <w:lvlJc w:val="left"/>
      <w:pPr>
        <w:ind w:left="2317" w:hanging="213"/>
      </w:pPr>
      <w:rPr>
        <w:rFonts w:hint="default"/>
      </w:rPr>
    </w:lvl>
    <w:lvl w:ilvl="4" w:tplc="97844A3E">
      <w:start w:val="1"/>
      <w:numFmt w:val="bullet"/>
      <w:lvlText w:val="•"/>
      <w:lvlJc w:val="left"/>
      <w:pPr>
        <w:ind w:left="3272" w:hanging="213"/>
      </w:pPr>
      <w:rPr>
        <w:rFonts w:hint="default"/>
      </w:rPr>
    </w:lvl>
    <w:lvl w:ilvl="5" w:tplc="87DEE9DA">
      <w:start w:val="1"/>
      <w:numFmt w:val="bullet"/>
      <w:lvlText w:val="•"/>
      <w:lvlJc w:val="left"/>
      <w:pPr>
        <w:ind w:left="4226" w:hanging="213"/>
      </w:pPr>
      <w:rPr>
        <w:rFonts w:hint="default"/>
      </w:rPr>
    </w:lvl>
    <w:lvl w:ilvl="6" w:tplc="CC963470">
      <w:start w:val="1"/>
      <w:numFmt w:val="bullet"/>
      <w:lvlText w:val="•"/>
      <w:lvlJc w:val="left"/>
      <w:pPr>
        <w:ind w:left="5181" w:hanging="213"/>
      </w:pPr>
      <w:rPr>
        <w:rFonts w:hint="default"/>
      </w:rPr>
    </w:lvl>
    <w:lvl w:ilvl="7" w:tplc="128CE9A8">
      <w:start w:val="1"/>
      <w:numFmt w:val="bullet"/>
      <w:lvlText w:val="•"/>
      <w:lvlJc w:val="left"/>
      <w:pPr>
        <w:ind w:left="6136" w:hanging="213"/>
      </w:pPr>
      <w:rPr>
        <w:rFonts w:hint="default"/>
      </w:rPr>
    </w:lvl>
    <w:lvl w:ilvl="8" w:tplc="62804F9C">
      <w:start w:val="1"/>
      <w:numFmt w:val="bullet"/>
      <w:lvlText w:val="•"/>
      <w:lvlJc w:val="left"/>
      <w:pPr>
        <w:ind w:left="7090" w:hanging="213"/>
      </w:pPr>
      <w:rPr>
        <w:rFonts w:hint="default"/>
      </w:rPr>
    </w:lvl>
  </w:abstractNum>
  <w:abstractNum w:abstractNumId="10" w15:restartNumberingAfterBreak="0">
    <w:nsid w:val="7A9A324D"/>
    <w:multiLevelType w:val="hybridMultilevel"/>
    <w:tmpl w:val="D9AAD244"/>
    <w:lvl w:ilvl="0" w:tplc="27CE981A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0"/>
        <w:szCs w:val="20"/>
      </w:rPr>
    </w:lvl>
    <w:lvl w:ilvl="1" w:tplc="8E8657FE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2" w:tplc="12AA59D0">
      <w:start w:val="1"/>
      <w:numFmt w:val="bullet"/>
      <w:lvlText w:val="•"/>
      <w:lvlJc w:val="left"/>
      <w:pPr>
        <w:ind w:left="1340" w:hanging="360"/>
      </w:pPr>
      <w:rPr>
        <w:rFonts w:hint="default"/>
      </w:rPr>
    </w:lvl>
    <w:lvl w:ilvl="3" w:tplc="E3E41CF0">
      <w:start w:val="1"/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A7CE3364">
      <w:start w:val="1"/>
      <w:numFmt w:val="bullet"/>
      <w:lvlText w:val="•"/>
      <w:lvlJc w:val="left"/>
      <w:pPr>
        <w:ind w:left="4285" w:hanging="360"/>
      </w:pPr>
      <w:rPr>
        <w:rFonts w:hint="default"/>
      </w:rPr>
    </w:lvl>
    <w:lvl w:ilvl="5" w:tplc="CD9451EA">
      <w:start w:val="1"/>
      <w:numFmt w:val="bullet"/>
      <w:lvlText w:val="•"/>
      <w:lvlJc w:val="left"/>
      <w:pPr>
        <w:ind w:left="5757" w:hanging="360"/>
      </w:pPr>
      <w:rPr>
        <w:rFonts w:hint="default"/>
      </w:rPr>
    </w:lvl>
    <w:lvl w:ilvl="6" w:tplc="F838065C">
      <w:start w:val="1"/>
      <w:numFmt w:val="bullet"/>
      <w:lvlText w:val="•"/>
      <w:lvlJc w:val="left"/>
      <w:pPr>
        <w:ind w:left="7230" w:hanging="360"/>
      </w:pPr>
      <w:rPr>
        <w:rFonts w:hint="default"/>
      </w:rPr>
    </w:lvl>
    <w:lvl w:ilvl="7" w:tplc="53BA6036">
      <w:start w:val="1"/>
      <w:numFmt w:val="bullet"/>
      <w:lvlText w:val="•"/>
      <w:lvlJc w:val="left"/>
      <w:pPr>
        <w:ind w:left="8702" w:hanging="360"/>
      </w:pPr>
      <w:rPr>
        <w:rFonts w:hint="default"/>
      </w:rPr>
    </w:lvl>
    <w:lvl w:ilvl="8" w:tplc="897CED04">
      <w:start w:val="1"/>
      <w:numFmt w:val="bullet"/>
      <w:lvlText w:val="•"/>
      <w:lvlJc w:val="left"/>
      <w:pPr>
        <w:ind w:left="10175" w:hanging="3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trackRevisions w:val="true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505"/>
    <w:rsid w:val="005A5588"/>
    <w:rsid w:val="00892505"/>
    <w:rsid w:val="00897F94"/>
    <w:rsid w:val="009734EE"/>
    <w:rsid w:val="00B436F3"/>
    <w:rsid w:val="00B740ED"/>
    <w:rsid w:val="3189859E"/>
    <w:rsid w:val="6F3FD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74A141A7"/>
  <w15:docId w15:val="{B3AA968A-F937-4828-87AB-BBE52D70BC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hAnsi="Arial" w:eastAsia="Arial"/>
      <w:b/>
      <w:bCs/>
      <w:sz w:val="36"/>
      <w:szCs w:val="36"/>
      <w:u w:val="single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hAnsi="Arial" w:eastAsia="Arial"/>
      <w:b/>
      <w:bCs/>
      <w:sz w:val="28"/>
      <w:szCs w:val="28"/>
      <w:u w:val="single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hAnsi="Arial" w:eastAsia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394" w:hanging="360"/>
      <w:outlineLvl w:val="3"/>
    </w:pPr>
    <w:rPr>
      <w:rFonts w:ascii="Arial" w:hAnsi="Arial" w:eastAsia="Arial"/>
      <w:b/>
      <w:bCs/>
      <w:i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6" w:hanging="180"/>
    </w:pPr>
    <w:rPr>
      <w:rFonts w:ascii="Arial" w:hAnsi="Arial" w:eastAsia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dc.gov/mmwr/preview/mmwrhtml/mm5135a3.htm)" TargetMode="External" Id="rId8" /><Relationship Type="http://schemas.openxmlformats.org/officeDocument/2006/relationships/hyperlink" Target="http://www.pandemicflu.gov/" TargetMode="External" Id="rId13" /><Relationship Type="http://schemas.openxmlformats.org/officeDocument/2006/relationships/hyperlink" Target="http://www.cdc.gov/mmwr/preview/mmwrhtml/rr5417a1.htm?s_cid=rr5417a1_e" TargetMode="External" Id="rId18" /><Relationship Type="http://schemas.openxmlformats.org/officeDocument/2006/relationships/customXml" Target="../customXml/item2.xml" Id="rId26" /><Relationship Type="http://schemas.openxmlformats.org/officeDocument/2006/relationships/settings" Target="settings.xml" Id="rId3" /><Relationship Type="http://schemas.openxmlformats.org/officeDocument/2006/relationships/image" Target="media/image1.jpeg" Id="rId21" /><Relationship Type="http://schemas.openxmlformats.org/officeDocument/2006/relationships/footer" Target="footer1.xml" Id="rId7" /><Relationship Type="http://schemas.openxmlformats.org/officeDocument/2006/relationships/hyperlink" Target="http://www.cdc.gov/flu/avian/professional/infect-control.htm" TargetMode="External" Id="rId12" /><Relationship Type="http://schemas.openxmlformats.org/officeDocument/2006/relationships/hyperlink" Target="http://www.cdc.gov/mmwr/preview/mmwrhtml/rr5417a1.htm?s_cid=rr5417a1_e" TargetMode="External" Id="rId17" /><Relationship Type="http://schemas.openxmlformats.org/officeDocument/2006/relationships/customXml" Target="../customXml/item1.xml" Id="rId25" /><Relationship Type="http://schemas.openxmlformats.org/officeDocument/2006/relationships/styles" Target="styles.xml" Id="rId2" /><Relationship Type="http://schemas.openxmlformats.org/officeDocument/2006/relationships/hyperlink" Target="http://www.cdc.gov/ncidod/sars)" TargetMode="External" Id="rId16" /><Relationship Type="http://schemas.openxmlformats.org/officeDocument/2006/relationships/footer" Target="footer4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hyperlink" Target="http://www.cdc.gov/ncidod/monkeypox" TargetMode="External" Id="rId15" /><Relationship Type="http://schemas.openxmlformats.org/officeDocument/2006/relationships/fontTable" Target="fontTable.xml" Id="rId23" /><Relationship Type="http://schemas.openxmlformats.org/officeDocument/2006/relationships/footer" Target="footer2.xml" Id="rId10" /><Relationship Type="http://schemas.openxmlformats.org/officeDocument/2006/relationships/hyperlink" Target="http://www.cdc.gov/mmwr/preview/mmwrhtml/mm5135a3.htm)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://www.cdc.gov/mmwr/preview/mmwrhtml/mm5135a3.htm)" TargetMode="External" Id="rId9" /><Relationship Type="http://schemas.openxmlformats.org/officeDocument/2006/relationships/hyperlink" Target="http://www.cdc.gov/ncidod/dpd/parasites/lice/default.htm" TargetMode="External" Id="rId14" /><Relationship Type="http://schemas.openxmlformats.org/officeDocument/2006/relationships/image" Target="media/image2.jpeg" Id="rId22" /><Relationship Type="http://schemas.openxmlformats.org/officeDocument/2006/relationships/customXml" Target="../customXml/item3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474B2-08BA-4E55-9595-580EDA0A78B5}"/>
</file>

<file path=customXml/itemProps2.xml><?xml version="1.0" encoding="utf-8"?>
<ds:datastoreItem xmlns:ds="http://schemas.openxmlformats.org/officeDocument/2006/customXml" ds:itemID="{61CE3643-5832-4ACE-9DEE-9E5B13AE6BD2}"/>
</file>

<file path=customXml/itemProps3.xml><?xml version="1.0" encoding="utf-8"?>
<ds:datastoreItem xmlns:ds="http://schemas.openxmlformats.org/officeDocument/2006/customXml" ds:itemID="{2910E176-5BCB-4EC1-8255-E21238DE92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IC - 301.1 Appendix A Types and Duration of Precautions Recommendations</dc:title>
  <dc:creator>Gateway_User</dc:creator>
  <lastModifiedBy>Geva, Inbar</lastModifiedBy>
  <revision>6</revision>
  <dcterms:created xsi:type="dcterms:W3CDTF">2020-07-24T15:17:00.0000000Z</dcterms:created>
  <dcterms:modified xsi:type="dcterms:W3CDTF">2024-06-12T06:52:29.4279989Z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2008-08-27T00:00:00Z</vt:filetime>
  </property>
  <property fmtid="{D5CDD505-2E9C-101B-9397-08002B2CF9AE}" pid="3" name="LastSaved">
    <vt:filetime>2020-07-24T00:00:00Z</vt:filetime>
  </property>
  <property fmtid="{D5CDD505-2E9C-101B-9397-08002B2CF9AE}" pid="4" name="ContentTypeId">
    <vt:lpwstr>0x010100B710A1418F96DE40ABC4B29D424915A4</vt:lpwstr>
  </property>
</Properties>
</file>