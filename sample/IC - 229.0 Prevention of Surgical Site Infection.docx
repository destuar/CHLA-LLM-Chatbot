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9D49B" w14:textId="77777777" w:rsidR="007F6477" w:rsidRPr="00B35706" w:rsidRDefault="00004E6F" w:rsidP="00004E6F">
      <w:pPr>
        <w:rPr>
          <w:rFonts w:ascii="Book Antiqua" w:hAnsi="Book Antiqua"/>
          <w:sz w:val="23"/>
          <w:szCs w:val="23"/>
        </w:rPr>
      </w:pPr>
      <w:r w:rsidRPr="00B35706">
        <w:rPr>
          <w:rFonts w:ascii="Book Antiqua" w:hAnsi="Book Antiqua" w:cs="Arial"/>
          <w:b/>
          <w:sz w:val="23"/>
          <w:szCs w:val="23"/>
        </w:rPr>
        <w:t>PURPOSE:</w:t>
      </w:r>
      <w:r w:rsidRPr="00B35706">
        <w:rPr>
          <w:rFonts w:ascii="Book Antiqua" w:hAnsi="Book Antiqua"/>
          <w:sz w:val="23"/>
          <w:szCs w:val="23"/>
        </w:rPr>
        <w:t xml:space="preserve"> </w:t>
      </w:r>
    </w:p>
    <w:p w14:paraId="173E118F" w14:textId="77777777" w:rsidR="00B10D1E" w:rsidRPr="00B35706" w:rsidRDefault="00B10D1E" w:rsidP="00004E6F">
      <w:pPr>
        <w:rPr>
          <w:rFonts w:ascii="Book Antiqua" w:hAnsi="Book Antiqua"/>
          <w:sz w:val="23"/>
          <w:szCs w:val="23"/>
        </w:rPr>
      </w:pPr>
    </w:p>
    <w:p w14:paraId="433446DB" w14:textId="54412467" w:rsidR="008E2CA0" w:rsidRPr="00B35706" w:rsidRDefault="008E2CA0" w:rsidP="001D49F1">
      <w:pPr>
        <w:rPr>
          <w:rFonts w:ascii="Book Antiqua" w:hAnsi="Book Antiqua" w:cs="Arial"/>
          <w:sz w:val="23"/>
          <w:szCs w:val="23"/>
        </w:rPr>
      </w:pPr>
      <w:r w:rsidRPr="00B35706">
        <w:rPr>
          <w:rFonts w:ascii="Book Antiqua" w:hAnsi="Book Antiqua" w:cs="Arial"/>
          <w:sz w:val="23"/>
          <w:szCs w:val="23"/>
        </w:rPr>
        <w:t>To reduce the risk of surgical site infection</w:t>
      </w:r>
      <w:r w:rsidR="002C4EBB" w:rsidRPr="00B35706">
        <w:rPr>
          <w:rFonts w:ascii="Book Antiqua" w:hAnsi="Book Antiqua" w:cs="Arial"/>
          <w:sz w:val="23"/>
          <w:szCs w:val="23"/>
        </w:rPr>
        <w:t>s</w:t>
      </w:r>
      <w:r w:rsidRPr="00B35706">
        <w:rPr>
          <w:rFonts w:ascii="Book Antiqua" w:hAnsi="Book Antiqua" w:cs="Arial"/>
          <w:sz w:val="23"/>
          <w:szCs w:val="23"/>
        </w:rPr>
        <w:t xml:space="preserve"> through the implementation of </w:t>
      </w:r>
      <w:r w:rsidR="00475FEF" w:rsidRPr="00B35706">
        <w:rPr>
          <w:rFonts w:ascii="Book Antiqua" w:hAnsi="Book Antiqua" w:cs="Arial"/>
          <w:sz w:val="23"/>
          <w:szCs w:val="23"/>
        </w:rPr>
        <w:t>prevention</w:t>
      </w:r>
      <w:r w:rsidRPr="00B35706">
        <w:rPr>
          <w:rFonts w:ascii="Book Antiqua" w:hAnsi="Book Antiqua" w:cs="Arial"/>
          <w:sz w:val="23"/>
          <w:szCs w:val="23"/>
        </w:rPr>
        <w:t xml:space="preserve"> bundles for patients undergoing identified high risk surgical procedures at Children’s Hospital Los Angeles (CHLA).  </w:t>
      </w:r>
    </w:p>
    <w:p w14:paraId="478F2A55" w14:textId="77777777" w:rsidR="00B10D1E" w:rsidRPr="00B35706" w:rsidRDefault="00B10D1E" w:rsidP="00004E6F">
      <w:pPr>
        <w:rPr>
          <w:rFonts w:ascii="Book Antiqua" w:hAnsi="Book Antiqua" w:cs="Arial"/>
          <w:sz w:val="23"/>
          <w:szCs w:val="23"/>
        </w:rPr>
      </w:pPr>
    </w:p>
    <w:p w14:paraId="5A57D27F" w14:textId="473AEB1A" w:rsidR="00004E6F" w:rsidRPr="006A34E2" w:rsidRDefault="006A34E2" w:rsidP="00004E6F">
      <w:pPr>
        <w:rPr>
          <w:rFonts w:ascii="Book Antiqua" w:hAnsi="Book Antiqua"/>
          <w:b/>
          <w:bCs/>
          <w:sz w:val="23"/>
          <w:szCs w:val="23"/>
        </w:rPr>
      </w:pPr>
      <w:r w:rsidRPr="006A34E2">
        <w:rPr>
          <w:rFonts w:ascii="Book Antiqua" w:hAnsi="Book Antiqua"/>
          <w:b/>
          <w:bCs/>
          <w:sz w:val="23"/>
          <w:szCs w:val="23"/>
        </w:rPr>
        <w:t>SCOPE:</w:t>
      </w:r>
    </w:p>
    <w:p w14:paraId="3A5A155E" w14:textId="2CF29795" w:rsidR="006A34E2" w:rsidRDefault="006A34E2" w:rsidP="00004E6F">
      <w:pPr>
        <w:rPr>
          <w:rFonts w:ascii="Book Antiqua" w:hAnsi="Book Antiqua"/>
          <w:sz w:val="23"/>
          <w:szCs w:val="23"/>
        </w:rPr>
      </w:pPr>
    </w:p>
    <w:p w14:paraId="71AE0033" w14:textId="19A0385F" w:rsidR="006A34E2" w:rsidRDefault="006A34E2" w:rsidP="00004E6F">
      <w:pPr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 xml:space="preserve">This policy is applicable to </w:t>
      </w:r>
      <w:r w:rsidRPr="006A34E2">
        <w:rPr>
          <w:rFonts w:ascii="Book Antiqua" w:hAnsi="Book Antiqua"/>
          <w:sz w:val="23"/>
          <w:szCs w:val="23"/>
        </w:rPr>
        <w:t xml:space="preserve">Neurosurgery, Cardiothoracic, and Orthopedics, </w:t>
      </w:r>
      <w:r>
        <w:rPr>
          <w:rFonts w:ascii="Book Antiqua" w:hAnsi="Book Antiqua"/>
          <w:sz w:val="23"/>
          <w:szCs w:val="23"/>
        </w:rPr>
        <w:t xml:space="preserve">Operating Room (OR) </w:t>
      </w:r>
      <w:r w:rsidRPr="006A34E2">
        <w:rPr>
          <w:rFonts w:ascii="Book Antiqua" w:hAnsi="Book Antiqua"/>
          <w:sz w:val="23"/>
          <w:szCs w:val="23"/>
        </w:rPr>
        <w:t>, 6</w:t>
      </w:r>
      <w:r>
        <w:rPr>
          <w:rFonts w:ascii="Book Antiqua" w:hAnsi="Book Antiqua"/>
          <w:sz w:val="23"/>
          <w:szCs w:val="23"/>
        </w:rPr>
        <w:t xml:space="preserve"> </w:t>
      </w:r>
      <w:r w:rsidRPr="006A34E2">
        <w:rPr>
          <w:rFonts w:ascii="Book Antiqua" w:hAnsi="Book Antiqua"/>
          <w:sz w:val="23"/>
          <w:szCs w:val="23"/>
        </w:rPr>
        <w:t>E</w:t>
      </w:r>
      <w:r>
        <w:rPr>
          <w:rFonts w:ascii="Book Antiqua" w:hAnsi="Book Antiqua"/>
          <w:sz w:val="23"/>
          <w:szCs w:val="23"/>
        </w:rPr>
        <w:t>ast (6E)</w:t>
      </w:r>
      <w:r w:rsidRPr="006A34E2">
        <w:rPr>
          <w:rFonts w:ascii="Book Antiqua" w:hAnsi="Book Antiqua"/>
          <w:sz w:val="23"/>
          <w:szCs w:val="23"/>
        </w:rPr>
        <w:t xml:space="preserve">, Cardiothoracic Intensive Care Unit </w:t>
      </w:r>
      <w:r>
        <w:rPr>
          <w:rFonts w:ascii="Book Antiqua" w:hAnsi="Book Antiqua"/>
          <w:sz w:val="23"/>
          <w:szCs w:val="23"/>
        </w:rPr>
        <w:t>(</w:t>
      </w:r>
      <w:r w:rsidRPr="006A34E2">
        <w:rPr>
          <w:rFonts w:ascii="Book Antiqua" w:hAnsi="Book Antiqua"/>
          <w:sz w:val="23"/>
          <w:szCs w:val="23"/>
        </w:rPr>
        <w:t>CTICU</w:t>
      </w:r>
      <w:r>
        <w:rPr>
          <w:rFonts w:ascii="Book Antiqua" w:hAnsi="Book Antiqua"/>
          <w:sz w:val="23"/>
          <w:szCs w:val="23"/>
        </w:rPr>
        <w:t>)</w:t>
      </w:r>
      <w:r w:rsidRPr="006A34E2">
        <w:rPr>
          <w:rFonts w:ascii="Book Antiqua" w:hAnsi="Book Antiqua"/>
          <w:sz w:val="23"/>
          <w:szCs w:val="23"/>
        </w:rPr>
        <w:t xml:space="preserve">, </w:t>
      </w:r>
      <w:r>
        <w:rPr>
          <w:rFonts w:ascii="Book Antiqua" w:hAnsi="Book Antiqua"/>
          <w:sz w:val="23"/>
          <w:szCs w:val="23"/>
        </w:rPr>
        <w:t xml:space="preserve">Cardiovascular </w:t>
      </w:r>
      <w:r w:rsidRPr="006A34E2">
        <w:rPr>
          <w:rFonts w:ascii="Book Antiqua" w:hAnsi="Book Antiqua"/>
          <w:sz w:val="23"/>
          <w:szCs w:val="23"/>
        </w:rPr>
        <w:t>A</w:t>
      </w:r>
      <w:r>
        <w:rPr>
          <w:rFonts w:ascii="Book Antiqua" w:hAnsi="Book Antiqua"/>
          <w:sz w:val="23"/>
          <w:szCs w:val="23"/>
        </w:rPr>
        <w:t>cute (CVA)</w:t>
      </w:r>
      <w:r w:rsidRPr="006A34E2">
        <w:rPr>
          <w:rFonts w:ascii="Book Antiqua" w:hAnsi="Book Antiqua"/>
          <w:sz w:val="23"/>
          <w:szCs w:val="23"/>
        </w:rPr>
        <w:t>, E</w:t>
      </w:r>
      <w:r>
        <w:rPr>
          <w:rFonts w:ascii="Book Antiqua" w:hAnsi="Book Antiqua"/>
          <w:sz w:val="23"/>
          <w:szCs w:val="23"/>
        </w:rPr>
        <w:t>mergency Department (ED).</w:t>
      </w:r>
    </w:p>
    <w:p w14:paraId="716153DC" w14:textId="77777777" w:rsidR="006A34E2" w:rsidRPr="00B35706" w:rsidRDefault="006A34E2" w:rsidP="00004E6F">
      <w:pPr>
        <w:rPr>
          <w:rFonts w:ascii="Book Antiqua" w:hAnsi="Book Antiqua"/>
          <w:sz w:val="23"/>
          <w:szCs w:val="23"/>
        </w:rPr>
      </w:pPr>
    </w:p>
    <w:p w14:paraId="7633473F" w14:textId="77777777" w:rsidR="00004E6F" w:rsidRPr="00B35706" w:rsidRDefault="00004E6F" w:rsidP="00004E6F">
      <w:pPr>
        <w:ind w:left="2160" w:hanging="2160"/>
        <w:rPr>
          <w:rFonts w:ascii="Book Antiqua" w:hAnsi="Book Antiqua" w:cs="Arial"/>
          <w:sz w:val="23"/>
          <w:szCs w:val="23"/>
        </w:rPr>
      </w:pPr>
      <w:r w:rsidRPr="00B35706">
        <w:rPr>
          <w:rFonts w:ascii="Book Antiqua" w:hAnsi="Book Antiqua" w:cs="Arial"/>
          <w:b/>
          <w:sz w:val="23"/>
          <w:szCs w:val="23"/>
        </w:rPr>
        <w:t>PROCEDURES:</w:t>
      </w:r>
      <w:r w:rsidRPr="00B35706">
        <w:rPr>
          <w:rFonts w:ascii="Book Antiqua" w:hAnsi="Book Antiqua" w:cs="Arial"/>
          <w:b/>
          <w:sz w:val="23"/>
          <w:szCs w:val="23"/>
        </w:rPr>
        <w:tab/>
      </w:r>
      <w:r w:rsidRPr="00B35706">
        <w:rPr>
          <w:rFonts w:ascii="Book Antiqua" w:hAnsi="Book Antiqua" w:cs="Arial"/>
          <w:sz w:val="23"/>
          <w:szCs w:val="23"/>
        </w:rPr>
        <w:t xml:space="preserve"> </w:t>
      </w:r>
    </w:p>
    <w:p w14:paraId="2841386B" w14:textId="77777777" w:rsidR="00004E6F" w:rsidRPr="00B35706" w:rsidRDefault="00004E6F" w:rsidP="00004E6F">
      <w:pPr>
        <w:pStyle w:val="BodyText"/>
        <w:rPr>
          <w:rFonts w:ascii="Book Antiqua" w:hAnsi="Book Antiqua" w:cs="Arial"/>
          <w:sz w:val="23"/>
          <w:szCs w:val="23"/>
          <w:u w:val="single"/>
        </w:rPr>
      </w:pPr>
    </w:p>
    <w:p w14:paraId="691E3683" w14:textId="59694F70" w:rsidR="00E12A62" w:rsidRPr="00B35706" w:rsidRDefault="00E12A62" w:rsidP="009405D3">
      <w:pPr>
        <w:numPr>
          <w:ilvl w:val="0"/>
          <w:numId w:val="15"/>
        </w:numPr>
        <w:rPr>
          <w:rFonts w:ascii="Book Antiqua" w:hAnsi="Book Antiqua" w:cs="Book Antiqua"/>
          <w:sz w:val="23"/>
          <w:szCs w:val="23"/>
        </w:rPr>
      </w:pPr>
      <w:r w:rsidRPr="00B35706">
        <w:rPr>
          <w:rFonts w:ascii="Book Antiqua" w:hAnsi="Book Antiqua" w:cs="Book Antiqua"/>
          <w:sz w:val="23"/>
          <w:szCs w:val="23"/>
        </w:rPr>
        <w:t xml:space="preserve">For </w:t>
      </w:r>
      <w:r w:rsidR="00475FEF" w:rsidRPr="00B35706">
        <w:rPr>
          <w:rFonts w:ascii="Book Antiqua" w:hAnsi="Book Antiqua" w:cs="Book Antiqua"/>
          <w:sz w:val="23"/>
          <w:szCs w:val="23"/>
        </w:rPr>
        <w:t xml:space="preserve">the </w:t>
      </w:r>
      <w:r w:rsidRPr="00B35706">
        <w:rPr>
          <w:rFonts w:ascii="Book Antiqua" w:hAnsi="Book Antiqua" w:cs="Book Antiqua"/>
          <w:sz w:val="23"/>
          <w:szCs w:val="23"/>
        </w:rPr>
        <w:t xml:space="preserve">surgical procedures identified as high risk by </w:t>
      </w:r>
      <w:proofErr w:type="gramStart"/>
      <w:r w:rsidRPr="00B35706">
        <w:rPr>
          <w:rFonts w:ascii="Book Antiqua" w:hAnsi="Book Antiqua" w:cs="Book Antiqua"/>
          <w:sz w:val="23"/>
          <w:szCs w:val="23"/>
        </w:rPr>
        <w:t>the  Infection</w:t>
      </w:r>
      <w:proofErr w:type="gramEnd"/>
      <w:r w:rsidRPr="00B35706">
        <w:rPr>
          <w:rFonts w:ascii="Book Antiqua" w:hAnsi="Book Antiqua" w:cs="Book Antiqua"/>
          <w:sz w:val="23"/>
          <w:szCs w:val="23"/>
        </w:rPr>
        <w:t xml:space="preserve"> Control Committee’s annual risk assessment</w:t>
      </w:r>
      <w:r w:rsidR="00475FEF" w:rsidRPr="00B35706">
        <w:rPr>
          <w:rFonts w:ascii="Book Antiqua" w:hAnsi="Book Antiqua" w:cs="Book Antiqua"/>
          <w:sz w:val="23"/>
          <w:szCs w:val="23"/>
        </w:rPr>
        <w:t xml:space="preserve"> (i.e. Cardiothoracic, Ventricular Shunt, and Spinal Fusion surgeries)</w:t>
      </w:r>
      <w:r w:rsidR="00B10D1E" w:rsidRPr="00B35706">
        <w:rPr>
          <w:rFonts w:ascii="Book Antiqua" w:hAnsi="Book Antiqua" w:cs="Book Antiqua"/>
          <w:sz w:val="23"/>
          <w:szCs w:val="23"/>
        </w:rPr>
        <w:t>,</w:t>
      </w:r>
      <w:r w:rsidRPr="00B35706">
        <w:rPr>
          <w:rFonts w:ascii="Book Antiqua" w:hAnsi="Book Antiqua" w:cs="Book Antiqua"/>
          <w:sz w:val="23"/>
          <w:szCs w:val="23"/>
        </w:rPr>
        <w:t xml:space="preserve"> a bundle of prevention practices consisting of the following standard elements shall be followed:</w:t>
      </w:r>
    </w:p>
    <w:p w14:paraId="471E3108" w14:textId="77777777" w:rsidR="00E12A62" w:rsidRPr="00B35706" w:rsidRDefault="00E12A62" w:rsidP="009405D3">
      <w:pPr>
        <w:numPr>
          <w:ilvl w:val="1"/>
          <w:numId w:val="15"/>
        </w:numPr>
        <w:rPr>
          <w:rFonts w:ascii="Book Antiqua" w:hAnsi="Book Antiqua" w:cs="Book Antiqua"/>
          <w:sz w:val="23"/>
          <w:szCs w:val="23"/>
        </w:rPr>
      </w:pPr>
      <w:r w:rsidRPr="00B35706">
        <w:rPr>
          <w:rFonts w:ascii="Book Antiqua" w:hAnsi="Book Antiqua" w:cs="Book Antiqua"/>
          <w:sz w:val="23"/>
          <w:szCs w:val="23"/>
        </w:rPr>
        <w:t xml:space="preserve">Pre-operative education for </w:t>
      </w:r>
      <w:r w:rsidR="009405D3" w:rsidRPr="00B35706">
        <w:rPr>
          <w:rFonts w:ascii="Book Antiqua" w:hAnsi="Book Antiqua" w:cs="Book Antiqua"/>
          <w:sz w:val="23"/>
          <w:szCs w:val="23"/>
        </w:rPr>
        <w:t>patients</w:t>
      </w:r>
      <w:r w:rsidRPr="00B35706">
        <w:rPr>
          <w:rFonts w:ascii="Book Antiqua" w:hAnsi="Book Antiqua" w:cs="Book Antiqua"/>
          <w:sz w:val="23"/>
          <w:szCs w:val="23"/>
        </w:rPr>
        <w:t xml:space="preserve"> and their families </w:t>
      </w:r>
    </w:p>
    <w:p w14:paraId="6C4BD9E5" w14:textId="77777777" w:rsidR="00E12A62" w:rsidRPr="00B35706" w:rsidRDefault="00E12A62" w:rsidP="009405D3">
      <w:pPr>
        <w:numPr>
          <w:ilvl w:val="1"/>
          <w:numId w:val="15"/>
        </w:numPr>
        <w:rPr>
          <w:rFonts w:ascii="Book Antiqua" w:hAnsi="Book Antiqua" w:cs="Book Antiqua"/>
          <w:sz w:val="23"/>
          <w:szCs w:val="23"/>
        </w:rPr>
      </w:pPr>
      <w:r w:rsidRPr="00B35706">
        <w:rPr>
          <w:rFonts w:ascii="Book Antiqua" w:hAnsi="Book Antiqua" w:cs="Book Antiqua"/>
          <w:sz w:val="23"/>
          <w:szCs w:val="23"/>
        </w:rPr>
        <w:t>Pre-operative bathing</w:t>
      </w:r>
      <w:r w:rsidR="00C56C68" w:rsidRPr="00B35706">
        <w:rPr>
          <w:rFonts w:ascii="Book Antiqua" w:hAnsi="Book Antiqua" w:cs="Book Antiqua"/>
          <w:sz w:val="23"/>
          <w:szCs w:val="23"/>
        </w:rPr>
        <w:t xml:space="preserve"> and skin prophylaxis</w:t>
      </w:r>
      <w:r w:rsidRPr="00B35706">
        <w:rPr>
          <w:rFonts w:ascii="Book Antiqua" w:hAnsi="Book Antiqua" w:cs="Book Antiqua"/>
          <w:sz w:val="23"/>
          <w:szCs w:val="23"/>
        </w:rPr>
        <w:t xml:space="preserve"> protocol</w:t>
      </w:r>
    </w:p>
    <w:p w14:paraId="34F305CD" w14:textId="77777777" w:rsidR="00E12A62" w:rsidRPr="00B35706" w:rsidRDefault="00E12A62" w:rsidP="009405D3">
      <w:pPr>
        <w:numPr>
          <w:ilvl w:val="1"/>
          <w:numId w:val="15"/>
        </w:numPr>
        <w:rPr>
          <w:rFonts w:ascii="Book Antiqua" w:hAnsi="Book Antiqua" w:cs="Book Antiqua"/>
          <w:sz w:val="23"/>
          <w:szCs w:val="23"/>
        </w:rPr>
      </w:pPr>
      <w:r w:rsidRPr="00B35706">
        <w:rPr>
          <w:rFonts w:ascii="Book Antiqua" w:hAnsi="Book Antiqua" w:cs="Book Antiqua"/>
          <w:sz w:val="23"/>
          <w:szCs w:val="23"/>
        </w:rPr>
        <w:t xml:space="preserve">Pre-operative antimicrobial administration protocol </w:t>
      </w:r>
    </w:p>
    <w:p w14:paraId="6A325A9E" w14:textId="77777777" w:rsidR="00E12A62" w:rsidRPr="00B35706" w:rsidRDefault="00C56C68" w:rsidP="009405D3">
      <w:pPr>
        <w:numPr>
          <w:ilvl w:val="1"/>
          <w:numId w:val="15"/>
        </w:numPr>
        <w:rPr>
          <w:rFonts w:ascii="Book Antiqua" w:hAnsi="Book Antiqua" w:cs="Book Antiqua"/>
          <w:sz w:val="23"/>
          <w:szCs w:val="23"/>
        </w:rPr>
      </w:pPr>
      <w:r w:rsidRPr="00B35706">
        <w:rPr>
          <w:rFonts w:ascii="Book Antiqua" w:hAnsi="Book Antiqua" w:cs="Book Antiqua"/>
          <w:sz w:val="23"/>
          <w:szCs w:val="23"/>
        </w:rPr>
        <w:t xml:space="preserve">Surgical site skin preparation protocol </w:t>
      </w:r>
    </w:p>
    <w:p w14:paraId="28CB54BD" w14:textId="77777777" w:rsidR="00004E6F" w:rsidRPr="00B35706" w:rsidRDefault="00E12A62" w:rsidP="009405D3">
      <w:pPr>
        <w:numPr>
          <w:ilvl w:val="1"/>
          <w:numId w:val="15"/>
        </w:numPr>
        <w:rPr>
          <w:rFonts w:ascii="Book Antiqua" w:hAnsi="Book Antiqua" w:cs="Book Antiqua"/>
          <w:sz w:val="23"/>
          <w:szCs w:val="23"/>
        </w:rPr>
      </w:pPr>
      <w:r w:rsidRPr="00B35706">
        <w:rPr>
          <w:rFonts w:ascii="Book Antiqua" w:hAnsi="Book Antiqua" w:cs="Book Antiqua"/>
          <w:sz w:val="23"/>
          <w:szCs w:val="23"/>
        </w:rPr>
        <w:t>Post-operative education with emphasis on reporting signs and symptoms of infection</w:t>
      </w:r>
    </w:p>
    <w:p w14:paraId="1B7E9B5F" w14:textId="438D78B1" w:rsidR="00B10D1E" w:rsidRPr="00B35706" w:rsidRDefault="00E12A62" w:rsidP="00302ABB">
      <w:pPr>
        <w:pStyle w:val="ListParagraph"/>
        <w:numPr>
          <w:ilvl w:val="0"/>
          <w:numId w:val="15"/>
        </w:numPr>
        <w:rPr>
          <w:rFonts w:ascii="Book Antiqua" w:hAnsi="Book Antiqua"/>
          <w:sz w:val="23"/>
          <w:szCs w:val="23"/>
        </w:rPr>
      </w:pPr>
      <w:r w:rsidRPr="00B35706">
        <w:rPr>
          <w:rFonts w:ascii="Book Antiqua" w:hAnsi="Book Antiqua"/>
          <w:sz w:val="23"/>
          <w:szCs w:val="23"/>
        </w:rPr>
        <w:t xml:space="preserve">Changes to bundles must be approved </w:t>
      </w:r>
      <w:r w:rsidR="00475FEF" w:rsidRPr="00B35706">
        <w:rPr>
          <w:rFonts w:ascii="Book Antiqua" w:hAnsi="Book Antiqua"/>
          <w:sz w:val="23"/>
          <w:szCs w:val="23"/>
        </w:rPr>
        <w:t xml:space="preserve">by </w:t>
      </w:r>
      <w:r w:rsidRPr="00B35706">
        <w:rPr>
          <w:rFonts w:ascii="Book Antiqua" w:hAnsi="Book Antiqua"/>
          <w:sz w:val="23"/>
          <w:szCs w:val="23"/>
        </w:rPr>
        <w:t>the Infection Control Com</w:t>
      </w:r>
      <w:r w:rsidR="00B10D1E" w:rsidRPr="00B35706">
        <w:rPr>
          <w:rFonts w:ascii="Book Antiqua" w:hAnsi="Book Antiqua"/>
          <w:sz w:val="23"/>
          <w:szCs w:val="23"/>
        </w:rPr>
        <w:t>m</w:t>
      </w:r>
      <w:r w:rsidRPr="00B35706">
        <w:rPr>
          <w:rFonts w:ascii="Book Antiqua" w:hAnsi="Book Antiqua"/>
          <w:sz w:val="23"/>
          <w:szCs w:val="23"/>
        </w:rPr>
        <w:t>ittee</w:t>
      </w:r>
      <w:r w:rsidR="00B10D1E" w:rsidRPr="00B35706">
        <w:rPr>
          <w:rFonts w:ascii="Book Antiqua" w:hAnsi="Book Antiqua"/>
          <w:sz w:val="23"/>
          <w:szCs w:val="23"/>
        </w:rPr>
        <w:t>.</w:t>
      </w:r>
    </w:p>
    <w:p w14:paraId="631B54A4" w14:textId="58656033" w:rsidR="00004E6F" w:rsidRPr="00B35706" w:rsidRDefault="00DD1284" w:rsidP="00302ABB">
      <w:pPr>
        <w:pStyle w:val="ListParagraph"/>
        <w:numPr>
          <w:ilvl w:val="0"/>
          <w:numId w:val="15"/>
        </w:numPr>
        <w:rPr>
          <w:rFonts w:ascii="Book Antiqua" w:hAnsi="Book Antiqua" w:cs="Arial"/>
          <w:sz w:val="23"/>
          <w:szCs w:val="23"/>
          <w:u w:val="single"/>
        </w:rPr>
      </w:pPr>
      <w:r w:rsidRPr="00B35706">
        <w:rPr>
          <w:rFonts w:ascii="Book Antiqua" w:hAnsi="Book Antiqua" w:cs="Arial"/>
          <w:sz w:val="23"/>
          <w:szCs w:val="23"/>
          <w:u w:val="single"/>
        </w:rPr>
        <w:t xml:space="preserve">Patients who are admitted prior to </w:t>
      </w:r>
      <w:r w:rsidR="008E2CA0" w:rsidRPr="00B35706">
        <w:rPr>
          <w:rFonts w:ascii="Book Antiqua" w:hAnsi="Book Antiqua" w:cs="Arial"/>
          <w:sz w:val="23"/>
          <w:szCs w:val="23"/>
          <w:u w:val="single"/>
        </w:rPr>
        <w:t xml:space="preserve">the identified </w:t>
      </w:r>
      <w:r w:rsidR="00C56C68" w:rsidRPr="00B35706">
        <w:rPr>
          <w:rFonts w:ascii="Book Antiqua" w:hAnsi="Book Antiqua" w:cs="Arial"/>
          <w:sz w:val="23"/>
          <w:szCs w:val="23"/>
          <w:u w:val="single"/>
        </w:rPr>
        <w:t>high-risk</w:t>
      </w:r>
      <w:r w:rsidRPr="00B35706">
        <w:rPr>
          <w:rFonts w:ascii="Book Antiqua" w:hAnsi="Book Antiqua" w:cs="Arial"/>
          <w:sz w:val="23"/>
          <w:szCs w:val="23"/>
          <w:u w:val="single"/>
        </w:rPr>
        <w:t xml:space="preserve"> surgeries </w:t>
      </w:r>
      <w:r w:rsidR="008E2CA0" w:rsidRPr="00B35706">
        <w:rPr>
          <w:rFonts w:ascii="Book Antiqua" w:hAnsi="Book Antiqua" w:cs="Arial"/>
          <w:sz w:val="23"/>
          <w:szCs w:val="23"/>
          <w:u w:val="single"/>
        </w:rPr>
        <w:t xml:space="preserve">(See </w:t>
      </w:r>
      <w:r w:rsidRPr="00B35706">
        <w:rPr>
          <w:rFonts w:ascii="Book Antiqua" w:hAnsi="Book Antiqua" w:cs="Arial"/>
          <w:sz w:val="23"/>
          <w:szCs w:val="23"/>
          <w:u w:val="single"/>
        </w:rPr>
        <w:t>appendices</w:t>
      </w:r>
      <w:r w:rsidR="008E2CA0" w:rsidRPr="00B35706">
        <w:rPr>
          <w:rFonts w:ascii="Book Antiqua" w:hAnsi="Book Antiqua" w:cs="Arial"/>
          <w:sz w:val="23"/>
          <w:szCs w:val="23"/>
          <w:u w:val="single"/>
        </w:rPr>
        <w:t>)</w:t>
      </w:r>
      <w:r w:rsidRPr="00B35706">
        <w:rPr>
          <w:rFonts w:ascii="Book Antiqua" w:hAnsi="Book Antiqua" w:cs="Arial"/>
          <w:sz w:val="23"/>
          <w:szCs w:val="23"/>
          <w:u w:val="single"/>
        </w:rPr>
        <w:t xml:space="preserve"> will receive pre-operative education and </w:t>
      </w:r>
      <w:r w:rsidR="009665E0" w:rsidRPr="00B35706">
        <w:rPr>
          <w:rFonts w:ascii="Book Antiqua" w:hAnsi="Book Antiqua" w:cs="Arial"/>
          <w:sz w:val="23"/>
          <w:szCs w:val="23"/>
          <w:u w:val="single"/>
        </w:rPr>
        <w:t>Chlorohexidine</w:t>
      </w:r>
      <w:r w:rsidR="00475FEF" w:rsidRPr="00B35706">
        <w:rPr>
          <w:rFonts w:ascii="Book Antiqua" w:hAnsi="Book Antiqua" w:cs="Arial"/>
          <w:sz w:val="23"/>
          <w:szCs w:val="23"/>
          <w:u w:val="single"/>
        </w:rPr>
        <w:t xml:space="preserve"> (CHG)</w:t>
      </w:r>
      <w:r w:rsidR="009665E0" w:rsidRPr="00B35706">
        <w:rPr>
          <w:rFonts w:ascii="Book Antiqua" w:hAnsi="Book Antiqua" w:cs="Arial"/>
          <w:sz w:val="23"/>
          <w:szCs w:val="23"/>
          <w:u w:val="single"/>
        </w:rPr>
        <w:t xml:space="preserve"> bathing </w:t>
      </w:r>
      <w:r w:rsidR="00302ABB" w:rsidRPr="00B35706">
        <w:rPr>
          <w:rFonts w:ascii="Book Antiqua" w:hAnsi="Book Antiqua" w:cs="Arial"/>
          <w:sz w:val="23"/>
          <w:szCs w:val="23"/>
          <w:u w:val="single"/>
        </w:rPr>
        <w:t>prior</w:t>
      </w:r>
      <w:r w:rsidRPr="00B35706">
        <w:rPr>
          <w:rFonts w:ascii="Book Antiqua" w:hAnsi="Book Antiqua" w:cs="Arial"/>
          <w:sz w:val="23"/>
          <w:szCs w:val="23"/>
          <w:u w:val="single"/>
        </w:rPr>
        <w:t xml:space="preserve"> to surgery.</w:t>
      </w:r>
    </w:p>
    <w:p w14:paraId="2A8AFC35" w14:textId="5F03CCF3" w:rsidR="007E7633" w:rsidRPr="00B35706" w:rsidRDefault="007E7633" w:rsidP="00057BD0">
      <w:pPr>
        <w:pStyle w:val="ListParagraph"/>
        <w:numPr>
          <w:ilvl w:val="1"/>
          <w:numId w:val="15"/>
        </w:numPr>
        <w:rPr>
          <w:rFonts w:ascii="Book Antiqua" w:hAnsi="Book Antiqua" w:cs="Arial"/>
          <w:sz w:val="23"/>
          <w:szCs w:val="23"/>
          <w:u w:val="single"/>
        </w:rPr>
      </w:pPr>
      <w:r w:rsidRPr="00B35706">
        <w:rPr>
          <w:rFonts w:ascii="Book Antiqua" w:hAnsi="Book Antiqua" w:cs="Arial"/>
          <w:sz w:val="23"/>
          <w:szCs w:val="23"/>
          <w:u w:val="single"/>
        </w:rPr>
        <w:t xml:space="preserve">Chlorohexidine (CHG) wipes may be used for all patients </w:t>
      </w:r>
      <w:r w:rsidR="6AA0ABF9" w:rsidRPr="00B35706">
        <w:rPr>
          <w:rFonts w:ascii="Book Antiqua" w:hAnsi="Book Antiqua" w:cs="Arial"/>
          <w:sz w:val="23"/>
          <w:szCs w:val="23"/>
          <w:u w:val="single"/>
        </w:rPr>
        <w:t>outside of the NICCU</w:t>
      </w:r>
      <w:r w:rsidRPr="00B35706">
        <w:rPr>
          <w:rFonts w:ascii="Book Antiqua" w:hAnsi="Book Antiqua" w:cs="Arial"/>
          <w:sz w:val="23"/>
          <w:szCs w:val="23"/>
          <w:u w:val="single"/>
        </w:rPr>
        <w:t xml:space="preserve">. </w:t>
      </w:r>
      <w:r w:rsidR="645433DB" w:rsidRPr="00B35706">
        <w:rPr>
          <w:rFonts w:ascii="Book Antiqua" w:hAnsi="Book Antiqua" w:cs="Arial"/>
          <w:sz w:val="23"/>
          <w:szCs w:val="23"/>
          <w:u w:val="single"/>
        </w:rPr>
        <w:t>For NICCU patients</w:t>
      </w:r>
      <w:r w:rsidRPr="00B35706">
        <w:rPr>
          <w:rFonts w:ascii="Book Antiqua" w:hAnsi="Book Antiqua" w:cs="Arial"/>
          <w:sz w:val="23"/>
          <w:szCs w:val="23"/>
          <w:u w:val="single"/>
        </w:rPr>
        <w:t>, please refer to NICCU’s current recommendations and guidelines.</w:t>
      </w:r>
      <w:r w:rsidR="5B70EB14" w:rsidRPr="00B35706">
        <w:rPr>
          <w:rFonts w:ascii="Book Antiqua" w:hAnsi="Book Antiqua" w:cs="Arial"/>
          <w:sz w:val="23"/>
          <w:szCs w:val="23"/>
          <w:u w:val="single"/>
        </w:rPr>
        <w:t xml:space="preserve"> </w:t>
      </w:r>
    </w:p>
    <w:p w14:paraId="30FA54EC" w14:textId="5643FAF9" w:rsidR="00004E6F" w:rsidRPr="00B35706" w:rsidRDefault="008E2E99" w:rsidP="008E2E99">
      <w:pPr>
        <w:tabs>
          <w:tab w:val="left" w:pos="10001"/>
        </w:tabs>
        <w:rPr>
          <w:rFonts w:ascii="Book Antiqua" w:hAnsi="Book Antiqua" w:cs="Arial"/>
          <w:sz w:val="23"/>
          <w:szCs w:val="23"/>
        </w:rPr>
        <w:pPrChange w:id="0" w:author="Andrew Morris" w:date="2024-06-27T18:59:00Z">
          <w:pPr/>
        </w:pPrChange>
      </w:pPr>
      <w:ins w:id="1" w:author="Andrew Morris" w:date="2024-06-27T18:59:00Z">
        <w:r>
          <w:rPr>
            <w:rFonts w:ascii="Book Antiqua" w:hAnsi="Book Antiqua" w:cs="Arial"/>
            <w:sz w:val="23"/>
            <w:szCs w:val="23"/>
          </w:rPr>
          <w:tab/>
        </w:r>
      </w:ins>
    </w:p>
    <w:p w14:paraId="0E98A925" w14:textId="77777777" w:rsidR="00004E6F" w:rsidRPr="00B35706" w:rsidRDefault="00004E6F" w:rsidP="00004E6F">
      <w:pPr>
        <w:rPr>
          <w:rFonts w:ascii="Book Antiqua" w:hAnsi="Book Antiqua" w:cs="Arial"/>
          <w:b/>
          <w:sz w:val="23"/>
          <w:szCs w:val="23"/>
        </w:rPr>
      </w:pPr>
      <w:r w:rsidRPr="00B35706">
        <w:rPr>
          <w:rFonts w:ascii="Book Antiqua" w:hAnsi="Book Antiqua" w:cs="Arial"/>
          <w:b/>
          <w:sz w:val="23"/>
          <w:szCs w:val="23"/>
        </w:rPr>
        <w:t>REFERENCES:</w:t>
      </w:r>
    </w:p>
    <w:p w14:paraId="683E9930" w14:textId="77777777" w:rsidR="00004E6F" w:rsidRPr="00B35706" w:rsidRDefault="00004E6F" w:rsidP="008B6E36">
      <w:pPr>
        <w:pStyle w:val="ListParagraph"/>
        <w:numPr>
          <w:ilvl w:val="0"/>
          <w:numId w:val="13"/>
        </w:numPr>
        <w:rPr>
          <w:rFonts w:ascii="Book Antiqua" w:hAnsi="Book Antiqua"/>
          <w:sz w:val="23"/>
          <w:szCs w:val="23"/>
        </w:rPr>
      </w:pPr>
      <w:r w:rsidRPr="00B35706">
        <w:rPr>
          <w:rFonts w:ascii="Book Antiqua" w:hAnsi="Book Antiqua"/>
          <w:sz w:val="23"/>
          <w:szCs w:val="23"/>
        </w:rPr>
        <w:t>HICPAC Guidelines for the Prevention of Surgical Site Infection, 1999. ICHE Vol.20, No 4, page 247.</w:t>
      </w:r>
    </w:p>
    <w:p w14:paraId="4487AB97" w14:textId="6C57BA82" w:rsidR="00004E6F" w:rsidRPr="00B35706" w:rsidRDefault="00004E6F" w:rsidP="008B6E36">
      <w:pPr>
        <w:pStyle w:val="ListParagraph"/>
        <w:numPr>
          <w:ilvl w:val="0"/>
          <w:numId w:val="13"/>
        </w:numPr>
        <w:rPr>
          <w:rFonts w:ascii="Book Antiqua" w:hAnsi="Book Antiqua"/>
          <w:sz w:val="23"/>
          <w:szCs w:val="23"/>
        </w:rPr>
      </w:pPr>
      <w:r w:rsidRPr="00B35706">
        <w:rPr>
          <w:rFonts w:ascii="Book Antiqua" w:hAnsi="Book Antiqua"/>
          <w:sz w:val="23"/>
          <w:szCs w:val="23"/>
        </w:rPr>
        <w:t xml:space="preserve">APIC text of Infection Control and Epidemiology. Chapter </w:t>
      </w:r>
      <w:r w:rsidR="00B10D1E" w:rsidRPr="00B35706">
        <w:rPr>
          <w:rFonts w:ascii="Book Antiqua" w:hAnsi="Book Antiqua"/>
          <w:sz w:val="23"/>
          <w:szCs w:val="23"/>
        </w:rPr>
        <w:t>37</w:t>
      </w:r>
      <w:r w:rsidRPr="00B35706">
        <w:rPr>
          <w:rFonts w:ascii="Book Antiqua" w:hAnsi="Book Antiqua"/>
          <w:sz w:val="23"/>
          <w:szCs w:val="23"/>
        </w:rPr>
        <w:t xml:space="preserve">: Surgical Site Infection, </w:t>
      </w:r>
      <w:r w:rsidR="0014779C" w:rsidRPr="00B35706">
        <w:rPr>
          <w:rFonts w:ascii="Book Antiqua" w:hAnsi="Book Antiqua"/>
          <w:sz w:val="23"/>
          <w:szCs w:val="23"/>
        </w:rPr>
        <w:t>2018</w:t>
      </w:r>
      <w:r w:rsidRPr="00B35706">
        <w:rPr>
          <w:rFonts w:ascii="Book Antiqua" w:hAnsi="Book Antiqua"/>
          <w:sz w:val="23"/>
          <w:szCs w:val="23"/>
        </w:rPr>
        <w:t>.</w:t>
      </w:r>
    </w:p>
    <w:p w14:paraId="23CEA1F0" w14:textId="77777777" w:rsidR="00B10D1E" w:rsidRPr="00B35706" w:rsidRDefault="00B10D1E" w:rsidP="008B6E36">
      <w:pPr>
        <w:pStyle w:val="ListParagraph"/>
        <w:numPr>
          <w:ilvl w:val="0"/>
          <w:numId w:val="13"/>
        </w:numPr>
        <w:rPr>
          <w:rFonts w:ascii="Book Antiqua" w:hAnsi="Book Antiqua"/>
          <w:sz w:val="23"/>
          <w:szCs w:val="23"/>
        </w:rPr>
      </w:pPr>
      <w:r w:rsidRPr="00B35706">
        <w:rPr>
          <w:rFonts w:ascii="Book Antiqua" w:hAnsi="Book Antiqua"/>
          <w:sz w:val="23"/>
          <w:szCs w:val="23"/>
        </w:rPr>
        <w:t>Centers for Disease Control and Prevention Guideline for the Prevention of Surgical Site Infection, 2017. JAMA, Vol. 152, No. 8, pages 784-791.</w:t>
      </w:r>
    </w:p>
    <w:p w14:paraId="4927451C" w14:textId="77777777" w:rsidR="00B10D1E" w:rsidRPr="00B35706" w:rsidRDefault="00B10D1E" w:rsidP="008B6E36">
      <w:pPr>
        <w:pStyle w:val="ListParagraph"/>
        <w:numPr>
          <w:ilvl w:val="0"/>
          <w:numId w:val="13"/>
        </w:numPr>
        <w:rPr>
          <w:rFonts w:ascii="Book Antiqua" w:hAnsi="Book Antiqua"/>
          <w:sz w:val="23"/>
          <w:szCs w:val="23"/>
        </w:rPr>
      </w:pPr>
      <w:r w:rsidRPr="00B35706">
        <w:rPr>
          <w:rFonts w:ascii="Book Antiqua" w:hAnsi="Book Antiqua"/>
          <w:sz w:val="23"/>
          <w:szCs w:val="23"/>
        </w:rPr>
        <w:t>2017 HICPAC-CDC Guideline for Prevention of Surgical Site Infection: What the infection preventionist needs to know. APIC, Prevention Strategist, 2017.</w:t>
      </w:r>
    </w:p>
    <w:p w14:paraId="0293239C" w14:textId="77777777" w:rsidR="00004E6F" w:rsidRPr="00B35706" w:rsidRDefault="00004E6F" w:rsidP="00004E6F">
      <w:pPr>
        <w:tabs>
          <w:tab w:val="left" w:pos="-1440"/>
        </w:tabs>
        <w:ind w:left="1440" w:hanging="1440"/>
        <w:rPr>
          <w:rFonts w:ascii="Book Antiqua" w:hAnsi="Book Antiqua"/>
          <w:sz w:val="23"/>
          <w:szCs w:val="23"/>
        </w:rPr>
      </w:pPr>
    </w:p>
    <w:p w14:paraId="61C9C261" w14:textId="77777777" w:rsidR="00167C1F" w:rsidRPr="00B35706" w:rsidRDefault="00167C1F" w:rsidP="00004E6F">
      <w:pPr>
        <w:tabs>
          <w:tab w:val="left" w:pos="-1440"/>
        </w:tabs>
        <w:ind w:left="1440" w:hanging="1440"/>
        <w:rPr>
          <w:rFonts w:ascii="Book Antiqua" w:hAnsi="Book Antiqua"/>
          <w:b/>
          <w:sz w:val="23"/>
          <w:szCs w:val="23"/>
        </w:rPr>
      </w:pPr>
      <w:r w:rsidRPr="00B35706">
        <w:rPr>
          <w:rFonts w:ascii="Book Antiqua" w:hAnsi="Book Antiqua"/>
          <w:b/>
          <w:sz w:val="23"/>
          <w:szCs w:val="23"/>
        </w:rPr>
        <w:t>ATTACHMENTS:</w:t>
      </w:r>
    </w:p>
    <w:p w14:paraId="1432F19D" w14:textId="77777777" w:rsidR="00167C1F" w:rsidRPr="00B35706" w:rsidRDefault="00000000" w:rsidP="00167C1F">
      <w:pPr>
        <w:pStyle w:val="ListParagraph"/>
        <w:numPr>
          <w:ilvl w:val="0"/>
          <w:numId w:val="16"/>
        </w:numPr>
        <w:tabs>
          <w:tab w:val="left" w:pos="-1440"/>
        </w:tabs>
        <w:rPr>
          <w:rFonts w:ascii="Book Antiqua" w:hAnsi="Book Antiqua"/>
          <w:sz w:val="23"/>
          <w:szCs w:val="23"/>
        </w:rPr>
      </w:pPr>
      <w:hyperlink r:id="rId11" w:history="1">
        <w:r w:rsidR="00167C1F" w:rsidRPr="00B35706">
          <w:rPr>
            <w:rStyle w:val="Hyperlink"/>
            <w:rFonts w:ascii="Book Antiqua" w:hAnsi="Book Antiqua"/>
            <w:sz w:val="23"/>
            <w:szCs w:val="23"/>
          </w:rPr>
          <w:t>IC – 229</w:t>
        </w:r>
        <w:r w:rsidR="00450D7E" w:rsidRPr="00B35706">
          <w:rPr>
            <w:rStyle w:val="Hyperlink"/>
            <w:rFonts w:ascii="Book Antiqua" w:hAnsi="Book Antiqua"/>
            <w:sz w:val="23"/>
            <w:szCs w:val="23"/>
          </w:rPr>
          <w:t>.1</w:t>
        </w:r>
        <w:r w:rsidR="00167C1F" w:rsidRPr="00B35706">
          <w:rPr>
            <w:rStyle w:val="Hyperlink"/>
            <w:rFonts w:ascii="Book Antiqua" w:hAnsi="Book Antiqua"/>
            <w:sz w:val="23"/>
            <w:szCs w:val="23"/>
          </w:rPr>
          <w:t xml:space="preserve"> Appendix A Cardiac SSI Bundle</w:t>
        </w:r>
      </w:hyperlink>
    </w:p>
    <w:p w14:paraId="016BCD82" w14:textId="77777777" w:rsidR="00167C1F" w:rsidRPr="00B35706" w:rsidRDefault="00000000" w:rsidP="00167C1F">
      <w:pPr>
        <w:pStyle w:val="ListParagraph"/>
        <w:numPr>
          <w:ilvl w:val="0"/>
          <w:numId w:val="16"/>
        </w:numPr>
        <w:tabs>
          <w:tab w:val="left" w:pos="-1440"/>
        </w:tabs>
        <w:rPr>
          <w:rFonts w:ascii="Book Antiqua" w:hAnsi="Book Antiqua"/>
          <w:sz w:val="23"/>
          <w:szCs w:val="23"/>
        </w:rPr>
      </w:pPr>
      <w:hyperlink r:id="rId12" w:history="1">
        <w:r w:rsidR="00167C1F" w:rsidRPr="00B35706">
          <w:rPr>
            <w:rStyle w:val="Hyperlink"/>
            <w:rFonts w:ascii="Book Antiqua" w:hAnsi="Book Antiqua"/>
            <w:sz w:val="23"/>
            <w:szCs w:val="23"/>
          </w:rPr>
          <w:t>IC – 229</w:t>
        </w:r>
        <w:r w:rsidR="00450D7E" w:rsidRPr="00B35706">
          <w:rPr>
            <w:rStyle w:val="Hyperlink"/>
            <w:rFonts w:ascii="Book Antiqua" w:hAnsi="Book Antiqua"/>
            <w:sz w:val="23"/>
            <w:szCs w:val="23"/>
          </w:rPr>
          <w:t>.2</w:t>
        </w:r>
        <w:r w:rsidR="00167C1F" w:rsidRPr="00B35706">
          <w:rPr>
            <w:rStyle w:val="Hyperlink"/>
            <w:rFonts w:ascii="Book Antiqua" w:hAnsi="Book Antiqua"/>
            <w:sz w:val="23"/>
            <w:szCs w:val="23"/>
          </w:rPr>
          <w:t xml:space="preserve"> Appendix B Neuro SSI Bundle</w:t>
        </w:r>
      </w:hyperlink>
    </w:p>
    <w:p w14:paraId="1FB7B3EB" w14:textId="77777777" w:rsidR="00167C1F" w:rsidRPr="00B35706" w:rsidRDefault="00000000" w:rsidP="00167C1F">
      <w:pPr>
        <w:pStyle w:val="ListParagraph"/>
        <w:numPr>
          <w:ilvl w:val="0"/>
          <w:numId w:val="16"/>
        </w:numPr>
        <w:tabs>
          <w:tab w:val="left" w:pos="-1440"/>
        </w:tabs>
        <w:rPr>
          <w:rFonts w:ascii="Book Antiqua" w:hAnsi="Book Antiqua"/>
          <w:sz w:val="23"/>
          <w:szCs w:val="23"/>
        </w:rPr>
      </w:pPr>
      <w:hyperlink r:id="rId13" w:history="1">
        <w:r w:rsidR="00167C1F" w:rsidRPr="00B35706">
          <w:rPr>
            <w:rStyle w:val="Hyperlink"/>
            <w:rFonts w:ascii="Book Antiqua" w:hAnsi="Book Antiqua"/>
            <w:sz w:val="23"/>
            <w:szCs w:val="23"/>
          </w:rPr>
          <w:t>IC – 229</w:t>
        </w:r>
        <w:r w:rsidR="00450D7E" w:rsidRPr="00B35706">
          <w:rPr>
            <w:rStyle w:val="Hyperlink"/>
            <w:rFonts w:ascii="Book Antiqua" w:hAnsi="Book Antiqua"/>
            <w:sz w:val="23"/>
            <w:szCs w:val="23"/>
          </w:rPr>
          <w:t>.3</w:t>
        </w:r>
        <w:r w:rsidR="00167C1F" w:rsidRPr="00B35706">
          <w:rPr>
            <w:rStyle w:val="Hyperlink"/>
            <w:rFonts w:ascii="Book Antiqua" w:hAnsi="Book Antiqua"/>
            <w:sz w:val="23"/>
            <w:szCs w:val="23"/>
          </w:rPr>
          <w:t xml:space="preserve"> Appendix C Ortho Spine SSI Bundle</w:t>
        </w:r>
      </w:hyperlink>
    </w:p>
    <w:p w14:paraId="657E00FB" w14:textId="77777777" w:rsidR="00167C1F" w:rsidRPr="00B35706" w:rsidRDefault="00000000" w:rsidP="00167C1F">
      <w:pPr>
        <w:pStyle w:val="ListParagraph"/>
        <w:numPr>
          <w:ilvl w:val="0"/>
          <w:numId w:val="16"/>
        </w:numPr>
        <w:tabs>
          <w:tab w:val="left" w:pos="-1440"/>
        </w:tabs>
        <w:rPr>
          <w:rFonts w:ascii="Book Antiqua" w:hAnsi="Book Antiqua"/>
          <w:sz w:val="23"/>
          <w:szCs w:val="23"/>
        </w:rPr>
      </w:pPr>
      <w:hyperlink r:id="rId14" w:history="1">
        <w:r w:rsidR="00167C1F" w:rsidRPr="00B35706">
          <w:rPr>
            <w:rStyle w:val="Hyperlink"/>
            <w:rFonts w:ascii="Book Antiqua" w:hAnsi="Book Antiqua"/>
            <w:sz w:val="23"/>
            <w:szCs w:val="23"/>
          </w:rPr>
          <w:t>IC – 229</w:t>
        </w:r>
        <w:r w:rsidR="00450D7E" w:rsidRPr="00B35706">
          <w:rPr>
            <w:rStyle w:val="Hyperlink"/>
            <w:rFonts w:ascii="Book Antiqua" w:hAnsi="Book Antiqua"/>
            <w:sz w:val="23"/>
            <w:szCs w:val="23"/>
          </w:rPr>
          <w:t>.4</w:t>
        </w:r>
        <w:r w:rsidR="00167C1F" w:rsidRPr="00B35706">
          <w:rPr>
            <w:rStyle w:val="Hyperlink"/>
            <w:rFonts w:ascii="Book Antiqua" w:hAnsi="Book Antiqua"/>
            <w:sz w:val="23"/>
            <w:szCs w:val="23"/>
          </w:rPr>
          <w:t xml:space="preserve"> Appendix D </w:t>
        </w:r>
        <w:r w:rsidR="00C56C68" w:rsidRPr="00B35706">
          <w:rPr>
            <w:rStyle w:val="Hyperlink"/>
            <w:rFonts w:ascii="Book Antiqua" w:hAnsi="Book Antiqua"/>
            <w:sz w:val="23"/>
            <w:szCs w:val="23"/>
          </w:rPr>
          <w:t>High Risk Pre-Operative Bathing Parent Education (English)</w:t>
        </w:r>
      </w:hyperlink>
    </w:p>
    <w:p w14:paraId="2DF894E2" w14:textId="77777777" w:rsidR="00167C1F" w:rsidRPr="00B35706" w:rsidRDefault="00000000" w:rsidP="00167C1F">
      <w:pPr>
        <w:pStyle w:val="ListParagraph"/>
        <w:numPr>
          <w:ilvl w:val="0"/>
          <w:numId w:val="16"/>
        </w:numPr>
        <w:tabs>
          <w:tab w:val="left" w:pos="-1440"/>
        </w:tabs>
        <w:rPr>
          <w:rFonts w:ascii="Book Antiqua" w:hAnsi="Book Antiqua"/>
          <w:sz w:val="23"/>
          <w:szCs w:val="23"/>
        </w:rPr>
      </w:pPr>
      <w:hyperlink r:id="rId15" w:history="1">
        <w:r w:rsidR="00167C1F" w:rsidRPr="00B35706">
          <w:rPr>
            <w:rStyle w:val="Hyperlink"/>
            <w:rFonts w:ascii="Book Antiqua" w:hAnsi="Book Antiqua"/>
            <w:sz w:val="23"/>
            <w:szCs w:val="23"/>
          </w:rPr>
          <w:t>IC – 229</w:t>
        </w:r>
        <w:r w:rsidR="00450D7E" w:rsidRPr="00B35706">
          <w:rPr>
            <w:rStyle w:val="Hyperlink"/>
            <w:rFonts w:ascii="Book Antiqua" w:hAnsi="Book Antiqua"/>
            <w:sz w:val="23"/>
            <w:szCs w:val="23"/>
          </w:rPr>
          <w:t>.5</w:t>
        </w:r>
        <w:r w:rsidR="00167C1F" w:rsidRPr="00B35706">
          <w:rPr>
            <w:rStyle w:val="Hyperlink"/>
            <w:rFonts w:ascii="Book Antiqua" w:hAnsi="Book Antiqua"/>
            <w:sz w:val="23"/>
            <w:szCs w:val="23"/>
          </w:rPr>
          <w:t xml:space="preserve"> Appendix E</w:t>
        </w:r>
        <w:r w:rsidR="00C56C68" w:rsidRPr="00B35706">
          <w:rPr>
            <w:rStyle w:val="Hyperlink"/>
            <w:rFonts w:ascii="Book Antiqua" w:hAnsi="Book Antiqua"/>
            <w:sz w:val="23"/>
            <w:szCs w:val="23"/>
          </w:rPr>
          <w:t xml:space="preserve"> High Risk Pre-Operative Bathing Parent Education (Spanish)</w:t>
        </w:r>
      </w:hyperlink>
    </w:p>
    <w:p w14:paraId="34746F47" w14:textId="77777777" w:rsidR="00B10D1E" w:rsidRPr="00B35706" w:rsidRDefault="00B10D1E" w:rsidP="00302ABB">
      <w:pPr>
        <w:pStyle w:val="ListParagraph"/>
        <w:tabs>
          <w:tab w:val="left" w:pos="-1440"/>
        </w:tabs>
        <w:rPr>
          <w:rFonts w:ascii="Book Antiqua" w:hAnsi="Book Antiqua"/>
          <w:sz w:val="23"/>
          <w:szCs w:val="23"/>
        </w:rPr>
      </w:pPr>
    </w:p>
    <w:p w14:paraId="661DE293" w14:textId="77777777" w:rsidR="007F6477" w:rsidRPr="00B35706" w:rsidRDefault="00302ABB" w:rsidP="00004E6F">
      <w:pPr>
        <w:tabs>
          <w:tab w:val="left" w:pos="-1440"/>
        </w:tabs>
        <w:ind w:left="1440" w:hanging="1440"/>
        <w:rPr>
          <w:rFonts w:ascii="Book Antiqua" w:hAnsi="Book Antiqua"/>
          <w:b/>
          <w:sz w:val="23"/>
          <w:szCs w:val="23"/>
        </w:rPr>
      </w:pPr>
      <w:r w:rsidRPr="00B35706">
        <w:rPr>
          <w:rFonts w:ascii="Book Antiqua" w:hAnsi="Book Antiqua"/>
          <w:b/>
          <w:sz w:val="23"/>
          <w:szCs w:val="23"/>
        </w:rPr>
        <w:t>POLICY OWNER:</w:t>
      </w:r>
    </w:p>
    <w:p w14:paraId="2389FD0B" w14:textId="7C9B10B9" w:rsidR="002C4EBB" w:rsidRPr="00B35706" w:rsidRDefault="00744A3C" w:rsidP="002C4EBB">
      <w:pPr>
        <w:widowControl/>
        <w:rPr>
          <w:rFonts w:ascii="Book Antiqua" w:hAnsi="Book Antiqua" w:cs="Segoe UI"/>
          <w:i/>
          <w:iCs/>
          <w:snapToGrid/>
          <w:sz w:val="23"/>
          <w:szCs w:val="23"/>
        </w:rPr>
      </w:pPr>
      <w:r>
        <w:rPr>
          <w:rFonts w:ascii="Book Antiqua" w:hAnsi="Book Antiqua" w:cs="Segoe UI"/>
          <w:i/>
          <w:iCs/>
          <w:snapToGrid/>
          <w:sz w:val="23"/>
          <w:szCs w:val="23"/>
        </w:rPr>
        <w:t>Manager, Infection Prevention and Control</w:t>
      </w:r>
    </w:p>
    <w:p w14:paraId="1B8383EF" w14:textId="77777777" w:rsidR="00886559" w:rsidRPr="00B35706" w:rsidRDefault="00886559" w:rsidP="009E6296">
      <w:pPr>
        <w:tabs>
          <w:tab w:val="left" w:pos="-1440"/>
          <w:tab w:val="left" w:pos="7215"/>
        </w:tabs>
        <w:ind w:left="1440" w:hanging="1440"/>
        <w:rPr>
          <w:rFonts w:ascii="Book Antiqua" w:hAnsi="Book Antiqua"/>
          <w:i/>
          <w:sz w:val="23"/>
          <w:szCs w:val="23"/>
        </w:rPr>
      </w:pPr>
      <w:r w:rsidRPr="00B35706">
        <w:rPr>
          <w:rFonts w:ascii="Book Antiqua" w:hAnsi="Book Antiqua"/>
          <w:i/>
          <w:sz w:val="23"/>
          <w:szCs w:val="23"/>
        </w:rPr>
        <w:tab/>
      </w:r>
      <w:r w:rsidRPr="00B35706">
        <w:rPr>
          <w:rFonts w:ascii="Book Antiqua" w:hAnsi="Book Antiqua"/>
          <w:i/>
          <w:sz w:val="23"/>
          <w:szCs w:val="23"/>
        </w:rPr>
        <w:tab/>
      </w:r>
    </w:p>
    <w:p w14:paraId="1F6918C1" w14:textId="77777777" w:rsidR="00004E6F" w:rsidRPr="00B35706" w:rsidRDefault="00004E6F" w:rsidP="00004E6F">
      <w:pPr>
        <w:tabs>
          <w:tab w:val="left" w:pos="-1440"/>
        </w:tabs>
        <w:ind w:left="1440" w:hanging="1440"/>
        <w:rPr>
          <w:rFonts w:ascii="Book Antiqua" w:hAnsi="Book Antiqua"/>
          <w:b/>
          <w:sz w:val="23"/>
          <w:szCs w:val="23"/>
        </w:rPr>
      </w:pPr>
    </w:p>
    <w:p w14:paraId="1DE76F0B" w14:textId="77777777" w:rsidR="00004E6F" w:rsidRPr="00B35706" w:rsidRDefault="00004E6F">
      <w:pPr>
        <w:rPr>
          <w:rFonts w:ascii="Book Antiqua" w:hAnsi="Book Antiqua"/>
          <w:sz w:val="23"/>
          <w:szCs w:val="23"/>
        </w:rPr>
      </w:pPr>
    </w:p>
    <w:p w14:paraId="529BC50C" w14:textId="77777777" w:rsidR="008D0986" w:rsidRPr="00B35706" w:rsidRDefault="008D0986">
      <w:pPr>
        <w:jc w:val="both"/>
        <w:rPr>
          <w:rFonts w:ascii="Book Antiqua" w:hAnsi="Book Antiqua"/>
          <w:sz w:val="23"/>
          <w:szCs w:val="23"/>
        </w:rPr>
      </w:pPr>
    </w:p>
    <w:sectPr w:rsidR="008D0986" w:rsidRPr="00B35706" w:rsidSect="00446A54">
      <w:headerReference w:type="default" r:id="rId16"/>
      <w:footerReference w:type="default" r:id="rId17"/>
      <w:endnotePr>
        <w:numFmt w:val="decimal"/>
      </w:endnotePr>
      <w:pgSz w:w="12240" w:h="15840"/>
      <w:pgMar w:top="720" w:right="720" w:bottom="850" w:left="720" w:header="432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CDAAB" w14:textId="77777777" w:rsidR="00DD60AB" w:rsidRPr="00C12B8D" w:rsidRDefault="00DD60AB" w:rsidP="001738B7">
      <w:pPr>
        <w:rPr>
          <w:rFonts w:ascii="Georgia" w:hAnsi="Georgia" w:cs="Arial"/>
        </w:rPr>
      </w:pPr>
      <w:r>
        <w:separator/>
      </w:r>
    </w:p>
  </w:endnote>
  <w:endnote w:type="continuationSeparator" w:id="0">
    <w:p w14:paraId="0763E3F5" w14:textId="77777777" w:rsidR="00DD60AB" w:rsidRPr="00C12B8D" w:rsidRDefault="00DD60AB" w:rsidP="001738B7">
      <w:pPr>
        <w:rPr>
          <w:rFonts w:ascii="Georgia" w:hAnsi="Georgia" w:cs="Arial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DCC7F" w14:textId="77777777" w:rsidR="004143DD" w:rsidRPr="00B80861" w:rsidRDefault="00B80861" w:rsidP="00B80861">
    <w:pPr>
      <w:ind w:left="720"/>
      <w:jc w:val="center"/>
      <w:rPr>
        <w:rFonts w:ascii="Book Antiqua" w:hAnsi="Book Antiqua"/>
        <w:i/>
        <w:iCs/>
        <w:snapToGrid/>
        <w:color w:val="FF0000"/>
        <w:sz w:val="18"/>
        <w:szCs w:val="16"/>
      </w:rPr>
    </w:pPr>
    <w:r w:rsidRPr="003D074D">
      <w:rPr>
        <w:rFonts w:ascii="Book Antiqua" w:hAnsi="Book Antiqua"/>
        <w:b/>
        <w:bCs/>
        <w:i/>
        <w:iCs/>
        <w:color w:val="FF0000"/>
        <w:sz w:val="20"/>
        <w:szCs w:val="16"/>
      </w:rPr>
      <w:t>*</w:t>
    </w:r>
    <w:r w:rsidRPr="00866C65">
      <w:rPr>
        <w:rFonts w:ascii="Book Antiqua" w:hAnsi="Book Antiqua"/>
        <w:b/>
        <w:bCs/>
        <w:i/>
        <w:iCs/>
        <w:color w:val="FF0000"/>
        <w:sz w:val="20"/>
        <w:szCs w:val="16"/>
      </w:rPr>
      <w:t>Once this policy is printed or otherwise distributed from the CHLA Policies and Procedures Library, it is not considered a controlled document. Please review the electronic version of this policy in the CHLA Policies and Procedures Library as this may not be the current version.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69058" w14:textId="77777777" w:rsidR="00DD60AB" w:rsidRPr="00C12B8D" w:rsidRDefault="00DD60AB" w:rsidP="001738B7">
      <w:pPr>
        <w:rPr>
          <w:rFonts w:ascii="Georgia" w:hAnsi="Georgia" w:cs="Arial"/>
        </w:rPr>
      </w:pPr>
      <w:r>
        <w:separator/>
      </w:r>
    </w:p>
  </w:footnote>
  <w:footnote w:type="continuationSeparator" w:id="0">
    <w:p w14:paraId="1E2B26A5" w14:textId="77777777" w:rsidR="00DD60AB" w:rsidRPr="00C12B8D" w:rsidRDefault="00DD60AB" w:rsidP="001738B7">
      <w:pPr>
        <w:rPr>
          <w:rFonts w:ascii="Georgia" w:hAnsi="Georgia" w:cs="Arial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AC5CB" w14:textId="77777777" w:rsidR="004143DD" w:rsidRDefault="004143DD"/>
  <w:p w14:paraId="0292DD42" w14:textId="77777777" w:rsidR="004143DD" w:rsidRDefault="004143DD">
    <w:pPr>
      <w:pStyle w:val="Header"/>
    </w:pPr>
  </w:p>
  <w:tbl>
    <w:tblPr>
      <w:tblW w:w="10942" w:type="dxa"/>
      <w:tblInd w:w="-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132" w:type="dxa"/>
        <w:right w:w="132" w:type="dxa"/>
      </w:tblCellMar>
      <w:tblLook w:val="0000" w:firstRow="0" w:lastRow="0" w:firstColumn="0" w:lastColumn="0" w:noHBand="0" w:noVBand="0"/>
    </w:tblPr>
    <w:tblGrid>
      <w:gridCol w:w="2790"/>
      <w:gridCol w:w="1800"/>
      <w:gridCol w:w="1800"/>
      <w:gridCol w:w="3292"/>
      <w:gridCol w:w="1260"/>
    </w:tblGrid>
    <w:tr w:rsidR="00450D7E" w14:paraId="25DA9595" w14:textId="77777777" w:rsidTr="00D161CD">
      <w:trPr>
        <w:cantSplit/>
        <w:trHeight w:hRule="exact" w:val="576"/>
      </w:trPr>
      <w:tc>
        <w:tcPr>
          <w:tcW w:w="2790" w:type="dxa"/>
          <w:vMerge w:val="restart"/>
          <w:vAlign w:val="bottom"/>
        </w:tcPr>
        <w:p w14:paraId="573EDEA7" w14:textId="77777777" w:rsidR="00450D7E" w:rsidRPr="00757DE7" w:rsidRDefault="00450D7E" w:rsidP="00450D7E">
          <w:pPr>
            <w:jc w:val="center"/>
          </w:pPr>
          <w:r w:rsidRPr="00757DE7">
            <w:rPr>
              <w:b/>
              <w:sz w:val="70"/>
            </w:rPr>
            <w:t>CHLA</w:t>
          </w:r>
        </w:p>
      </w:tc>
      <w:tc>
        <w:tcPr>
          <w:tcW w:w="8152" w:type="dxa"/>
          <w:gridSpan w:val="4"/>
          <w:vAlign w:val="center"/>
        </w:tcPr>
        <w:p w14:paraId="21F096EC" w14:textId="77777777" w:rsidR="00450D7E" w:rsidRPr="00757DE7" w:rsidRDefault="00450D7E" w:rsidP="00450D7E">
          <w:pPr>
            <w:tabs>
              <w:tab w:val="center" w:pos="1218"/>
            </w:tabs>
            <w:jc w:val="center"/>
            <w:rPr>
              <w:rFonts w:ascii="Book Antiqua" w:hAnsi="Book Antiqua"/>
            </w:rPr>
          </w:pPr>
          <w:r w:rsidRPr="00757DE7">
            <w:rPr>
              <w:rFonts w:ascii="Book Antiqua" w:hAnsi="Book Antiqua"/>
              <w:sz w:val="28"/>
            </w:rPr>
            <w:t>HOSPITAL POLICY AND PROCEDURE MANUAL</w:t>
          </w:r>
        </w:p>
      </w:tc>
    </w:tr>
    <w:tr w:rsidR="00450D7E" w14:paraId="3C897639" w14:textId="77777777" w:rsidTr="00D161CD">
      <w:trPr>
        <w:cantSplit/>
        <w:trHeight w:hRule="exact" w:val="443"/>
      </w:trPr>
      <w:tc>
        <w:tcPr>
          <w:tcW w:w="2790" w:type="dxa"/>
          <w:vMerge/>
          <w:vAlign w:val="bottom"/>
        </w:tcPr>
        <w:p w14:paraId="4DA9314C" w14:textId="77777777" w:rsidR="00450D7E" w:rsidRPr="00757DE7" w:rsidRDefault="00450D7E" w:rsidP="00450D7E">
          <w:pPr>
            <w:spacing w:line="163" w:lineRule="exact"/>
          </w:pPr>
        </w:p>
      </w:tc>
      <w:tc>
        <w:tcPr>
          <w:tcW w:w="8152" w:type="dxa"/>
          <w:gridSpan w:val="4"/>
        </w:tcPr>
        <w:p w14:paraId="6ED504FA" w14:textId="77777777" w:rsidR="00450D7E" w:rsidRPr="00757DE7" w:rsidRDefault="00450D7E" w:rsidP="00450D7E">
          <w:pPr>
            <w:tabs>
              <w:tab w:val="left" w:pos="1809"/>
            </w:tabs>
            <w:rPr>
              <w:rFonts w:ascii="Arial" w:hAnsi="Arial" w:cs="Arial"/>
              <w:b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fldChar w:fldCharType="begin"/>
          </w:r>
          <w:r w:rsidRPr="00757DE7">
            <w:rPr>
              <w:rFonts w:ascii="Arial" w:hAnsi="Arial" w:cs="Arial"/>
              <w:sz w:val="16"/>
              <w:szCs w:val="16"/>
            </w:rPr>
            <w:instrText>ADVANCE \u14</w:instrText>
          </w:r>
          <w:r w:rsidRPr="00757DE7">
            <w:rPr>
              <w:rFonts w:ascii="Arial" w:hAnsi="Arial" w:cs="Arial"/>
              <w:sz w:val="16"/>
              <w:szCs w:val="16"/>
            </w:rPr>
            <w:fldChar w:fldCharType="end"/>
          </w:r>
          <w:r w:rsidRPr="00757DE7">
            <w:rPr>
              <w:rFonts w:ascii="Arial" w:hAnsi="Arial"/>
              <w:sz w:val="16"/>
              <w:szCs w:val="16"/>
            </w:rPr>
            <w:t xml:space="preserve"> </w:t>
          </w:r>
          <w:r w:rsidRPr="00757DE7">
            <w:rPr>
              <w:rFonts w:ascii="Arial" w:hAnsi="Arial" w:cs="Arial"/>
              <w:sz w:val="16"/>
              <w:szCs w:val="16"/>
            </w:rPr>
            <w:t>TITLE</w:t>
          </w:r>
          <w:r w:rsidRPr="00757DE7">
            <w:rPr>
              <w:rFonts w:ascii="Arial" w:hAnsi="Arial"/>
              <w:sz w:val="16"/>
              <w:szCs w:val="16"/>
            </w:rPr>
            <w:t xml:space="preserve">: </w:t>
          </w:r>
          <w:r>
            <w:rPr>
              <w:rFonts w:ascii="Arial" w:hAnsi="Arial"/>
              <w:sz w:val="16"/>
              <w:szCs w:val="16"/>
            </w:rPr>
            <w:t>Prevention of Surgical Site Infection</w:t>
          </w:r>
        </w:p>
        <w:p w14:paraId="7D2CD8E3" w14:textId="77777777" w:rsidR="00450D7E" w:rsidRPr="00757DE7" w:rsidRDefault="00450D7E" w:rsidP="00450D7E">
          <w:pPr>
            <w:tabs>
              <w:tab w:val="right" w:pos="2436"/>
            </w:tabs>
            <w:rPr>
              <w:rFonts w:ascii="Arial" w:hAnsi="Arial" w:cs="Arial"/>
              <w:sz w:val="16"/>
              <w:szCs w:val="16"/>
            </w:rPr>
          </w:pPr>
        </w:p>
      </w:tc>
    </w:tr>
    <w:tr w:rsidR="00450D7E" w14:paraId="236FA17C" w14:textId="77777777" w:rsidTr="00D161CD">
      <w:trPr>
        <w:cantSplit/>
        <w:trHeight w:val="309"/>
      </w:trPr>
      <w:tc>
        <w:tcPr>
          <w:tcW w:w="2790" w:type="dxa"/>
          <w:vMerge/>
        </w:tcPr>
        <w:p w14:paraId="008948FE" w14:textId="77777777" w:rsidR="00450D7E" w:rsidRPr="00757DE7" w:rsidRDefault="00450D7E" w:rsidP="00450D7E"/>
      </w:tc>
      <w:tc>
        <w:tcPr>
          <w:tcW w:w="1800" w:type="dxa"/>
          <w:tcBorders>
            <w:bottom w:val="single" w:sz="4" w:space="0" w:color="auto"/>
            <w:right w:val="single" w:sz="4" w:space="0" w:color="auto"/>
          </w:tcBorders>
        </w:tcPr>
        <w:p w14:paraId="2DC1FB69" w14:textId="77777777" w:rsidR="00450D7E" w:rsidRPr="00757DE7" w:rsidRDefault="00450D7E" w:rsidP="00450D7E">
          <w:pPr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>ORIGINAL DATE:</w:t>
          </w:r>
        </w:p>
        <w:p w14:paraId="05D6BB66" w14:textId="77777777" w:rsidR="00450D7E" w:rsidRPr="00757DE7" w:rsidRDefault="00450D7E" w:rsidP="00450D7E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10/01/1997</w:t>
          </w:r>
        </w:p>
        <w:p w14:paraId="19DFE547" w14:textId="77777777" w:rsidR="00450D7E" w:rsidRPr="00757DE7" w:rsidRDefault="00450D7E" w:rsidP="00450D7E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800" w:type="dxa"/>
          <w:vMerge w:val="restart"/>
          <w:tcBorders>
            <w:left w:val="single" w:sz="4" w:space="0" w:color="auto"/>
          </w:tcBorders>
        </w:tcPr>
        <w:p w14:paraId="3D6B8CE1" w14:textId="77777777" w:rsidR="00450D7E" w:rsidRPr="00757DE7" w:rsidRDefault="00450D7E" w:rsidP="00450D7E">
          <w:pPr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>EFFECTIVE DATE:</w:t>
          </w:r>
        </w:p>
        <w:p w14:paraId="620858C8" w14:textId="4B898ECB" w:rsidR="00450D7E" w:rsidRPr="00757DE7" w:rsidRDefault="006A34E2" w:rsidP="00450D7E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04/28/2023</w:t>
          </w:r>
        </w:p>
      </w:tc>
      <w:tc>
        <w:tcPr>
          <w:tcW w:w="4552" w:type="dxa"/>
          <w:gridSpan w:val="2"/>
          <w:vMerge w:val="restart"/>
        </w:tcPr>
        <w:p w14:paraId="7542EC49" w14:textId="408214EB" w:rsidR="00450D7E" w:rsidRPr="00757DE7" w:rsidRDefault="00450D7E" w:rsidP="00450D7E">
          <w:pPr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 xml:space="preserve">APPROVED BY: </w:t>
          </w:r>
          <w:r w:rsidR="006A34E2">
            <w:rPr>
              <w:rFonts w:ascii="Arial" w:hAnsi="Arial" w:cs="Arial"/>
              <w:sz w:val="16"/>
              <w:szCs w:val="16"/>
            </w:rPr>
            <w:t>Quality Improvement Committee, Medical Executive Committee, Board of Directors</w:t>
          </w:r>
        </w:p>
      </w:tc>
    </w:tr>
    <w:tr w:rsidR="00450D7E" w14:paraId="39182D79" w14:textId="77777777" w:rsidTr="00D161CD">
      <w:trPr>
        <w:cantSplit/>
        <w:trHeight w:val="318"/>
      </w:trPr>
      <w:tc>
        <w:tcPr>
          <w:tcW w:w="2790" w:type="dxa"/>
          <w:vMerge/>
        </w:tcPr>
        <w:p w14:paraId="0C92DA5B" w14:textId="77777777" w:rsidR="00450D7E" w:rsidRPr="00757DE7" w:rsidRDefault="00450D7E" w:rsidP="00450D7E"/>
      </w:tc>
      <w:tc>
        <w:tcPr>
          <w:tcW w:w="1800" w:type="dxa"/>
          <w:tcBorders>
            <w:top w:val="single" w:sz="4" w:space="0" w:color="auto"/>
            <w:right w:val="single" w:sz="4" w:space="0" w:color="auto"/>
          </w:tcBorders>
        </w:tcPr>
        <w:p w14:paraId="78CF9365" w14:textId="77777777" w:rsidR="00450D7E" w:rsidRPr="00757DE7" w:rsidRDefault="00450D7E" w:rsidP="00450D7E">
          <w:pPr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>REVISED DATE:</w:t>
          </w:r>
        </w:p>
        <w:p w14:paraId="4E568EB0" w14:textId="36FBE650" w:rsidR="00450D7E" w:rsidRPr="00757DE7" w:rsidRDefault="00B35706" w:rsidP="00450D7E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02/06/2023</w:t>
          </w:r>
        </w:p>
        <w:p w14:paraId="69ACDFA9" w14:textId="77777777" w:rsidR="00450D7E" w:rsidRPr="00757DE7" w:rsidRDefault="00450D7E" w:rsidP="00450D7E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800" w:type="dxa"/>
          <w:vMerge/>
          <w:tcBorders>
            <w:left w:val="single" w:sz="4" w:space="0" w:color="auto"/>
            <w:bottom w:val="single" w:sz="4" w:space="0" w:color="auto"/>
          </w:tcBorders>
        </w:tcPr>
        <w:p w14:paraId="280D3B8D" w14:textId="77777777" w:rsidR="00450D7E" w:rsidRPr="00757DE7" w:rsidRDefault="00450D7E" w:rsidP="00450D7E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4552" w:type="dxa"/>
          <w:gridSpan w:val="2"/>
          <w:vMerge/>
        </w:tcPr>
        <w:p w14:paraId="1EB24BF1" w14:textId="77777777" w:rsidR="00450D7E" w:rsidRPr="00757DE7" w:rsidRDefault="00450D7E" w:rsidP="00450D7E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450D7E" w14:paraId="44BC952B" w14:textId="77777777" w:rsidTr="00D161CD">
      <w:trPr>
        <w:cantSplit/>
        <w:trHeight w:hRule="exact" w:val="515"/>
      </w:trPr>
      <w:tc>
        <w:tcPr>
          <w:tcW w:w="2790" w:type="dxa"/>
        </w:tcPr>
        <w:p w14:paraId="6F955B63" w14:textId="77777777" w:rsidR="00450D7E" w:rsidRPr="00757DE7" w:rsidRDefault="00450D7E" w:rsidP="00450D7E">
          <w:pPr>
            <w:tabs>
              <w:tab w:val="right" w:pos="2436"/>
            </w:tabs>
            <w:spacing w:after="19"/>
            <w:rPr>
              <w:rFonts w:ascii="Arial" w:hAnsi="Arial"/>
              <w:sz w:val="16"/>
              <w:szCs w:val="16"/>
            </w:rPr>
          </w:pPr>
          <w:r w:rsidRPr="00757DE7">
            <w:rPr>
              <w:rFonts w:ascii="Arial" w:hAnsi="Arial"/>
              <w:sz w:val="10"/>
            </w:rPr>
            <w:fldChar w:fldCharType="begin"/>
          </w:r>
          <w:r w:rsidRPr="00757DE7">
            <w:rPr>
              <w:rFonts w:ascii="Arial" w:hAnsi="Arial"/>
              <w:sz w:val="10"/>
            </w:rPr>
            <w:instrText>ADVANCE \u14</w:instrText>
          </w:r>
          <w:r w:rsidRPr="00757DE7">
            <w:rPr>
              <w:rFonts w:ascii="Arial" w:hAnsi="Arial"/>
              <w:sz w:val="10"/>
            </w:rPr>
            <w:fldChar w:fldCharType="end"/>
          </w:r>
          <w:r w:rsidRPr="00757DE7">
            <w:rPr>
              <w:rFonts w:ascii="Arial" w:hAnsi="Arial"/>
              <w:sz w:val="16"/>
              <w:szCs w:val="16"/>
            </w:rPr>
            <w:t xml:space="preserve">POLICY NUMBER: </w:t>
          </w:r>
          <w:r>
            <w:rPr>
              <w:rFonts w:ascii="Arial" w:hAnsi="Arial"/>
              <w:sz w:val="16"/>
              <w:szCs w:val="16"/>
            </w:rPr>
            <w:t>IC – 229.0</w:t>
          </w:r>
        </w:p>
      </w:tc>
      <w:tc>
        <w:tcPr>
          <w:tcW w:w="6892" w:type="dxa"/>
          <w:gridSpan w:val="3"/>
        </w:tcPr>
        <w:p w14:paraId="4FDFDC66" w14:textId="77777777" w:rsidR="00450D7E" w:rsidRPr="00757DE7" w:rsidRDefault="00450D7E" w:rsidP="00450D7E">
          <w:pPr>
            <w:tabs>
              <w:tab w:val="right" w:pos="2436"/>
            </w:tabs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 xml:space="preserve">CHAPTER: </w:t>
          </w:r>
          <w:r>
            <w:rPr>
              <w:rFonts w:ascii="Arial" w:hAnsi="Arial" w:cs="Arial"/>
              <w:sz w:val="16"/>
              <w:szCs w:val="16"/>
            </w:rPr>
            <w:t>ENTERPRISE – INFECTION CONTROL</w:t>
          </w:r>
        </w:p>
      </w:tc>
      <w:tc>
        <w:tcPr>
          <w:tcW w:w="1260" w:type="dxa"/>
        </w:tcPr>
        <w:p w14:paraId="5A172393" w14:textId="77777777" w:rsidR="00450D7E" w:rsidRPr="00CA676C" w:rsidRDefault="00450D7E" w:rsidP="00450D7E">
          <w:pPr>
            <w:tabs>
              <w:tab w:val="right" w:pos="2436"/>
            </w:tabs>
            <w:rPr>
              <w:rFonts w:ascii="Arial" w:hAnsi="Arial" w:cs="Arial"/>
              <w:sz w:val="16"/>
              <w:szCs w:val="16"/>
              <w:highlight w:val="yellow"/>
            </w:rPr>
          </w:pPr>
          <w:r w:rsidRPr="00CA676C">
            <w:rPr>
              <w:rFonts w:ascii="Arial" w:hAnsi="Arial" w:cs="Arial"/>
              <w:sz w:val="16"/>
              <w:szCs w:val="16"/>
            </w:rPr>
            <w:t xml:space="preserve">PAGE </w:t>
          </w:r>
          <w:r w:rsidRPr="00CA676C">
            <w:rPr>
              <w:rFonts w:ascii="Arial" w:hAnsi="Arial" w:cs="Arial"/>
              <w:sz w:val="16"/>
              <w:szCs w:val="16"/>
            </w:rPr>
            <w:fldChar w:fldCharType="begin"/>
          </w:r>
          <w:r w:rsidRPr="00CA676C">
            <w:rPr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Pr="00CA676C">
            <w:rPr>
              <w:rFonts w:ascii="Arial" w:hAnsi="Arial" w:cs="Arial"/>
              <w:sz w:val="16"/>
              <w:szCs w:val="16"/>
            </w:rPr>
            <w:fldChar w:fldCharType="separate"/>
          </w:r>
          <w:r w:rsidRPr="00CA676C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CA676C">
            <w:rPr>
              <w:rFonts w:ascii="Arial" w:hAnsi="Arial" w:cs="Arial"/>
              <w:sz w:val="16"/>
              <w:szCs w:val="16"/>
            </w:rPr>
            <w:fldChar w:fldCharType="end"/>
          </w:r>
          <w:r w:rsidRPr="00CA676C">
            <w:rPr>
              <w:rFonts w:ascii="Arial" w:hAnsi="Arial" w:cs="Arial"/>
              <w:sz w:val="16"/>
              <w:szCs w:val="16"/>
            </w:rPr>
            <w:t xml:space="preserve"> of </w:t>
          </w:r>
          <w:r w:rsidRPr="00CA676C">
            <w:rPr>
              <w:rFonts w:ascii="Arial" w:hAnsi="Arial" w:cs="Arial"/>
              <w:sz w:val="16"/>
              <w:szCs w:val="16"/>
            </w:rPr>
            <w:fldChar w:fldCharType="begin"/>
          </w:r>
          <w:r w:rsidRPr="00CA676C">
            <w:rPr>
              <w:rFonts w:ascii="Arial" w:hAnsi="Arial" w:cs="Arial"/>
              <w:sz w:val="16"/>
              <w:szCs w:val="16"/>
            </w:rPr>
            <w:instrText xml:space="preserve"> NUMPAGES  \* Arabic  \* MERGEFORMAT </w:instrText>
          </w:r>
          <w:r w:rsidRPr="00CA676C">
            <w:rPr>
              <w:rFonts w:ascii="Arial" w:hAnsi="Arial" w:cs="Arial"/>
              <w:sz w:val="16"/>
              <w:szCs w:val="16"/>
            </w:rPr>
            <w:fldChar w:fldCharType="separate"/>
          </w:r>
          <w:r w:rsidRPr="00CA676C">
            <w:rPr>
              <w:rFonts w:ascii="Arial" w:hAnsi="Arial" w:cs="Arial"/>
              <w:noProof/>
              <w:sz w:val="16"/>
              <w:szCs w:val="16"/>
            </w:rPr>
            <w:t>2</w:t>
          </w:r>
          <w:r w:rsidRPr="00CA676C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1B37980" w14:textId="77777777" w:rsidR="00450D7E" w:rsidRDefault="00450D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376A"/>
    <w:multiLevelType w:val="hybridMultilevel"/>
    <w:tmpl w:val="8CD44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F1505"/>
    <w:multiLevelType w:val="hybridMultilevel"/>
    <w:tmpl w:val="0612456E"/>
    <w:lvl w:ilvl="0" w:tplc="8892C28C">
      <w:start w:val="1"/>
      <w:numFmt w:val="upperRoman"/>
      <w:pStyle w:val="Heading1"/>
      <w:lvlText w:val="%1."/>
      <w:lvlJc w:val="left"/>
      <w:pPr>
        <w:tabs>
          <w:tab w:val="num" w:pos="720"/>
        </w:tabs>
        <w:ind w:left="504" w:hanging="504"/>
      </w:pPr>
      <w:rPr>
        <w:rFonts w:hint="default"/>
        <w:b/>
      </w:rPr>
    </w:lvl>
    <w:lvl w:ilvl="1" w:tplc="9CD89B36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EC790D"/>
    <w:multiLevelType w:val="hybridMultilevel"/>
    <w:tmpl w:val="675CB20C"/>
    <w:lvl w:ilvl="0" w:tplc="4B4AA29A">
      <w:start w:val="1"/>
      <w:numFmt w:val="bullet"/>
      <w:lvlText w:val=""/>
      <w:lvlJc w:val="left"/>
      <w:pPr>
        <w:tabs>
          <w:tab w:val="num" w:pos="1224"/>
        </w:tabs>
        <w:ind w:left="122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8D6E2B"/>
    <w:multiLevelType w:val="singleLevel"/>
    <w:tmpl w:val="5B2C3A70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4" w15:restartNumberingAfterBreak="0">
    <w:nsid w:val="13821F0E"/>
    <w:multiLevelType w:val="hybridMultilevel"/>
    <w:tmpl w:val="675CB20C"/>
    <w:lvl w:ilvl="0" w:tplc="13BEE7A4">
      <w:start w:val="1"/>
      <w:numFmt w:val="bullet"/>
      <w:lvlText w:val=""/>
      <w:lvlJc w:val="left"/>
      <w:pPr>
        <w:tabs>
          <w:tab w:val="num" w:pos="1224"/>
        </w:tabs>
        <w:ind w:left="122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B15A94"/>
    <w:multiLevelType w:val="hybridMultilevel"/>
    <w:tmpl w:val="C78E3B60"/>
    <w:lvl w:ilvl="0" w:tplc="44A25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E14E3C"/>
    <w:multiLevelType w:val="hybridMultilevel"/>
    <w:tmpl w:val="DC1CB9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2315F"/>
    <w:multiLevelType w:val="hybridMultilevel"/>
    <w:tmpl w:val="EE028336"/>
    <w:lvl w:ilvl="0" w:tplc="D0BE9A40">
      <w:start w:val="1"/>
      <w:numFmt w:val="decimal"/>
      <w:lvlText w:val="%1."/>
      <w:lvlJc w:val="left"/>
      <w:pPr>
        <w:ind w:left="1440" w:hanging="72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 w15:restartNumberingAfterBreak="0">
    <w:nsid w:val="470374B3"/>
    <w:multiLevelType w:val="hybridMultilevel"/>
    <w:tmpl w:val="03EE1468"/>
    <w:lvl w:ilvl="0" w:tplc="46A6A668">
      <w:start w:val="1"/>
      <w:numFmt w:val="bullet"/>
      <w:lvlText w:val=""/>
      <w:lvlJc w:val="left"/>
      <w:pPr>
        <w:tabs>
          <w:tab w:val="num" w:pos="1728"/>
        </w:tabs>
        <w:ind w:left="1656" w:hanging="288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448"/>
        </w:tabs>
        <w:ind w:left="2448" w:hanging="360"/>
      </w:pPr>
    </w:lvl>
    <w:lvl w:ilvl="2" w:tplc="5F50E25E">
      <w:start w:val="7"/>
      <w:numFmt w:val="upperLetter"/>
      <w:lvlText w:val="%3."/>
      <w:lvlJc w:val="left"/>
      <w:pPr>
        <w:tabs>
          <w:tab w:val="num" w:pos="3168"/>
        </w:tabs>
        <w:ind w:left="3168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88"/>
        </w:tabs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08"/>
        </w:tabs>
        <w:ind w:left="46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48"/>
        </w:tabs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68"/>
        </w:tabs>
        <w:ind w:left="67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88"/>
        </w:tabs>
        <w:ind w:left="7488" w:hanging="360"/>
      </w:pPr>
      <w:rPr>
        <w:rFonts w:ascii="Wingdings" w:hAnsi="Wingdings" w:hint="default"/>
      </w:rPr>
    </w:lvl>
  </w:abstractNum>
  <w:abstractNum w:abstractNumId="9" w15:restartNumberingAfterBreak="0">
    <w:nsid w:val="4F826DCB"/>
    <w:multiLevelType w:val="hybridMultilevel"/>
    <w:tmpl w:val="73866FA6"/>
    <w:lvl w:ilvl="0" w:tplc="D3D421E4">
      <w:start w:val="6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5B9E1682"/>
    <w:multiLevelType w:val="hybridMultilevel"/>
    <w:tmpl w:val="61707C4A"/>
    <w:lvl w:ilvl="0" w:tplc="0D68C010">
      <w:start w:val="1"/>
      <w:numFmt w:val="decimal"/>
      <w:lvlText w:val="%1."/>
      <w:lvlJc w:val="left"/>
      <w:pPr>
        <w:ind w:left="1440" w:hanging="72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C77F3"/>
    <w:multiLevelType w:val="hybridMultilevel"/>
    <w:tmpl w:val="D6B463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5F3D"/>
    <w:multiLevelType w:val="hybridMultilevel"/>
    <w:tmpl w:val="BFACD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760B0F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4" w15:restartNumberingAfterBreak="0">
    <w:nsid w:val="783C77CC"/>
    <w:multiLevelType w:val="hybridMultilevel"/>
    <w:tmpl w:val="86607BC0"/>
    <w:lvl w:ilvl="0" w:tplc="ABA8F6B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D9D563A"/>
    <w:multiLevelType w:val="hybridMultilevel"/>
    <w:tmpl w:val="EA2AE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A35816"/>
    <w:multiLevelType w:val="hybridMultilevel"/>
    <w:tmpl w:val="80E451BE"/>
    <w:lvl w:ilvl="0" w:tplc="9CD89B36">
      <w:start w:val="8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260720215">
    <w:abstractNumId w:val="3"/>
  </w:num>
  <w:num w:numId="2" w16cid:durableId="2001881302">
    <w:abstractNumId w:val="14"/>
  </w:num>
  <w:num w:numId="3" w16cid:durableId="878857651">
    <w:abstractNumId w:val="1"/>
  </w:num>
  <w:num w:numId="4" w16cid:durableId="466507577">
    <w:abstractNumId w:val="2"/>
  </w:num>
  <w:num w:numId="5" w16cid:durableId="587885978">
    <w:abstractNumId w:val="4"/>
  </w:num>
  <w:num w:numId="6" w16cid:durableId="287928938">
    <w:abstractNumId w:val="8"/>
  </w:num>
  <w:num w:numId="7" w16cid:durableId="1649282878">
    <w:abstractNumId w:val="9"/>
  </w:num>
  <w:num w:numId="8" w16cid:durableId="447042703">
    <w:abstractNumId w:val="16"/>
  </w:num>
  <w:num w:numId="9" w16cid:durableId="1062480688">
    <w:abstractNumId w:val="0"/>
  </w:num>
  <w:num w:numId="10" w16cid:durableId="1028288869">
    <w:abstractNumId w:val="7"/>
  </w:num>
  <w:num w:numId="11" w16cid:durableId="1005478356">
    <w:abstractNumId w:val="10"/>
  </w:num>
  <w:num w:numId="12" w16cid:durableId="1070227167">
    <w:abstractNumId w:val="5"/>
  </w:num>
  <w:num w:numId="13" w16cid:durableId="742801017">
    <w:abstractNumId w:val="12"/>
  </w:num>
  <w:num w:numId="14" w16cid:durableId="546139931">
    <w:abstractNumId w:val="13"/>
  </w:num>
  <w:num w:numId="15" w16cid:durableId="992099256">
    <w:abstractNumId w:val="11"/>
  </w:num>
  <w:num w:numId="16" w16cid:durableId="1904438191">
    <w:abstractNumId w:val="15"/>
  </w:num>
  <w:num w:numId="17" w16cid:durableId="179405168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w Morris">
    <w15:presenceInfo w15:providerId="Windows Live" w15:userId="91e409c29ec31d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trackRevision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30"/>
    <w:rsid w:val="00004E6F"/>
    <w:rsid w:val="00045B95"/>
    <w:rsid w:val="00057BD0"/>
    <w:rsid w:val="0007246E"/>
    <w:rsid w:val="000727BA"/>
    <w:rsid w:val="00084EC7"/>
    <w:rsid w:val="00096BF5"/>
    <w:rsid w:val="000E5A39"/>
    <w:rsid w:val="000F3912"/>
    <w:rsid w:val="0011145C"/>
    <w:rsid w:val="0014779C"/>
    <w:rsid w:val="00152696"/>
    <w:rsid w:val="00167C1F"/>
    <w:rsid w:val="001738B7"/>
    <w:rsid w:val="00176DB1"/>
    <w:rsid w:val="001813F8"/>
    <w:rsid w:val="00181B1D"/>
    <w:rsid w:val="001925DE"/>
    <w:rsid w:val="001B3F50"/>
    <w:rsid w:val="001D49F1"/>
    <w:rsid w:val="001D5C22"/>
    <w:rsid w:val="001E6809"/>
    <w:rsid w:val="00261345"/>
    <w:rsid w:val="002A64E3"/>
    <w:rsid w:val="002C4EBB"/>
    <w:rsid w:val="002D0598"/>
    <w:rsid w:val="00302ABB"/>
    <w:rsid w:val="00322BDC"/>
    <w:rsid w:val="003A3BBE"/>
    <w:rsid w:val="003B3C7A"/>
    <w:rsid w:val="003C41E7"/>
    <w:rsid w:val="004143DD"/>
    <w:rsid w:val="00422CC1"/>
    <w:rsid w:val="004421E1"/>
    <w:rsid w:val="00446A54"/>
    <w:rsid w:val="00450D7E"/>
    <w:rsid w:val="00475FEF"/>
    <w:rsid w:val="004F68D5"/>
    <w:rsid w:val="00572AC3"/>
    <w:rsid w:val="005825DA"/>
    <w:rsid w:val="00584160"/>
    <w:rsid w:val="005D70AF"/>
    <w:rsid w:val="00607AFE"/>
    <w:rsid w:val="00624128"/>
    <w:rsid w:val="00660E78"/>
    <w:rsid w:val="00690D41"/>
    <w:rsid w:val="006A34E2"/>
    <w:rsid w:val="006A4154"/>
    <w:rsid w:val="006C1539"/>
    <w:rsid w:val="006D0F72"/>
    <w:rsid w:val="006F2945"/>
    <w:rsid w:val="006F3F84"/>
    <w:rsid w:val="00706F30"/>
    <w:rsid w:val="00716B78"/>
    <w:rsid w:val="00727EFE"/>
    <w:rsid w:val="00741F7D"/>
    <w:rsid w:val="00744A3C"/>
    <w:rsid w:val="007E7633"/>
    <w:rsid w:val="007F6477"/>
    <w:rsid w:val="00803887"/>
    <w:rsid w:val="00881B66"/>
    <w:rsid w:val="00886559"/>
    <w:rsid w:val="008B6E36"/>
    <w:rsid w:val="008D0986"/>
    <w:rsid w:val="008E2CA0"/>
    <w:rsid w:val="008E2E99"/>
    <w:rsid w:val="00905F68"/>
    <w:rsid w:val="00911311"/>
    <w:rsid w:val="00933ECA"/>
    <w:rsid w:val="009405D3"/>
    <w:rsid w:val="009665E0"/>
    <w:rsid w:val="009715FE"/>
    <w:rsid w:val="009746FC"/>
    <w:rsid w:val="009C7E6B"/>
    <w:rsid w:val="009E6296"/>
    <w:rsid w:val="009F78C0"/>
    <w:rsid w:val="00A00220"/>
    <w:rsid w:val="00A0593F"/>
    <w:rsid w:val="00A25F63"/>
    <w:rsid w:val="00A50415"/>
    <w:rsid w:val="00A51B22"/>
    <w:rsid w:val="00A944F8"/>
    <w:rsid w:val="00B10D1E"/>
    <w:rsid w:val="00B35706"/>
    <w:rsid w:val="00B36302"/>
    <w:rsid w:val="00B80861"/>
    <w:rsid w:val="00BC2780"/>
    <w:rsid w:val="00C54F13"/>
    <w:rsid w:val="00C56C68"/>
    <w:rsid w:val="00CB19A8"/>
    <w:rsid w:val="00D161CD"/>
    <w:rsid w:val="00D3481B"/>
    <w:rsid w:val="00DD1284"/>
    <w:rsid w:val="00DD2BCB"/>
    <w:rsid w:val="00DD60AB"/>
    <w:rsid w:val="00E12A62"/>
    <w:rsid w:val="00E20832"/>
    <w:rsid w:val="00E46F4E"/>
    <w:rsid w:val="00E808C6"/>
    <w:rsid w:val="00E934D0"/>
    <w:rsid w:val="00EE5868"/>
    <w:rsid w:val="00F06805"/>
    <w:rsid w:val="00F31C4C"/>
    <w:rsid w:val="00FF3320"/>
    <w:rsid w:val="01C84D1A"/>
    <w:rsid w:val="1FA219C0"/>
    <w:rsid w:val="31AD8700"/>
    <w:rsid w:val="33384871"/>
    <w:rsid w:val="39B5F2DA"/>
    <w:rsid w:val="5AD993CE"/>
    <w:rsid w:val="5B70EB14"/>
    <w:rsid w:val="645433DB"/>
    <w:rsid w:val="67AF34A7"/>
    <w:rsid w:val="6AA0ABF9"/>
    <w:rsid w:val="7682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E11AA5"/>
  <w15:chartTrackingRefBased/>
  <w15:docId w15:val="{5C77487B-95F2-4DD0-A228-F69EEA24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A54"/>
    <w:pPr>
      <w:widowControl w:val="0"/>
    </w:pPr>
    <w:rPr>
      <w:snapToGrid w:val="0"/>
      <w:sz w:val="24"/>
      <w:lang w:eastAsia="en-US"/>
    </w:rPr>
  </w:style>
  <w:style w:type="paragraph" w:styleId="Heading1">
    <w:name w:val="heading 1"/>
    <w:basedOn w:val="Normal"/>
    <w:next w:val="Normal"/>
    <w:qFormat/>
    <w:rsid w:val="00446A54"/>
    <w:pPr>
      <w:keepNext/>
      <w:numPr>
        <w:numId w:val="3"/>
      </w:numPr>
      <w:tabs>
        <w:tab w:val="left" w:pos="540"/>
      </w:tabs>
      <w:jc w:val="both"/>
      <w:outlineLvl w:val="0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446A54"/>
  </w:style>
  <w:style w:type="paragraph" w:styleId="Header">
    <w:name w:val="header"/>
    <w:basedOn w:val="Normal"/>
    <w:link w:val="HeaderChar"/>
    <w:uiPriority w:val="99"/>
    <w:rsid w:val="00446A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46A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446A54"/>
  </w:style>
  <w:style w:type="paragraph" w:styleId="BodyTextIndent">
    <w:name w:val="Body Text Indent"/>
    <w:basedOn w:val="Normal"/>
    <w:semiHidden/>
    <w:rsid w:val="00446A54"/>
    <w:pPr>
      <w:ind w:left="504"/>
      <w:jc w:val="both"/>
    </w:pPr>
    <w:rPr>
      <w:rFonts w:ascii="Arial" w:hAnsi="Arial"/>
    </w:rPr>
  </w:style>
  <w:style w:type="paragraph" w:styleId="BodyText">
    <w:name w:val="Body Text"/>
    <w:basedOn w:val="Normal"/>
    <w:semiHidden/>
    <w:rsid w:val="00446A54"/>
    <w:pPr>
      <w:jc w:val="both"/>
    </w:pPr>
    <w:rPr>
      <w:rFonts w:ascii="Arial" w:hAnsi="Arial"/>
    </w:rPr>
  </w:style>
  <w:style w:type="paragraph" w:styleId="BodyTextIndent2">
    <w:name w:val="Body Text Indent 2"/>
    <w:basedOn w:val="Normal"/>
    <w:semiHidden/>
    <w:rsid w:val="00446A54"/>
    <w:pPr>
      <w:ind w:left="1440" w:hanging="720"/>
      <w:jc w:val="both"/>
    </w:pPr>
    <w:rPr>
      <w:rFonts w:ascii="Arial" w:hAnsi="Arial"/>
    </w:rPr>
  </w:style>
  <w:style w:type="character" w:customStyle="1" w:styleId="HeaderChar">
    <w:name w:val="Header Char"/>
    <w:link w:val="Header"/>
    <w:uiPriority w:val="99"/>
    <w:rsid w:val="009F78C0"/>
    <w:rPr>
      <w:snapToGrid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5D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925DE"/>
    <w:rPr>
      <w:rFonts w:ascii="Tahoma" w:hAnsi="Tahoma" w:cs="Tahoma"/>
      <w:snapToGrid/>
      <w:sz w:val="16"/>
      <w:szCs w:val="16"/>
    </w:rPr>
  </w:style>
  <w:style w:type="paragraph" w:styleId="ListParagraph">
    <w:name w:val="List Paragraph"/>
    <w:basedOn w:val="Normal"/>
    <w:uiPriority w:val="34"/>
    <w:qFormat/>
    <w:rsid w:val="008B6E36"/>
    <w:pPr>
      <w:ind w:left="720"/>
      <w:contextualSpacing/>
    </w:pPr>
  </w:style>
  <w:style w:type="character" w:styleId="Hyperlink">
    <w:name w:val="Hyperlink"/>
    <w:uiPriority w:val="99"/>
    <w:unhideWhenUsed/>
    <w:rsid w:val="00167C1F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9E6296"/>
    <w:rPr>
      <w:color w:val="605E5C"/>
      <w:shd w:val="clear" w:color="auto" w:fill="E1DFDD"/>
    </w:rPr>
  </w:style>
  <w:style w:type="character" w:styleId="CommentReference">
    <w:name w:val="annotation reference"/>
    <w:uiPriority w:val="99"/>
    <w:semiHidden/>
    <w:unhideWhenUsed/>
    <w:rsid w:val="00475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5FEF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475FEF"/>
    <w:rPr>
      <w:snapToGrid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5FE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75FEF"/>
    <w:rPr>
      <w:b/>
      <w:bCs/>
      <w:snapToGrid w:val="0"/>
    </w:rPr>
  </w:style>
  <w:style w:type="paragraph" w:styleId="Revision">
    <w:name w:val="Revision"/>
    <w:hidden/>
    <w:uiPriority w:val="99"/>
    <w:semiHidden/>
    <w:rsid w:val="00B35706"/>
    <w:rPr>
      <w:snapToGrid w:val="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670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5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335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366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74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ecure.compliance360.com/ext/j1-pVO_E9-W1hjKLfHHDDQ==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ecure.compliance360.com/ext/Q_vH5zNCP6anDNTizb5aoA==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ecure.compliance360.com/ext/x18w3t7PjP3t1PUqM0ZFKQ==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secure.compliance360.com/ext/SrB7dHsyFrxzmdEPUxgpgg==" TargetMode="Externa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ecure.compliance360.com/ext/XUPT0GFg86a3WHkx_1gjcg=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10A1418F96DE40ABC4B29D424915A4" ma:contentTypeVersion="4" ma:contentTypeDescription="Create a new document." ma:contentTypeScope="" ma:versionID="6f1d22b005fe59d7c2910dff4b55fd40">
  <xsd:schema xmlns:xsd="http://www.w3.org/2001/XMLSchema" xmlns:xs="http://www.w3.org/2001/XMLSchema" xmlns:p="http://schemas.microsoft.com/office/2006/metadata/properties" xmlns:ns2="3f4669e4-7371-48d7-a9a7-f50f4d2c5e67" targetNamespace="http://schemas.microsoft.com/office/2006/metadata/properties" ma:root="true" ma:fieldsID="21856aa37a3ff06c9fa1dd7ccf773f0b" ns2:_="">
    <xsd:import namespace="3f4669e4-7371-48d7-a9a7-f50f4d2c5e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669e4-7371-48d7-a9a7-f50f4d2c5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42836-AE16-4D3C-A4F9-F3057E4CFA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669e4-7371-48d7-a9a7-f50f4d2c5e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BC8D7D-C0A0-4D66-A4E8-334D3F1602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158ED7-B6F8-40A9-A38B-D64AB7CB53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AB6EF1-6C6C-477C-9EE2-D2AE90CE6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400</Words>
  <Characters>2282</Characters>
  <Application>Microsoft Office Word</Application>
  <DocSecurity>0</DocSecurity>
  <Lines>19</Lines>
  <Paragraphs>5</Paragraphs>
  <ScaleCrop>false</ScaleCrop>
  <Company>Hewlett-Packard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 - 229.0 Prevention of Surgical Site Infection</dc:title>
  <dc:subject/>
  <dc:creator>MAGGIE</dc:creator>
  <cp:keywords/>
  <cp:lastModifiedBy>Andrew Morris</cp:lastModifiedBy>
  <cp:revision>7</cp:revision>
  <cp:lastPrinted>2020-03-02T19:19:00Z</cp:lastPrinted>
  <dcterms:created xsi:type="dcterms:W3CDTF">2023-02-03T03:09:00Z</dcterms:created>
  <dcterms:modified xsi:type="dcterms:W3CDTF">2024-06-28T02:00:00Z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0x010100B710A1418F96DE40ABC4B29D424915A4</vt:lpwstr>
  </property>
</Properties>
</file>