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18F9" w14:textId="77777777" w:rsidR="001738B7" w:rsidRPr="002E1719" w:rsidRDefault="001738B7" w:rsidP="264AF105">
      <w:pPr>
        <w:jc w:val="both"/>
        <w:rPr>
          <w:rFonts w:ascii="Book Antiqua" w:hAnsi="Book Antiqua"/>
          <w:b/>
          <w:bCs/>
          <w:sz w:val="23"/>
          <w:szCs w:val="23"/>
        </w:rPr>
      </w:pPr>
      <w:r w:rsidRPr="264AF105">
        <w:rPr>
          <w:rFonts w:ascii="Book Antiqua" w:hAnsi="Book Antiqua"/>
          <w:b/>
          <w:bCs/>
          <w:sz w:val="23"/>
          <w:szCs w:val="23"/>
        </w:rPr>
        <w:t>P</w:t>
      </w:r>
      <w:r w:rsidR="009F78C0" w:rsidRPr="264AF105">
        <w:rPr>
          <w:rFonts w:ascii="Book Antiqua" w:hAnsi="Book Antiqua"/>
          <w:b/>
          <w:bCs/>
          <w:sz w:val="23"/>
          <w:szCs w:val="23"/>
        </w:rPr>
        <w:t>URPOSE</w:t>
      </w:r>
      <w:r w:rsidRPr="264AF105">
        <w:rPr>
          <w:rFonts w:ascii="Book Antiqua" w:hAnsi="Book Antiqua"/>
          <w:b/>
          <w:bCs/>
          <w:sz w:val="23"/>
          <w:szCs w:val="23"/>
        </w:rPr>
        <w:t>:</w:t>
      </w:r>
    </w:p>
    <w:p w14:paraId="672A6659" w14:textId="77777777" w:rsidR="001C0873" w:rsidRDefault="001C0873" w:rsidP="001C0873">
      <w:pPr>
        <w:jc w:val="both"/>
        <w:rPr>
          <w:rFonts w:ascii="Book Antiqua" w:hAnsi="Book Antiqua"/>
          <w:sz w:val="23"/>
          <w:szCs w:val="23"/>
        </w:rPr>
      </w:pPr>
    </w:p>
    <w:p w14:paraId="690379A0" w14:textId="77777777" w:rsidR="009F78C0" w:rsidRPr="002E1719" w:rsidRDefault="004C6943" w:rsidP="001C0873">
      <w:p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To</w:t>
      </w:r>
      <w:r w:rsidR="0003620A" w:rsidRPr="002E1719">
        <w:rPr>
          <w:rFonts w:ascii="Book Antiqua" w:hAnsi="Book Antiqua"/>
          <w:sz w:val="23"/>
          <w:szCs w:val="23"/>
        </w:rPr>
        <w:t xml:space="preserve"> </w:t>
      </w:r>
      <w:r w:rsidR="00627105" w:rsidRPr="002E1719">
        <w:rPr>
          <w:rFonts w:ascii="Book Antiqua" w:hAnsi="Book Antiqua"/>
          <w:sz w:val="23"/>
          <w:szCs w:val="23"/>
        </w:rPr>
        <w:t xml:space="preserve">ensure </w:t>
      </w:r>
      <w:r w:rsidR="00A14F62" w:rsidRPr="002E1719">
        <w:rPr>
          <w:rFonts w:ascii="Book Antiqua" w:hAnsi="Book Antiqua"/>
          <w:sz w:val="23"/>
          <w:szCs w:val="23"/>
        </w:rPr>
        <w:t>safe</w:t>
      </w:r>
      <w:r w:rsidR="00627105" w:rsidRPr="002E1719">
        <w:rPr>
          <w:rFonts w:ascii="Book Antiqua" w:hAnsi="Book Antiqua"/>
          <w:sz w:val="23"/>
          <w:szCs w:val="23"/>
        </w:rPr>
        <w:t xml:space="preserve"> attendance during group </w:t>
      </w:r>
      <w:r w:rsidR="00A2390A" w:rsidRPr="002E1719">
        <w:rPr>
          <w:rFonts w:ascii="Book Antiqua" w:hAnsi="Book Antiqua"/>
          <w:sz w:val="23"/>
          <w:szCs w:val="23"/>
        </w:rPr>
        <w:t>settings</w:t>
      </w:r>
      <w:r w:rsidR="00627105" w:rsidRPr="002E1719">
        <w:rPr>
          <w:rFonts w:ascii="Book Antiqua" w:hAnsi="Book Antiqua"/>
          <w:sz w:val="23"/>
          <w:szCs w:val="23"/>
        </w:rPr>
        <w:t xml:space="preserve"> within patient care areas, to prevent the spread of infectious organisms and </w:t>
      </w:r>
      <w:r w:rsidR="0085220B" w:rsidRPr="002E1719">
        <w:rPr>
          <w:rFonts w:ascii="Book Antiqua" w:hAnsi="Book Antiqua"/>
          <w:sz w:val="23"/>
          <w:szCs w:val="23"/>
        </w:rPr>
        <w:t xml:space="preserve">to </w:t>
      </w:r>
      <w:r w:rsidR="00627105" w:rsidRPr="002E1719">
        <w:rPr>
          <w:rFonts w:ascii="Book Antiqua" w:hAnsi="Book Antiqua"/>
          <w:sz w:val="23"/>
          <w:szCs w:val="23"/>
        </w:rPr>
        <w:t>p</w:t>
      </w:r>
      <w:r w:rsidR="0085220B" w:rsidRPr="002E1719">
        <w:rPr>
          <w:rFonts w:ascii="Book Antiqua" w:hAnsi="Book Antiqua"/>
          <w:sz w:val="23"/>
          <w:szCs w:val="23"/>
        </w:rPr>
        <w:t>romote a</w:t>
      </w:r>
      <w:r w:rsidR="00DD4C65" w:rsidRPr="002E1719">
        <w:rPr>
          <w:rFonts w:ascii="Book Antiqua" w:hAnsi="Book Antiqua"/>
          <w:sz w:val="23"/>
          <w:szCs w:val="23"/>
        </w:rPr>
        <w:t>n overall</w:t>
      </w:r>
      <w:r w:rsidR="0085220B" w:rsidRPr="002E1719">
        <w:rPr>
          <w:rFonts w:ascii="Book Antiqua" w:hAnsi="Book Antiqua"/>
          <w:sz w:val="23"/>
          <w:szCs w:val="23"/>
        </w:rPr>
        <w:t xml:space="preserve"> safe</w:t>
      </w:r>
      <w:r w:rsidRPr="002E1719">
        <w:rPr>
          <w:rFonts w:ascii="Book Antiqua" w:hAnsi="Book Antiqua"/>
          <w:sz w:val="23"/>
          <w:szCs w:val="23"/>
        </w:rPr>
        <w:t xml:space="preserve"> therapeutic</w:t>
      </w:r>
      <w:r w:rsidR="0085220B" w:rsidRPr="002E1719">
        <w:rPr>
          <w:rFonts w:ascii="Book Antiqua" w:hAnsi="Book Antiqua"/>
          <w:sz w:val="23"/>
          <w:szCs w:val="23"/>
        </w:rPr>
        <w:t xml:space="preserve"> </w:t>
      </w:r>
      <w:r w:rsidR="00DD4C65" w:rsidRPr="002E1719">
        <w:rPr>
          <w:rFonts w:ascii="Book Antiqua" w:hAnsi="Book Antiqua"/>
          <w:sz w:val="23"/>
          <w:szCs w:val="23"/>
        </w:rPr>
        <w:t>environment</w:t>
      </w:r>
      <w:r w:rsidR="0085220B" w:rsidRPr="002E1719">
        <w:rPr>
          <w:rFonts w:ascii="Book Antiqua" w:hAnsi="Book Antiqua"/>
          <w:sz w:val="23"/>
          <w:szCs w:val="23"/>
        </w:rPr>
        <w:t xml:space="preserve"> for</w:t>
      </w:r>
      <w:r w:rsidR="00DD4C65" w:rsidRPr="002E1719">
        <w:rPr>
          <w:rFonts w:ascii="Book Antiqua" w:hAnsi="Book Antiqua"/>
          <w:sz w:val="23"/>
          <w:szCs w:val="23"/>
        </w:rPr>
        <w:t xml:space="preserve"> </w:t>
      </w:r>
      <w:r w:rsidR="0085220B" w:rsidRPr="002E1719">
        <w:rPr>
          <w:rFonts w:ascii="Book Antiqua" w:hAnsi="Book Antiqua"/>
          <w:sz w:val="23"/>
          <w:szCs w:val="23"/>
        </w:rPr>
        <w:t xml:space="preserve">patients, </w:t>
      </w:r>
      <w:r w:rsidR="00A362CF" w:rsidRPr="002E1719">
        <w:rPr>
          <w:rFonts w:ascii="Book Antiqua" w:hAnsi="Book Antiqua"/>
          <w:sz w:val="23"/>
          <w:szCs w:val="23"/>
        </w:rPr>
        <w:t>personnel,</w:t>
      </w:r>
      <w:r w:rsidR="0085220B" w:rsidRPr="002E1719">
        <w:rPr>
          <w:rFonts w:ascii="Book Antiqua" w:hAnsi="Book Antiqua"/>
          <w:sz w:val="23"/>
          <w:szCs w:val="23"/>
        </w:rPr>
        <w:t xml:space="preserve"> and </w:t>
      </w:r>
      <w:r w:rsidR="00DD4C65" w:rsidRPr="002E1719">
        <w:rPr>
          <w:rFonts w:ascii="Book Antiqua" w:hAnsi="Book Antiqua"/>
          <w:sz w:val="23"/>
          <w:szCs w:val="23"/>
        </w:rPr>
        <w:t>visitors</w:t>
      </w:r>
      <w:r w:rsidR="0085220B" w:rsidRPr="002E1719">
        <w:rPr>
          <w:rFonts w:ascii="Book Antiqua" w:hAnsi="Book Antiqua"/>
          <w:sz w:val="23"/>
          <w:szCs w:val="23"/>
        </w:rPr>
        <w:t xml:space="preserve"> at Children’s Hospital Los Angeles</w:t>
      </w:r>
      <w:r w:rsidR="00627105" w:rsidRPr="002E1719">
        <w:rPr>
          <w:rFonts w:ascii="Book Antiqua" w:hAnsi="Book Antiqua"/>
          <w:sz w:val="23"/>
          <w:szCs w:val="23"/>
        </w:rPr>
        <w:t>.</w:t>
      </w:r>
    </w:p>
    <w:p w14:paraId="0A37501D" w14:textId="77777777" w:rsidR="00627105" w:rsidRPr="002E1719" w:rsidRDefault="00627105">
      <w:pPr>
        <w:jc w:val="both"/>
        <w:rPr>
          <w:rFonts w:ascii="Book Antiqua" w:hAnsi="Book Antiqua"/>
          <w:sz w:val="23"/>
          <w:szCs w:val="23"/>
        </w:rPr>
      </w:pPr>
    </w:p>
    <w:p w14:paraId="0B9507A9" w14:textId="77777777" w:rsidR="007C3168" w:rsidRDefault="007C3168" w:rsidP="00381250">
      <w:pPr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SCOPE:</w:t>
      </w:r>
    </w:p>
    <w:p w14:paraId="7731E599" w14:textId="5E332077" w:rsidR="007C3168" w:rsidRDefault="007C3168" w:rsidP="00381250">
      <w:pPr>
        <w:jc w:val="both"/>
        <w:rPr>
          <w:rFonts w:ascii="Book Antiqua" w:hAnsi="Book Antiqua"/>
          <w:b/>
          <w:sz w:val="23"/>
          <w:szCs w:val="23"/>
        </w:rPr>
      </w:pPr>
    </w:p>
    <w:p w14:paraId="6A716971" w14:textId="7289A6C6" w:rsidR="007C3168" w:rsidRPr="007C3168" w:rsidRDefault="007C3168" w:rsidP="00381250">
      <w:pPr>
        <w:jc w:val="both"/>
        <w:rPr>
          <w:rFonts w:ascii="Book Antiqua" w:hAnsi="Book Antiqua"/>
          <w:bCs/>
          <w:sz w:val="23"/>
          <w:szCs w:val="23"/>
        </w:rPr>
      </w:pPr>
      <w:r w:rsidRPr="007C3168">
        <w:rPr>
          <w:rFonts w:ascii="Book Antiqua" w:hAnsi="Book Antiqua"/>
          <w:bCs/>
          <w:sz w:val="23"/>
          <w:szCs w:val="23"/>
        </w:rPr>
        <w:t>This policy is applicable to all CHLA team members</w:t>
      </w:r>
      <w:r>
        <w:rPr>
          <w:rFonts w:ascii="Book Antiqua" w:hAnsi="Book Antiqua"/>
          <w:bCs/>
          <w:sz w:val="23"/>
          <w:szCs w:val="23"/>
        </w:rPr>
        <w:t xml:space="preserve"> in the inpatient areas</w:t>
      </w:r>
      <w:r w:rsidRPr="007C3168">
        <w:rPr>
          <w:rFonts w:ascii="Book Antiqua" w:hAnsi="Book Antiqua"/>
          <w:bCs/>
          <w:sz w:val="23"/>
          <w:szCs w:val="23"/>
        </w:rPr>
        <w:t>.</w:t>
      </w:r>
    </w:p>
    <w:p w14:paraId="13C0957A" w14:textId="77777777" w:rsidR="007C3168" w:rsidRDefault="007C3168" w:rsidP="00381250">
      <w:pPr>
        <w:jc w:val="both"/>
        <w:rPr>
          <w:rFonts w:ascii="Book Antiqua" w:hAnsi="Book Antiqua"/>
          <w:b/>
          <w:sz w:val="23"/>
          <w:szCs w:val="23"/>
        </w:rPr>
      </w:pPr>
    </w:p>
    <w:p w14:paraId="1162D087" w14:textId="50421F88" w:rsidR="00381250" w:rsidRPr="002E1719" w:rsidRDefault="00381250" w:rsidP="00381250">
      <w:pPr>
        <w:jc w:val="both"/>
        <w:rPr>
          <w:rFonts w:ascii="Book Antiqua" w:hAnsi="Book Antiqua"/>
          <w:b/>
          <w:sz w:val="23"/>
          <w:szCs w:val="23"/>
        </w:rPr>
      </w:pPr>
      <w:r w:rsidRPr="002E1719">
        <w:rPr>
          <w:rFonts w:ascii="Book Antiqua" w:hAnsi="Book Antiqua"/>
          <w:b/>
          <w:sz w:val="23"/>
          <w:szCs w:val="23"/>
        </w:rPr>
        <w:t>DEFINITION:</w:t>
      </w:r>
    </w:p>
    <w:p w14:paraId="5DAB6C7B" w14:textId="77777777" w:rsidR="001C0873" w:rsidRDefault="001C0873" w:rsidP="001C0873">
      <w:pPr>
        <w:jc w:val="both"/>
        <w:rPr>
          <w:rFonts w:ascii="Book Antiqua" w:hAnsi="Book Antiqua"/>
          <w:sz w:val="23"/>
          <w:szCs w:val="23"/>
        </w:rPr>
      </w:pPr>
    </w:p>
    <w:p w14:paraId="7BF03EED" w14:textId="77777777" w:rsidR="00FA3B96" w:rsidRPr="002E1719" w:rsidRDefault="00FA3B96" w:rsidP="001C0873">
      <w:p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 xml:space="preserve">Patient Care Areas are identified as </w:t>
      </w:r>
      <w:r w:rsidRPr="002E1719">
        <w:rPr>
          <w:rFonts w:ascii="Book Antiqua" w:hAnsi="Book Antiqua"/>
          <w:i/>
          <w:sz w:val="23"/>
          <w:szCs w:val="23"/>
        </w:rPr>
        <w:t>shared space for a group activity or event</w:t>
      </w:r>
      <w:r w:rsidRPr="002E1719">
        <w:rPr>
          <w:rFonts w:ascii="Book Antiqua" w:hAnsi="Book Antiqua"/>
          <w:sz w:val="23"/>
          <w:szCs w:val="23"/>
        </w:rPr>
        <w:t xml:space="preserve">. Patient care areas include but are not limited to, Playrooms, Teen Lounge, </w:t>
      </w:r>
      <w:r w:rsidR="00A14F62" w:rsidRPr="002E1719">
        <w:rPr>
          <w:rFonts w:ascii="Book Antiqua" w:hAnsi="Book Antiqua"/>
          <w:sz w:val="23"/>
          <w:szCs w:val="23"/>
        </w:rPr>
        <w:t xml:space="preserve">and </w:t>
      </w:r>
      <w:r w:rsidRPr="002E1719">
        <w:rPr>
          <w:rFonts w:ascii="Book Antiqua" w:hAnsi="Book Antiqua"/>
          <w:sz w:val="23"/>
          <w:szCs w:val="23"/>
        </w:rPr>
        <w:t>Multi Use Rooms</w:t>
      </w:r>
      <w:r w:rsidR="00531EF8" w:rsidRPr="002E1719">
        <w:rPr>
          <w:rFonts w:ascii="Book Antiqua" w:hAnsi="Book Antiqua"/>
          <w:sz w:val="23"/>
          <w:szCs w:val="23"/>
        </w:rPr>
        <w:t xml:space="preserve"> (MUR)</w:t>
      </w:r>
    </w:p>
    <w:p w14:paraId="02EB378F" w14:textId="77777777" w:rsidR="00A2390A" w:rsidRPr="002E1719" w:rsidRDefault="00A2390A" w:rsidP="00381250">
      <w:pPr>
        <w:jc w:val="both"/>
        <w:rPr>
          <w:rFonts w:ascii="Book Antiqua" w:hAnsi="Book Antiqua"/>
          <w:b/>
          <w:sz w:val="23"/>
          <w:szCs w:val="23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2"/>
        <w:gridCol w:w="5886"/>
      </w:tblGrid>
      <w:tr w:rsidR="00A2390A" w:rsidRPr="002E1719" w14:paraId="4F2338A3" w14:textId="77777777" w:rsidTr="0014032C">
        <w:tc>
          <w:tcPr>
            <w:tcW w:w="3672" w:type="dxa"/>
          </w:tcPr>
          <w:p w14:paraId="6D46F1DB" w14:textId="77777777" w:rsidR="00A2390A" w:rsidRPr="002E1719" w:rsidRDefault="00A2390A" w:rsidP="0014032C">
            <w:pPr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2E1719">
              <w:rPr>
                <w:rFonts w:ascii="Book Antiqua" w:hAnsi="Book Antiqua"/>
                <w:b/>
                <w:sz w:val="23"/>
                <w:szCs w:val="23"/>
              </w:rPr>
              <w:t>Playrooms</w:t>
            </w:r>
          </w:p>
        </w:tc>
        <w:tc>
          <w:tcPr>
            <w:tcW w:w="5886" w:type="dxa"/>
          </w:tcPr>
          <w:p w14:paraId="467A0B3D" w14:textId="77777777" w:rsidR="00A2390A" w:rsidRPr="002E1719" w:rsidRDefault="00A2390A" w:rsidP="0014032C">
            <w:p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2E1719">
              <w:rPr>
                <w:rFonts w:ascii="Book Antiqua" w:hAnsi="Book Antiqua"/>
                <w:sz w:val="23"/>
                <w:szCs w:val="23"/>
              </w:rPr>
              <w:t xml:space="preserve">A </w:t>
            </w:r>
            <w:r w:rsidR="00FE4681" w:rsidRPr="002E1719">
              <w:rPr>
                <w:rFonts w:ascii="Book Antiqua" w:hAnsi="Book Antiqua"/>
                <w:color w:val="000000"/>
                <w:sz w:val="23"/>
                <w:szCs w:val="23"/>
              </w:rPr>
              <w:t xml:space="preserve">supervised </w:t>
            </w:r>
            <w:r w:rsidRPr="002E1719">
              <w:rPr>
                <w:rFonts w:ascii="Book Antiqua" w:hAnsi="Book Antiqua"/>
                <w:sz w:val="23"/>
                <w:szCs w:val="23"/>
              </w:rPr>
              <w:t xml:space="preserve">space for patients and 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>visitors</w:t>
            </w:r>
            <w:r w:rsidRPr="002E1719">
              <w:rPr>
                <w:rFonts w:ascii="Book Antiqua" w:hAnsi="Book Antiqua"/>
                <w:sz w:val="23"/>
                <w:szCs w:val="23"/>
              </w:rPr>
              <w:t xml:space="preserve"> 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>of all ages</w:t>
            </w:r>
            <w:r w:rsidRPr="002E1719">
              <w:rPr>
                <w:rFonts w:ascii="Book Antiqua" w:hAnsi="Book Antiqua"/>
                <w:sz w:val="23"/>
                <w:szCs w:val="23"/>
              </w:rPr>
              <w:t xml:space="preserve"> </w:t>
            </w:r>
          </w:p>
        </w:tc>
      </w:tr>
      <w:tr w:rsidR="00A2390A" w:rsidRPr="002E1719" w14:paraId="2F0FEC93" w14:textId="77777777" w:rsidTr="0014032C">
        <w:tc>
          <w:tcPr>
            <w:tcW w:w="3672" w:type="dxa"/>
          </w:tcPr>
          <w:p w14:paraId="055BDDE2" w14:textId="77777777" w:rsidR="00A2390A" w:rsidRPr="002E1719" w:rsidRDefault="00505565" w:rsidP="0014032C">
            <w:pPr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2E1719">
              <w:rPr>
                <w:rFonts w:ascii="Book Antiqua" w:hAnsi="Book Antiqua"/>
                <w:b/>
                <w:sz w:val="23"/>
                <w:szCs w:val="23"/>
              </w:rPr>
              <w:t>Multi Use Rooms (</w:t>
            </w:r>
            <w:r w:rsidR="00C545C3" w:rsidRPr="002E1719">
              <w:rPr>
                <w:rFonts w:ascii="Book Antiqua" w:hAnsi="Book Antiqua"/>
                <w:b/>
                <w:sz w:val="23"/>
                <w:szCs w:val="23"/>
              </w:rPr>
              <w:t>M</w:t>
            </w:r>
            <w:r w:rsidR="00531EF8" w:rsidRPr="002E1719">
              <w:rPr>
                <w:rFonts w:ascii="Book Antiqua" w:hAnsi="Book Antiqua"/>
                <w:b/>
                <w:sz w:val="23"/>
                <w:szCs w:val="23"/>
              </w:rPr>
              <w:t>UR</w:t>
            </w:r>
            <w:r w:rsidRPr="002E1719">
              <w:rPr>
                <w:rFonts w:ascii="Book Antiqua" w:hAnsi="Book Antiqua"/>
                <w:b/>
                <w:sz w:val="23"/>
                <w:szCs w:val="23"/>
              </w:rPr>
              <w:t>)</w:t>
            </w:r>
          </w:p>
        </w:tc>
        <w:tc>
          <w:tcPr>
            <w:tcW w:w="5886" w:type="dxa"/>
          </w:tcPr>
          <w:p w14:paraId="7183766D" w14:textId="77777777" w:rsidR="00A2390A" w:rsidRPr="002E1719" w:rsidRDefault="00682A62" w:rsidP="00BC5965">
            <w:p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2E1719">
              <w:rPr>
                <w:rFonts w:ascii="Book Antiqua" w:hAnsi="Book Antiqua"/>
                <w:sz w:val="23"/>
                <w:szCs w:val="23"/>
              </w:rPr>
              <w:t xml:space="preserve">MUR is used for (but not limited to) 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 xml:space="preserve">school, </w:t>
            </w:r>
            <w:r w:rsidR="00150CEF" w:rsidRPr="002E1719">
              <w:rPr>
                <w:rFonts w:ascii="Book Antiqua" w:hAnsi="Book Antiqua"/>
                <w:sz w:val="23"/>
                <w:szCs w:val="23"/>
              </w:rPr>
              <w:t>Literally Healing reading activities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 xml:space="preserve">, and </w:t>
            </w:r>
            <w:r w:rsidR="004C6943" w:rsidRPr="002E1719">
              <w:rPr>
                <w:rFonts w:ascii="Book Antiqua" w:hAnsi="Book Antiqua"/>
                <w:sz w:val="23"/>
                <w:szCs w:val="23"/>
              </w:rPr>
              <w:t xml:space="preserve">supervised 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>Child Life</w:t>
            </w:r>
            <w:r w:rsidR="004C6943" w:rsidRPr="002E1719">
              <w:rPr>
                <w:rFonts w:ascii="Book Antiqua" w:hAnsi="Book Antiqua"/>
                <w:sz w:val="23"/>
                <w:szCs w:val="23"/>
              </w:rPr>
              <w:t xml:space="preserve"> activities</w:t>
            </w:r>
            <w:r w:rsidR="00C545C3" w:rsidRPr="002E1719">
              <w:rPr>
                <w:rFonts w:ascii="Book Antiqua" w:hAnsi="Book Antiqua"/>
                <w:sz w:val="23"/>
                <w:szCs w:val="23"/>
              </w:rPr>
              <w:t xml:space="preserve"> for patients and visitors</w:t>
            </w:r>
          </w:p>
        </w:tc>
      </w:tr>
      <w:tr w:rsidR="00A2390A" w:rsidRPr="002E1719" w14:paraId="51945BFC" w14:textId="77777777" w:rsidTr="0014032C">
        <w:tc>
          <w:tcPr>
            <w:tcW w:w="3672" w:type="dxa"/>
          </w:tcPr>
          <w:p w14:paraId="5B1E610C" w14:textId="77777777" w:rsidR="00A2390A" w:rsidRPr="002E1719" w:rsidRDefault="00C545C3" w:rsidP="0014032C">
            <w:pPr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2E1719">
              <w:rPr>
                <w:rFonts w:ascii="Book Antiqua" w:hAnsi="Book Antiqua"/>
                <w:b/>
                <w:sz w:val="23"/>
                <w:szCs w:val="23"/>
              </w:rPr>
              <w:t>Teen Lounge</w:t>
            </w:r>
          </w:p>
        </w:tc>
        <w:tc>
          <w:tcPr>
            <w:tcW w:w="5886" w:type="dxa"/>
          </w:tcPr>
          <w:p w14:paraId="32571F11" w14:textId="77777777" w:rsidR="00A2390A" w:rsidRPr="002E1719" w:rsidRDefault="00C545C3" w:rsidP="0014032C">
            <w:p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2E1719">
              <w:rPr>
                <w:rFonts w:ascii="Book Antiqua" w:hAnsi="Book Antiqua"/>
                <w:sz w:val="23"/>
                <w:szCs w:val="23"/>
              </w:rPr>
              <w:t xml:space="preserve">A </w:t>
            </w:r>
            <w:r w:rsidR="004C6943" w:rsidRPr="002E1719">
              <w:rPr>
                <w:rFonts w:ascii="Book Antiqua" w:hAnsi="Book Antiqua"/>
                <w:sz w:val="23"/>
                <w:szCs w:val="23"/>
              </w:rPr>
              <w:t xml:space="preserve">supervised </w:t>
            </w:r>
            <w:r w:rsidRPr="002E1719">
              <w:rPr>
                <w:rFonts w:ascii="Book Antiqua" w:hAnsi="Book Antiqua"/>
                <w:sz w:val="23"/>
                <w:szCs w:val="23"/>
              </w:rPr>
              <w:t>space for adolescent patients and visitors (12 and up)</w:t>
            </w:r>
          </w:p>
        </w:tc>
      </w:tr>
    </w:tbl>
    <w:p w14:paraId="68107741" w14:textId="77777777" w:rsidR="00A2390A" w:rsidRPr="007C3168" w:rsidRDefault="004C6943" w:rsidP="004C6943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b/>
          <w:i/>
          <w:iCs/>
          <w:sz w:val="23"/>
          <w:szCs w:val="23"/>
        </w:rPr>
      </w:pPr>
      <w:r w:rsidRPr="007C3168">
        <w:rPr>
          <w:rFonts w:ascii="Book Antiqua" w:hAnsi="Book Antiqua"/>
          <w:b/>
          <w:i/>
          <w:iCs/>
          <w:sz w:val="23"/>
          <w:szCs w:val="23"/>
        </w:rPr>
        <w:t xml:space="preserve">This policy does not apply to </w:t>
      </w:r>
      <w:r w:rsidR="00471144" w:rsidRPr="007C3168">
        <w:rPr>
          <w:rFonts w:ascii="Book Antiqua" w:hAnsi="Book Antiqua"/>
          <w:b/>
          <w:i/>
          <w:iCs/>
          <w:sz w:val="23"/>
          <w:szCs w:val="23"/>
        </w:rPr>
        <w:t>outpatient a</w:t>
      </w:r>
      <w:r w:rsidR="00E83106" w:rsidRPr="007C3168">
        <w:rPr>
          <w:rFonts w:ascii="Book Antiqua" w:hAnsi="Book Antiqua"/>
          <w:b/>
          <w:i/>
          <w:iCs/>
          <w:sz w:val="23"/>
          <w:szCs w:val="23"/>
        </w:rPr>
        <w:t>reas</w:t>
      </w:r>
    </w:p>
    <w:p w14:paraId="6A05A809" w14:textId="77777777" w:rsidR="001738B7" w:rsidRPr="002E1719" w:rsidRDefault="001738B7">
      <w:pPr>
        <w:jc w:val="both"/>
        <w:rPr>
          <w:rFonts w:ascii="Book Antiqua" w:hAnsi="Book Antiqua"/>
          <w:sz w:val="23"/>
          <w:szCs w:val="23"/>
        </w:rPr>
      </w:pPr>
    </w:p>
    <w:p w14:paraId="5A39BBE3" w14:textId="77777777" w:rsidR="00DA54BB" w:rsidRDefault="00DA54BB">
      <w:pPr>
        <w:jc w:val="both"/>
        <w:rPr>
          <w:rFonts w:ascii="Book Antiqua" w:hAnsi="Book Antiqua"/>
          <w:b/>
          <w:sz w:val="23"/>
          <w:szCs w:val="23"/>
        </w:rPr>
      </w:pPr>
    </w:p>
    <w:p w14:paraId="7A4835F3" w14:textId="77777777" w:rsidR="001738B7" w:rsidRDefault="001738B7">
      <w:pPr>
        <w:jc w:val="both"/>
        <w:rPr>
          <w:rFonts w:ascii="Book Antiqua" w:hAnsi="Book Antiqua"/>
          <w:b/>
          <w:sz w:val="23"/>
          <w:szCs w:val="23"/>
        </w:rPr>
      </w:pPr>
      <w:r w:rsidRPr="002E1719">
        <w:rPr>
          <w:rFonts w:ascii="Book Antiqua" w:hAnsi="Book Antiqua"/>
          <w:b/>
          <w:sz w:val="23"/>
          <w:szCs w:val="23"/>
        </w:rPr>
        <w:t>PROCEDURE:</w:t>
      </w:r>
    </w:p>
    <w:p w14:paraId="41C8F396" w14:textId="77777777" w:rsidR="001C0873" w:rsidRPr="002E1719" w:rsidRDefault="001C0873">
      <w:pPr>
        <w:jc w:val="both"/>
        <w:rPr>
          <w:rFonts w:ascii="Book Antiqua" w:hAnsi="Book Antiqua"/>
          <w:b/>
          <w:sz w:val="23"/>
          <w:szCs w:val="23"/>
        </w:rPr>
      </w:pPr>
    </w:p>
    <w:p w14:paraId="1814BBED" w14:textId="77777777" w:rsidR="004F7488" w:rsidRPr="002E1719" w:rsidRDefault="00BC5965">
      <w:pPr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  <w:u w:val="single"/>
        </w:rPr>
        <w:t>Factors guiding playroom attendance</w:t>
      </w:r>
    </w:p>
    <w:p w14:paraId="3259A5DF" w14:textId="77777777" w:rsidR="00BC5965" w:rsidRPr="00DA54BB" w:rsidRDefault="00BC5965" w:rsidP="00731641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DA54BB">
        <w:rPr>
          <w:rFonts w:ascii="Book Antiqua" w:hAnsi="Book Antiqua"/>
          <w:sz w:val="23"/>
          <w:szCs w:val="23"/>
        </w:rPr>
        <w:t>Isolation Status</w:t>
      </w:r>
    </w:p>
    <w:p w14:paraId="0F1E51DC" w14:textId="77777777" w:rsidR="00731641" w:rsidRPr="00DA54BB" w:rsidRDefault="00300C29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DA54BB">
        <w:rPr>
          <w:rFonts w:ascii="Book Antiqua" w:hAnsi="Book Antiqua"/>
          <w:sz w:val="23"/>
          <w:szCs w:val="23"/>
        </w:rPr>
        <w:t>Patients in Standard Precautions</w:t>
      </w:r>
      <w:r w:rsidR="00BC5965" w:rsidRPr="00DA54BB">
        <w:rPr>
          <w:rFonts w:ascii="Book Antiqua" w:hAnsi="Book Antiqua"/>
          <w:sz w:val="23"/>
          <w:szCs w:val="23"/>
        </w:rPr>
        <w:t xml:space="preserve"> are permitted to attend playrooms.</w:t>
      </w:r>
    </w:p>
    <w:p w14:paraId="7650EDEF" w14:textId="77777777" w:rsidR="00BC5965" w:rsidRPr="00DA54BB" w:rsidRDefault="00BC5965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DA54BB">
        <w:rPr>
          <w:rFonts w:ascii="Book Antiqua" w:hAnsi="Book Antiqua"/>
          <w:sz w:val="23"/>
          <w:szCs w:val="23"/>
        </w:rPr>
        <w:t xml:space="preserve">Patients on Transmission-Based Precautions are not permitted to attend playrooms (see </w:t>
      </w:r>
      <w:r w:rsidR="00366533">
        <w:rPr>
          <w:rFonts w:ascii="Book Antiqua" w:hAnsi="Book Antiqua"/>
          <w:sz w:val="23"/>
          <w:szCs w:val="23"/>
        </w:rPr>
        <w:t xml:space="preserve">CHLA Policy </w:t>
      </w:r>
      <w:r w:rsidRPr="001C0873">
        <w:rPr>
          <w:rFonts w:ascii="Book Antiqua" w:hAnsi="Book Antiqua"/>
          <w:sz w:val="23"/>
          <w:szCs w:val="23"/>
        </w:rPr>
        <w:t xml:space="preserve">IC </w:t>
      </w:r>
      <w:r w:rsidR="00A362CF" w:rsidRPr="001C0873">
        <w:rPr>
          <w:rFonts w:ascii="Book Antiqua" w:hAnsi="Book Antiqua"/>
          <w:sz w:val="23"/>
          <w:szCs w:val="23"/>
        </w:rPr>
        <w:t>–</w:t>
      </w:r>
      <w:r w:rsidR="00366533" w:rsidRPr="001C0873">
        <w:rPr>
          <w:rFonts w:ascii="Book Antiqua" w:hAnsi="Book Antiqua"/>
          <w:sz w:val="23"/>
          <w:szCs w:val="23"/>
        </w:rPr>
        <w:t xml:space="preserve"> </w:t>
      </w:r>
      <w:r w:rsidRPr="001C0873">
        <w:rPr>
          <w:rFonts w:ascii="Book Antiqua" w:hAnsi="Book Antiqua"/>
          <w:sz w:val="23"/>
          <w:szCs w:val="23"/>
        </w:rPr>
        <w:t>301</w:t>
      </w:r>
      <w:r w:rsidR="00A362CF" w:rsidRPr="001C0873">
        <w:rPr>
          <w:rFonts w:ascii="Book Antiqua" w:hAnsi="Book Antiqua"/>
          <w:sz w:val="23"/>
          <w:szCs w:val="23"/>
        </w:rPr>
        <w:t>.0</w:t>
      </w:r>
      <w:r w:rsidRPr="001C0873">
        <w:rPr>
          <w:rFonts w:ascii="Book Antiqua" w:hAnsi="Book Antiqua"/>
          <w:sz w:val="23"/>
          <w:szCs w:val="23"/>
        </w:rPr>
        <w:t xml:space="preserve"> </w:t>
      </w:r>
      <w:r w:rsidR="00366533" w:rsidRPr="001C0873">
        <w:rPr>
          <w:rFonts w:ascii="Book Antiqua" w:hAnsi="Book Antiqua"/>
          <w:sz w:val="23"/>
          <w:szCs w:val="23"/>
        </w:rPr>
        <w:t>Isolation Precautions</w:t>
      </w:r>
      <w:r w:rsidR="00366533">
        <w:rPr>
          <w:rFonts w:ascii="Book Antiqua" w:hAnsi="Book Antiqua"/>
          <w:sz w:val="23"/>
          <w:szCs w:val="23"/>
        </w:rPr>
        <w:t xml:space="preserve"> </w:t>
      </w:r>
      <w:r w:rsidRPr="00DA54BB">
        <w:rPr>
          <w:rFonts w:ascii="Book Antiqua" w:hAnsi="Book Antiqua"/>
          <w:sz w:val="23"/>
          <w:szCs w:val="23"/>
        </w:rPr>
        <w:t>for more information).</w:t>
      </w:r>
    </w:p>
    <w:p w14:paraId="31E5D94E" w14:textId="77777777" w:rsidR="00BC5965" w:rsidRDefault="00BC5965" w:rsidP="00731641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Medical Stability</w:t>
      </w:r>
    </w:p>
    <w:p w14:paraId="24623444" w14:textId="77777777" w:rsidR="004C6943" w:rsidRPr="002E1719" w:rsidRDefault="004C6943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Patients who are medically stable and do not require continuous observation by licensed HCP</w:t>
      </w:r>
    </w:p>
    <w:p w14:paraId="55121B48" w14:textId="77777777" w:rsidR="00731641" w:rsidRPr="002E1719" w:rsidRDefault="00731641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 xml:space="preserve">Patients with PCA pumps are permitted to attend as long as there is </w:t>
      </w:r>
      <w:r w:rsidR="00CA2292" w:rsidRPr="002E1719">
        <w:rPr>
          <w:rFonts w:ascii="Book Antiqua" w:hAnsi="Book Antiqua"/>
          <w:sz w:val="23"/>
          <w:szCs w:val="23"/>
        </w:rPr>
        <w:t xml:space="preserve">a </w:t>
      </w:r>
      <w:r w:rsidR="007005F9" w:rsidRPr="002E1719">
        <w:rPr>
          <w:rFonts w:ascii="Book Antiqua" w:hAnsi="Book Antiqua"/>
          <w:sz w:val="23"/>
          <w:szCs w:val="23"/>
        </w:rPr>
        <w:t>hospital staff</w:t>
      </w:r>
      <w:r w:rsidRPr="002E1719">
        <w:rPr>
          <w:rFonts w:ascii="Book Antiqua" w:hAnsi="Book Antiqua"/>
          <w:sz w:val="23"/>
          <w:szCs w:val="23"/>
        </w:rPr>
        <w:t xml:space="preserve"> or family member over the age of </w:t>
      </w:r>
      <w:r w:rsidR="007005F9" w:rsidRPr="002E1719">
        <w:rPr>
          <w:rFonts w:ascii="Book Antiqua" w:hAnsi="Book Antiqua"/>
          <w:sz w:val="23"/>
          <w:szCs w:val="23"/>
        </w:rPr>
        <w:t xml:space="preserve">16 </w:t>
      </w:r>
      <w:r w:rsidRPr="002E1719">
        <w:rPr>
          <w:rFonts w:ascii="Book Antiqua" w:hAnsi="Book Antiqua"/>
          <w:sz w:val="23"/>
          <w:szCs w:val="23"/>
        </w:rPr>
        <w:t xml:space="preserve">accompanying during </w:t>
      </w:r>
      <w:r w:rsidRPr="002E1719">
        <w:rPr>
          <w:rFonts w:ascii="Book Antiqua" w:hAnsi="Book Antiqua"/>
          <w:b/>
          <w:sz w:val="23"/>
          <w:szCs w:val="23"/>
        </w:rPr>
        <w:t>transport</w:t>
      </w:r>
      <w:r w:rsidR="004C6943" w:rsidRPr="002E1719">
        <w:rPr>
          <w:rFonts w:ascii="Book Antiqua" w:hAnsi="Book Antiqua"/>
          <w:b/>
          <w:sz w:val="23"/>
          <w:szCs w:val="23"/>
        </w:rPr>
        <w:t xml:space="preserve"> </w:t>
      </w:r>
      <w:r w:rsidR="004C6943" w:rsidRPr="002E1719">
        <w:rPr>
          <w:rFonts w:ascii="Book Antiqua" w:hAnsi="Book Antiqua"/>
          <w:sz w:val="23"/>
          <w:szCs w:val="23"/>
        </w:rPr>
        <w:t>and</w:t>
      </w:r>
      <w:r w:rsidR="004C6943" w:rsidRPr="002E1719">
        <w:rPr>
          <w:rFonts w:ascii="Book Antiqua" w:hAnsi="Book Antiqua"/>
          <w:b/>
          <w:sz w:val="23"/>
          <w:szCs w:val="23"/>
        </w:rPr>
        <w:t xml:space="preserve"> </w:t>
      </w:r>
      <w:r w:rsidR="007558CA" w:rsidRPr="002E1719">
        <w:rPr>
          <w:rFonts w:ascii="Book Antiqua" w:hAnsi="Book Antiqua"/>
          <w:sz w:val="23"/>
          <w:szCs w:val="23"/>
        </w:rPr>
        <w:t>the bedside R.N.</w:t>
      </w:r>
      <w:r w:rsidR="004C6943" w:rsidRPr="002E1719">
        <w:rPr>
          <w:rFonts w:ascii="Book Antiqua" w:hAnsi="Book Antiqua"/>
          <w:sz w:val="23"/>
          <w:szCs w:val="23"/>
        </w:rPr>
        <w:t xml:space="preserve"> contact number </w:t>
      </w:r>
      <w:r w:rsidR="007558CA" w:rsidRPr="002E1719">
        <w:rPr>
          <w:rFonts w:ascii="Book Antiqua" w:hAnsi="Book Antiqua"/>
          <w:sz w:val="23"/>
          <w:szCs w:val="23"/>
        </w:rPr>
        <w:t>is available</w:t>
      </w:r>
      <w:r w:rsidRPr="002E1719">
        <w:rPr>
          <w:rFonts w:ascii="Book Antiqua" w:hAnsi="Book Antiqua"/>
          <w:sz w:val="23"/>
          <w:szCs w:val="23"/>
        </w:rPr>
        <w:t xml:space="preserve"> (</w:t>
      </w:r>
      <w:r w:rsidR="00BC5965">
        <w:rPr>
          <w:rFonts w:ascii="Book Antiqua" w:hAnsi="Book Antiqua"/>
          <w:sz w:val="23"/>
          <w:szCs w:val="23"/>
        </w:rPr>
        <w:t xml:space="preserve">See </w:t>
      </w:r>
      <w:r w:rsidR="00A362CF" w:rsidRPr="001C0873">
        <w:rPr>
          <w:rFonts w:ascii="Book Antiqua" w:hAnsi="Book Antiqua"/>
          <w:sz w:val="23"/>
          <w:szCs w:val="23"/>
        </w:rPr>
        <w:t>PC – 056.1</w:t>
      </w:r>
      <w:r w:rsidR="00BC5965" w:rsidRPr="001C0873">
        <w:rPr>
          <w:rFonts w:ascii="Book Antiqua" w:hAnsi="Book Antiqua"/>
          <w:sz w:val="23"/>
          <w:szCs w:val="23"/>
        </w:rPr>
        <w:t xml:space="preserve"> </w:t>
      </w:r>
      <w:r w:rsidR="00F0609E" w:rsidRPr="001C0873">
        <w:rPr>
          <w:rFonts w:ascii="Book Antiqua" w:hAnsi="Book Antiqua"/>
          <w:sz w:val="23"/>
          <w:szCs w:val="23"/>
        </w:rPr>
        <w:t>Transport Pyramid</w:t>
      </w:r>
      <w:r w:rsidR="00F0609E">
        <w:rPr>
          <w:rFonts w:ascii="Book Antiqua" w:hAnsi="Book Antiqua"/>
          <w:sz w:val="23"/>
          <w:szCs w:val="23"/>
        </w:rPr>
        <w:t xml:space="preserve"> </w:t>
      </w:r>
      <w:r w:rsidR="00BC5965">
        <w:rPr>
          <w:rFonts w:ascii="Book Antiqua" w:hAnsi="Book Antiqua"/>
          <w:sz w:val="23"/>
          <w:szCs w:val="23"/>
        </w:rPr>
        <w:t>for more details</w:t>
      </w:r>
      <w:r w:rsidRPr="002E1719">
        <w:rPr>
          <w:rFonts w:ascii="Book Antiqua" w:hAnsi="Book Antiqua"/>
          <w:sz w:val="23"/>
          <w:szCs w:val="23"/>
        </w:rPr>
        <w:t xml:space="preserve">) </w:t>
      </w:r>
    </w:p>
    <w:p w14:paraId="73D53D4A" w14:textId="77777777" w:rsidR="002C5C92" w:rsidRDefault="00731641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lastRenderedPageBreak/>
        <w:t xml:space="preserve">Patients who are on </w:t>
      </w:r>
      <w:r w:rsidR="007558CA" w:rsidRPr="002E1719">
        <w:rPr>
          <w:rFonts w:ascii="Book Antiqua" w:hAnsi="Book Antiqua"/>
          <w:sz w:val="23"/>
          <w:szCs w:val="23"/>
        </w:rPr>
        <w:t xml:space="preserve">portable </w:t>
      </w:r>
      <w:r w:rsidRPr="002E1719">
        <w:rPr>
          <w:rFonts w:ascii="Book Antiqua" w:hAnsi="Book Antiqua"/>
          <w:sz w:val="23"/>
          <w:szCs w:val="23"/>
        </w:rPr>
        <w:t xml:space="preserve">telemetry are permitted to attend their unit based </w:t>
      </w:r>
      <w:r w:rsidR="007558CA" w:rsidRPr="002E1719">
        <w:rPr>
          <w:rFonts w:ascii="Book Antiqua" w:hAnsi="Book Antiqua"/>
          <w:sz w:val="23"/>
          <w:szCs w:val="23"/>
        </w:rPr>
        <w:t>play</w:t>
      </w:r>
      <w:r w:rsidRPr="002E1719">
        <w:rPr>
          <w:rFonts w:ascii="Book Antiqua" w:hAnsi="Book Antiqua"/>
          <w:sz w:val="23"/>
          <w:szCs w:val="23"/>
        </w:rPr>
        <w:t>room unless explicitly ordered by provider to be off t</w:t>
      </w:r>
      <w:r w:rsidR="007C1294" w:rsidRPr="002E1719">
        <w:rPr>
          <w:rFonts w:ascii="Book Antiqua" w:hAnsi="Book Antiqua"/>
          <w:sz w:val="23"/>
          <w:szCs w:val="23"/>
        </w:rPr>
        <w:t>elemetry when leaving the floor</w:t>
      </w:r>
      <w:r w:rsidRPr="002E1719">
        <w:rPr>
          <w:rFonts w:ascii="Book Antiqua" w:hAnsi="Book Antiqua"/>
          <w:sz w:val="23"/>
          <w:szCs w:val="23"/>
        </w:rPr>
        <w:t xml:space="preserve"> </w:t>
      </w:r>
    </w:p>
    <w:p w14:paraId="72DDCFD2" w14:textId="77777777" w:rsidR="00155114" w:rsidRDefault="00155114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Patients on a ventricular assisted device (VAD) can attend CV Acute Playroom with physician consent. (R.N. and one additional staff person must be present with patient)</w:t>
      </w:r>
    </w:p>
    <w:p w14:paraId="00B7AF8B" w14:textId="77777777" w:rsidR="00673460" w:rsidRDefault="00673460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Patients receiving continuous chemo and/or blood product transfusions must stay on their respective unit to ensure proper monitoring</w:t>
      </w:r>
    </w:p>
    <w:p w14:paraId="72A3D3EC" w14:textId="77777777" w:rsidR="00DA54BB" w:rsidRPr="00FD154A" w:rsidRDefault="00DA54BB" w:rsidP="00DA54BB">
      <w:pPr>
        <w:pStyle w:val="ListParagraph"/>
        <w:ind w:left="1440"/>
        <w:jc w:val="both"/>
        <w:rPr>
          <w:rFonts w:ascii="Book Antiqua" w:hAnsi="Book Antiqua"/>
          <w:sz w:val="23"/>
          <w:szCs w:val="23"/>
        </w:rPr>
      </w:pPr>
    </w:p>
    <w:p w14:paraId="4DCB32F3" w14:textId="77777777" w:rsidR="00BC5965" w:rsidRDefault="00155114" w:rsidP="002C5C92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Transplant </w:t>
      </w:r>
      <w:r w:rsidR="00BC5965">
        <w:rPr>
          <w:rFonts w:ascii="Book Antiqua" w:hAnsi="Book Antiqua"/>
          <w:sz w:val="23"/>
          <w:szCs w:val="23"/>
        </w:rPr>
        <w:t>Populations</w:t>
      </w:r>
      <w:r w:rsidR="002B6B98">
        <w:rPr>
          <w:rFonts w:ascii="Book Antiqua" w:hAnsi="Book Antiqua"/>
          <w:sz w:val="23"/>
          <w:szCs w:val="23"/>
        </w:rPr>
        <w:t xml:space="preserve"> </w:t>
      </w:r>
    </w:p>
    <w:p w14:paraId="74A10881" w14:textId="77777777" w:rsidR="001C3661" w:rsidRDefault="001C3661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Eligibility of transplant patients to attend playrooms or multi-use rooms will be managed</w:t>
      </w:r>
      <w:r w:rsidR="000F1224">
        <w:rPr>
          <w:rFonts w:ascii="Book Antiqua" w:hAnsi="Book Antiqua"/>
          <w:sz w:val="23"/>
          <w:szCs w:val="23"/>
        </w:rPr>
        <w:t xml:space="preserve"> and communicated to the individuals staffing the rooms</w:t>
      </w:r>
      <w:r>
        <w:rPr>
          <w:rFonts w:ascii="Book Antiqua" w:hAnsi="Book Antiqua"/>
          <w:sz w:val="23"/>
          <w:szCs w:val="23"/>
        </w:rPr>
        <w:t xml:space="preserve"> by the Child Life specialist assigned to the service.</w:t>
      </w:r>
    </w:p>
    <w:p w14:paraId="2D6D8118" w14:textId="77777777" w:rsidR="00BC5965" w:rsidRDefault="00BC5965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Renal transplant patients may </w:t>
      </w:r>
      <w:r w:rsidR="001C24F1">
        <w:rPr>
          <w:rFonts w:ascii="Book Antiqua" w:hAnsi="Book Antiqua"/>
          <w:sz w:val="23"/>
          <w:szCs w:val="23"/>
        </w:rPr>
        <w:t xml:space="preserve">not </w:t>
      </w:r>
      <w:r>
        <w:rPr>
          <w:rFonts w:ascii="Book Antiqua" w:hAnsi="Book Antiqua"/>
          <w:sz w:val="23"/>
          <w:szCs w:val="23"/>
        </w:rPr>
        <w:t xml:space="preserve">attend playrooms </w:t>
      </w:r>
      <w:r w:rsidR="001C24F1">
        <w:rPr>
          <w:rFonts w:ascii="Book Antiqua" w:hAnsi="Book Antiqua"/>
          <w:sz w:val="23"/>
          <w:szCs w:val="23"/>
        </w:rPr>
        <w:t>unless approved by the Kidney Transplant team.</w:t>
      </w:r>
    </w:p>
    <w:p w14:paraId="6DA523DC" w14:textId="77777777" w:rsidR="00155114" w:rsidRDefault="002B6B98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Liver and i</w:t>
      </w:r>
      <w:r w:rsidR="00155114">
        <w:rPr>
          <w:rFonts w:ascii="Book Antiqua" w:hAnsi="Book Antiqua"/>
          <w:sz w:val="23"/>
          <w:szCs w:val="23"/>
        </w:rPr>
        <w:t xml:space="preserve">ntestinal </w:t>
      </w:r>
      <w:r>
        <w:rPr>
          <w:rFonts w:ascii="Book Antiqua" w:hAnsi="Book Antiqua"/>
          <w:sz w:val="23"/>
          <w:szCs w:val="23"/>
        </w:rPr>
        <w:t xml:space="preserve">transplant patients may attend playrooms </w:t>
      </w:r>
      <w:r w:rsidR="001C3661">
        <w:rPr>
          <w:rFonts w:ascii="Book Antiqua" w:hAnsi="Book Antiqua"/>
          <w:sz w:val="23"/>
          <w:szCs w:val="23"/>
        </w:rPr>
        <w:t>if they meet the following criteria:</w:t>
      </w:r>
    </w:p>
    <w:p w14:paraId="04F653C1" w14:textId="77777777" w:rsidR="001C3661" w:rsidRPr="00F0609E" w:rsidRDefault="001C3661" w:rsidP="00DA54BB">
      <w:pPr>
        <w:pStyle w:val="ListParagraph"/>
        <w:widowControl/>
        <w:numPr>
          <w:ilvl w:val="2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 xml:space="preserve">Patients &gt; 3 months post-transplant with ANC &gt;500  and on Standard Precautions </w:t>
      </w:r>
    </w:p>
    <w:p w14:paraId="2451F7BD" w14:textId="77777777" w:rsidR="001C3661" w:rsidRPr="00F0609E" w:rsidRDefault="001C3661" w:rsidP="00DA54BB">
      <w:pPr>
        <w:pStyle w:val="ListParagraph"/>
        <w:widowControl/>
        <w:numPr>
          <w:ilvl w:val="2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Patients are not permitted to attend playroom if they meet the following criteria:</w:t>
      </w:r>
    </w:p>
    <w:p w14:paraId="7F550DA6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Intestinal transplant recipients &lt; 3 months post- transplant (this includes new transplants and re-admissions).</w:t>
      </w:r>
    </w:p>
    <w:p w14:paraId="29CA4D4E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New liver and Intestinal transplant recipients who have not been discharged from the hospital for the first time.</w:t>
      </w:r>
    </w:p>
    <w:p w14:paraId="4ACBFFAD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Liver and intestinal transplant recipients actively being treated for rejection with IV corticosteroids and/or a biologic agent  for the length of their admission.</w:t>
      </w:r>
    </w:p>
    <w:p w14:paraId="54BA9995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Liver and intestinal transplant recipients being treated for PTLD or other complication requiring biologic therapy for the length of their admission.</w:t>
      </w:r>
    </w:p>
    <w:p w14:paraId="3802969E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Liver and intestinal transplant recipients with ANC &lt; 500.  </w:t>
      </w:r>
    </w:p>
    <w:p w14:paraId="1DB595D8" w14:textId="77777777" w:rsidR="001C3661" w:rsidRPr="00F0609E" w:rsidRDefault="001C3661" w:rsidP="00DA54BB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Patients in acute liver failure being evaluated for liver transplantation.</w:t>
      </w:r>
    </w:p>
    <w:p w14:paraId="4ACD0665" w14:textId="77777777" w:rsidR="001C3661" w:rsidRPr="00F11F71" w:rsidRDefault="001C3661" w:rsidP="00F11F71">
      <w:pPr>
        <w:pStyle w:val="ListParagraph"/>
        <w:widowControl/>
        <w:numPr>
          <w:ilvl w:val="3"/>
          <w:numId w:val="9"/>
        </w:numPr>
        <w:contextualSpacing w:val="0"/>
        <w:rPr>
          <w:rFonts w:ascii="Book Antiqua" w:hAnsi="Book Antiqua"/>
          <w:color w:val="000000"/>
          <w:sz w:val="23"/>
          <w:szCs w:val="23"/>
        </w:rPr>
      </w:pPr>
      <w:r w:rsidRPr="00F0609E">
        <w:rPr>
          <w:rFonts w:ascii="Book Antiqua" w:hAnsi="Book Antiqua"/>
          <w:color w:val="000000"/>
          <w:sz w:val="23"/>
          <w:szCs w:val="23"/>
        </w:rPr>
        <w:t>Patients who are listed for liver transplant as 1A or 1B status.</w:t>
      </w:r>
    </w:p>
    <w:p w14:paraId="5F3CD59F" w14:textId="77777777" w:rsidR="0011178F" w:rsidRDefault="002B6B98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Pre-</w:t>
      </w:r>
      <w:r w:rsidR="007C1294" w:rsidRPr="002E1719">
        <w:rPr>
          <w:rFonts w:ascii="Book Antiqua" w:hAnsi="Book Antiqua"/>
          <w:sz w:val="23"/>
          <w:szCs w:val="23"/>
        </w:rPr>
        <w:t>cardiac transplant patients are permitted to attend individual</w:t>
      </w:r>
      <w:r w:rsidR="004C6943" w:rsidRPr="002E1719">
        <w:rPr>
          <w:rFonts w:ascii="Book Antiqua" w:hAnsi="Book Antiqua"/>
          <w:sz w:val="23"/>
          <w:szCs w:val="23"/>
        </w:rPr>
        <w:t xml:space="preserve"> (1:1)</w:t>
      </w:r>
      <w:r w:rsidR="00503CAC" w:rsidRPr="002E1719">
        <w:rPr>
          <w:rFonts w:ascii="Book Antiqua" w:hAnsi="Book Antiqua"/>
          <w:sz w:val="23"/>
          <w:szCs w:val="23"/>
        </w:rPr>
        <w:t xml:space="preserve"> session in CV Acute Playroom</w:t>
      </w:r>
      <w:r w:rsidR="0011178F">
        <w:rPr>
          <w:rFonts w:ascii="Book Antiqua" w:hAnsi="Book Antiqua"/>
          <w:sz w:val="23"/>
          <w:szCs w:val="23"/>
        </w:rPr>
        <w:t>.</w:t>
      </w:r>
    </w:p>
    <w:p w14:paraId="030A5D89" w14:textId="77777777" w:rsidR="007C1294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Post-cardiac transplant patients are not permitted to attend unless explicitly cleared by cardiac transplant physician.</w:t>
      </w:r>
      <w:r w:rsidR="007C1294" w:rsidRPr="002E1719">
        <w:rPr>
          <w:rFonts w:ascii="Book Antiqua" w:hAnsi="Book Antiqua"/>
          <w:sz w:val="23"/>
          <w:szCs w:val="23"/>
        </w:rPr>
        <w:t xml:space="preserve"> </w:t>
      </w:r>
    </w:p>
    <w:p w14:paraId="6216C000" w14:textId="77777777" w:rsidR="0011178F" w:rsidRDefault="0011178F" w:rsidP="00945476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Visitor Guidelines</w:t>
      </w:r>
    </w:p>
    <w:p w14:paraId="1F84B3F1" w14:textId="77777777" w:rsidR="0011178F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Visitors of patients permitted to attend playroom may attend playroom. </w:t>
      </w:r>
    </w:p>
    <w:p w14:paraId="111C4382" w14:textId="77777777" w:rsidR="007B6323" w:rsidRDefault="007B6323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If patients are not permitted to attend playroom due to medical instability, their visitors will be allowed to visit playroom.</w:t>
      </w:r>
    </w:p>
    <w:p w14:paraId="2AC17E6A" w14:textId="77777777" w:rsidR="0011178F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lastRenderedPageBreak/>
        <w:t xml:space="preserve">If patients are not permitted to attend playroom due to </w:t>
      </w:r>
      <w:r w:rsidR="007B6323">
        <w:rPr>
          <w:rFonts w:ascii="Book Antiqua" w:hAnsi="Book Antiqua"/>
          <w:sz w:val="23"/>
          <w:szCs w:val="23"/>
        </w:rPr>
        <w:t>isolation status or transplant status</w:t>
      </w:r>
      <w:r>
        <w:rPr>
          <w:rFonts w:ascii="Book Antiqua" w:hAnsi="Book Antiqua"/>
          <w:sz w:val="23"/>
          <w:szCs w:val="23"/>
        </w:rPr>
        <w:t>, their visitors will also not be allowed to visit playroom.</w:t>
      </w:r>
      <w:r w:rsidR="007B6323">
        <w:rPr>
          <w:rFonts w:ascii="Book Antiqua" w:hAnsi="Book Antiqua"/>
          <w:sz w:val="23"/>
          <w:szCs w:val="23"/>
        </w:rPr>
        <w:t xml:space="preserve"> </w:t>
      </w:r>
    </w:p>
    <w:p w14:paraId="0207E9A0" w14:textId="77777777" w:rsidR="0011178F" w:rsidRPr="002E1719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 xml:space="preserve">Visitors </w:t>
      </w:r>
      <w:r>
        <w:rPr>
          <w:rFonts w:ascii="Book Antiqua" w:hAnsi="Book Antiqua"/>
          <w:sz w:val="23"/>
          <w:szCs w:val="23"/>
        </w:rPr>
        <w:t>3</w:t>
      </w:r>
      <w:r w:rsidRPr="002E1719">
        <w:rPr>
          <w:rFonts w:ascii="Book Antiqua" w:hAnsi="Book Antiqua"/>
          <w:sz w:val="23"/>
          <w:szCs w:val="23"/>
        </w:rPr>
        <w:t xml:space="preserve"> years old and under must be accompanied by a parent or caregiver to the patient care areas</w:t>
      </w:r>
    </w:p>
    <w:p w14:paraId="2FEEF251" w14:textId="77777777" w:rsidR="0011178F" w:rsidRPr="00FD154A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Siblings visiting patients who are in standard precautions in the PICU and NIC</w:t>
      </w:r>
      <w:r w:rsidR="004C4C6B">
        <w:rPr>
          <w:rFonts w:ascii="Book Antiqua" w:hAnsi="Book Antiqua"/>
          <w:sz w:val="23"/>
          <w:szCs w:val="23"/>
        </w:rPr>
        <w:t>C</w:t>
      </w:r>
      <w:r w:rsidRPr="002E1719">
        <w:rPr>
          <w:rFonts w:ascii="Book Antiqua" w:hAnsi="Book Antiqua"/>
          <w:sz w:val="23"/>
          <w:szCs w:val="23"/>
        </w:rPr>
        <w:t xml:space="preserve">U may attend the </w:t>
      </w:r>
      <w:r w:rsidRPr="002E1719">
        <w:rPr>
          <w:rFonts w:ascii="Book Antiqua" w:hAnsi="Book Antiqua"/>
          <w:sz w:val="23"/>
          <w:szCs w:val="23"/>
          <w:u w:val="single"/>
        </w:rPr>
        <w:t>playroom on CV Acute</w:t>
      </w:r>
    </w:p>
    <w:p w14:paraId="671196E6" w14:textId="77777777" w:rsidR="00155114" w:rsidRDefault="00673460" w:rsidP="00945476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Unit </w:t>
      </w:r>
      <w:r w:rsidR="00155114">
        <w:rPr>
          <w:rFonts w:ascii="Book Antiqua" w:hAnsi="Book Antiqua"/>
          <w:sz w:val="23"/>
          <w:szCs w:val="23"/>
        </w:rPr>
        <w:t>Guidelines</w:t>
      </w:r>
    </w:p>
    <w:p w14:paraId="3D9C5FF6" w14:textId="77777777" w:rsidR="00673460" w:rsidRPr="00FD154A" w:rsidRDefault="00673460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>Patients and visitors may only attend the playroom located on their own patient unit (except MUR, Teen Lounge, PICU and NIC</w:t>
      </w:r>
      <w:r w:rsidR="0085014F">
        <w:rPr>
          <w:rFonts w:ascii="Book Antiqua" w:hAnsi="Book Antiqua"/>
          <w:sz w:val="23"/>
          <w:szCs w:val="23"/>
        </w:rPr>
        <w:t>C</w:t>
      </w:r>
      <w:r w:rsidRPr="002E1719">
        <w:rPr>
          <w:rFonts w:ascii="Book Antiqua" w:hAnsi="Book Antiqua"/>
          <w:sz w:val="23"/>
          <w:szCs w:val="23"/>
        </w:rPr>
        <w:t xml:space="preserve">U) </w:t>
      </w:r>
    </w:p>
    <w:p w14:paraId="5320F55C" w14:textId="77777777" w:rsidR="00471144" w:rsidRDefault="00471144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BMT patients are not permitted to attend playrooms or Multi Use Rooms.</w:t>
      </w:r>
    </w:p>
    <w:p w14:paraId="09D82373" w14:textId="77777777" w:rsidR="00155114" w:rsidRDefault="00155114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Patients on Duque 5 and Duque 6 inpatient units are permitted at attend MURs in Anderson Pavilion if they are on Standard Precautions.</w:t>
      </w:r>
    </w:p>
    <w:p w14:paraId="2B359477" w14:textId="77777777" w:rsidR="00673460" w:rsidRDefault="00673460" w:rsidP="00FD154A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Other Guidelines</w:t>
      </w:r>
    </w:p>
    <w:p w14:paraId="600B1997" w14:textId="77777777" w:rsidR="00E35F47" w:rsidRDefault="00E35F47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Patients </w:t>
      </w:r>
      <w:r w:rsidR="00FD154A">
        <w:rPr>
          <w:rFonts w:ascii="Book Antiqua" w:hAnsi="Book Antiqua"/>
          <w:sz w:val="23"/>
          <w:szCs w:val="23"/>
        </w:rPr>
        <w:t>three</w:t>
      </w:r>
      <w:r>
        <w:rPr>
          <w:rFonts w:ascii="Book Antiqua" w:hAnsi="Book Antiqua"/>
          <w:sz w:val="23"/>
          <w:szCs w:val="23"/>
        </w:rPr>
        <w:t xml:space="preserve"> years or younger must be accompanied by a parent or caregiver when attending playrooms or MURs.</w:t>
      </w:r>
    </w:p>
    <w:p w14:paraId="743A7181" w14:textId="77777777" w:rsidR="00155114" w:rsidRDefault="00E35F47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Patients with seizures must be accompanied by a parent or caregiver when attending playrooms or MURs. </w:t>
      </w:r>
    </w:p>
    <w:p w14:paraId="33C22099" w14:textId="77777777" w:rsidR="0011178F" w:rsidRDefault="0011178F" w:rsidP="00DA54BB">
      <w:pPr>
        <w:pStyle w:val="ListParagraph"/>
        <w:numPr>
          <w:ilvl w:val="1"/>
          <w:numId w:val="9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 xml:space="preserve">Caregivers must be present on the unit if the sibling/visitor is participating in playroom (except Teen Lounge and siblings visiting NICCU and PICU) </w:t>
      </w:r>
    </w:p>
    <w:p w14:paraId="5FC4D90B" w14:textId="77777777" w:rsidR="001856D2" w:rsidRDefault="001856D2" w:rsidP="001856D2">
      <w:pPr>
        <w:widowControl/>
        <w:numPr>
          <w:ilvl w:val="0"/>
          <w:numId w:val="9"/>
        </w:numPr>
        <w:snapToGrid w:val="0"/>
        <w:jc w:val="both"/>
        <w:rPr>
          <w:rFonts w:ascii="Book Antiqua" w:hAnsi="Book Antiqua"/>
          <w:snapToGrid/>
          <w:sz w:val="23"/>
          <w:szCs w:val="23"/>
        </w:rPr>
      </w:pPr>
      <w:r>
        <w:t> </w:t>
      </w:r>
      <w:r>
        <w:rPr>
          <w:rFonts w:ascii="Book Antiqua" w:hAnsi="Book Antiqua"/>
          <w:sz w:val="23"/>
          <w:szCs w:val="23"/>
        </w:rPr>
        <w:t>Guidelines for Infectious Disease Outbreaks and Pandemics</w:t>
      </w:r>
    </w:p>
    <w:p w14:paraId="42900928" w14:textId="77777777" w:rsidR="001856D2" w:rsidRDefault="001856D2" w:rsidP="001856D2">
      <w:pPr>
        <w:widowControl/>
        <w:numPr>
          <w:ilvl w:val="1"/>
          <w:numId w:val="9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During Phase I of outbreaks and pandemics, all playrooms and MURs should be closed.</w:t>
      </w:r>
    </w:p>
    <w:p w14:paraId="71AC8777" w14:textId="77777777" w:rsidR="001856D2" w:rsidRDefault="001856D2" w:rsidP="001856D2">
      <w:pPr>
        <w:widowControl/>
        <w:numPr>
          <w:ilvl w:val="1"/>
          <w:numId w:val="9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During Phase II of outbreaks and pandemics:</w:t>
      </w:r>
    </w:p>
    <w:p w14:paraId="252A7824" w14:textId="33E4AFFB" w:rsidR="001856D2" w:rsidRP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Book Antiqua" w:eastAsia="Calibri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Playrooms and MURs m</w:t>
      </w:r>
      <w:ins w:id="0" w:author="Huynh, Fuong" w:date="2023-05-25T08:35:00Z">
        <w:r w:rsidR="007C3168">
          <w:rPr>
            <w:rFonts w:ascii="Book Antiqua" w:hAnsi="Book Antiqua"/>
            <w:sz w:val="23"/>
            <w:szCs w:val="23"/>
          </w:rPr>
          <w:t>s</w:t>
        </w:r>
      </w:ins>
      <w:r>
        <w:rPr>
          <w:rFonts w:ascii="Book Antiqua" w:hAnsi="Book Antiqua"/>
          <w:sz w:val="23"/>
          <w:szCs w:val="23"/>
        </w:rPr>
        <w:t>ay be reopened with limited capacity. Safe capacity for reach playroom and MUR to be determined and posted by Child Life team.</w:t>
      </w:r>
    </w:p>
    <w:p w14:paraId="636114C6" w14:textId="08BC7F6D" w:rsid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Only COVID negative patients may attend playrooms and MURs.</w:t>
      </w:r>
    </w:p>
    <w:p w14:paraId="12DFC125" w14:textId="096175D7" w:rsid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One caregiver will be allowed per patient. Siblings will not be allowed in playrooms. </w:t>
      </w:r>
    </w:p>
    <w:p w14:paraId="78515B1F" w14:textId="7AF25FB1" w:rsid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Capacity will be determined by the size of the playroom and the ability for patients to maintain physical distancing (minimum 6 feet) from other patients. </w:t>
      </w:r>
    </w:p>
    <w:p w14:paraId="7320EDA4" w14:textId="3F4DF80C" w:rsid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Use of playroom toys may be limited to reduce risk of cross-contamination. No toys or other equipment should be shared between patients unless disinfected by CHLA staff or badged volunteers. </w:t>
      </w:r>
    </w:p>
    <w:p w14:paraId="4FDBBA68" w14:textId="2D31A9D2" w:rsidR="001856D2" w:rsidRDefault="001856D2" w:rsidP="007C3168">
      <w:pPr>
        <w:pStyle w:val="ListParagraph"/>
        <w:numPr>
          <w:ilvl w:val="2"/>
          <w:numId w:val="25"/>
        </w:numPr>
        <w:snapToGrid w:val="0"/>
        <w:jc w:val="both"/>
        <w:rPr>
          <w:rFonts w:ascii="Calibri" w:hAnsi="Calibri"/>
          <w:sz w:val="22"/>
          <w:szCs w:val="22"/>
        </w:rPr>
      </w:pPr>
      <w:r>
        <w:rPr>
          <w:rFonts w:ascii="Book Antiqua" w:hAnsi="Book Antiqua"/>
          <w:sz w:val="23"/>
          <w:szCs w:val="23"/>
        </w:rPr>
        <w:t>All staff</w:t>
      </w:r>
      <w:r w:rsidR="00E05FAA">
        <w:rPr>
          <w:rFonts w:ascii="Book Antiqua" w:hAnsi="Book Antiqua"/>
          <w:sz w:val="23"/>
          <w:szCs w:val="23"/>
        </w:rPr>
        <w:t>, visitors and patients (when developmentally appropriate)</w:t>
      </w:r>
      <w:r>
        <w:rPr>
          <w:rFonts w:ascii="Book Antiqua" w:hAnsi="Book Antiqua"/>
          <w:sz w:val="23"/>
          <w:szCs w:val="23"/>
        </w:rPr>
        <w:t xml:space="preserve"> </w:t>
      </w:r>
      <w:r w:rsidR="004B258B">
        <w:rPr>
          <w:rFonts w:ascii="Book Antiqua" w:hAnsi="Book Antiqua"/>
          <w:sz w:val="23"/>
          <w:szCs w:val="23"/>
        </w:rPr>
        <w:t xml:space="preserve">must wear a mask at all times in the playroom or MUR. </w:t>
      </w:r>
    </w:p>
    <w:p w14:paraId="0D0B940D" w14:textId="77777777" w:rsidR="009A4BC0" w:rsidRPr="002E1719" w:rsidRDefault="009A4BC0" w:rsidP="009A4BC0">
      <w:pPr>
        <w:jc w:val="both"/>
        <w:rPr>
          <w:rFonts w:ascii="Book Antiqua" w:hAnsi="Book Antiqua"/>
          <w:b/>
          <w:sz w:val="23"/>
          <w:szCs w:val="23"/>
        </w:rPr>
      </w:pPr>
    </w:p>
    <w:p w14:paraId="4B3AAE9D" w14:textId="77777777" w:rsidR="00BE4926" w:rsidRPr="002E1719" w:rsidRDefault="00BE4926" w:rsidP="000B16AC">
      <w:pPr>
        <w:jc w:val="both"/>
        <w:rPr>
          <w:rFonts w:ascii="Book Antiqua" w:hAnsi="Book Antiqua"/>
          <w:b/>
          <w:sz w:val="23"/>
          <w:szCs w:val="23"/>
          <w:u w:val="single"/>
        </w:rPr>
      </w:pPr>
      <w:r w:rsidRPr="002E1719">
        <w:rPr>
          <w:rFonts w:ascii="Book Antiqua" w:hAnsi="Book Antiqua"/>
          <w:b/>
          <w:sz w:val="23"/>
          <w:szCs w:val="23"/>
          <w:u w:val="single"/>
        </w:rPr>
        <w:t>Exceptions</w:t>
      </w:r>
    </w:p>
    <w:p w14:paraId="0FB6369A" w14:textId="77777777" w:rsidR="00BE4926" w:rsidRPr="002E1719" w:rsidRDefault="00BE4926" w:rsidP="00BE4926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sz w:val="23"/>
          <w:szCs w:val="23"/>
        </w:rPr>
      </w:pPr>
      <w:r w:rsidRPr="002E1719">
        <w:rPr>
          <w:rFonts w:ascii="Book Antiqua" w:hAnsi="Book Antiqua"/>
          <w:sz w:val="23"/>
          <w:szCs w:val="23"/>
        </w:rPr>
        <w:t xml:space="preserve">Please consult </w:t>
      </w:r>
      <w:r w:rsidR="00A318D7" w:rsidRPr="002E1719">
        <w:rPr>
          <w:rFonts w:ascii="Book Antiqua" w:hAnsi="Book Antiqua"/>
          <w:sz w:val="23"/>
          <w:szCs w:val="23"/>
        </w:rPr>
        <w:t>with</w:t>
      </w:r>
      <w:r w:rsidR="00276B5C" w:rsidRPr="002E1719">
        <w:rPr>
          <w:rFonts w:ascii="Book Antiqua" w:hAnsi="Book Antiqua"/>
          <w:sz w:val="23"/>
          <w:szCs w:val="23"/>
        </w:rPr>
        <w:t xml:space="preserve"> </w:t>
      </w:r>
      <w:r w:rsidRPr="002E1719">
        <w:rPr>
          <w:rFonts w:ascii="Book Antiqua" w:hAnsi="Book Antiqua"/>
          <w:sz w:val="23"/>
          <w:szCs w:val="23"/>
        </w:rPr>
        <w:t xml:space="preserve">Child Life </w:t>
      </w:r>
      <w:r w:rsidR="00DA13FC" w:rsidRPr="002E1719">
        <w:rPr>
          <w:rFonts w:ascii="Book Antiqua" w:hAnsi="Book Antiqua"/>
          <w:sz w:val="23"/>
          <w:szCs w:val="23"/>
        </w:rPr>
        <w:t xml:space="preserve">or appropriate medical team </w:t>
      </w:r>
      <w:r w:rsidRPr="002E1719">
        <w:rPr>
          <w:rFonts w:ascii="Book Antiqua" w:hAnsi="Book Antiqua"/>
          <w:sz w:val="23"/>
          <w:szCs w:val="23"/>
        </w:rPr>
        <w:t>for exceptions</w:t>
      </w:r>
      <w:r w:rsidR="0011178F">
        <w:rPr>
          <w:rFonts w:ascii="Book Antiqua" w:hAnsi="Book Antiqua"/>
          <w:sz w:val="23"/>
          <w:szCs w:val="23"/>
        </w:rPr>
        <w:t>.</w:t>
      </w:r>
    </w:p>
    <w:p w14:paraId="0E27B00A" w14:textId="77777777" w:rsidR="009D0A93" w:rsidRPr="002E1719" w:rsidRDefault="009D0A93" w:rsidP="009D0A93">
      <w:pPr>
        <w:pStyle w:val="ListParagraph"/>
        <w:jc w:val="both"/>
        <w:rPr>
          <w:rFonts w:ascii="Book Antiqua" w:hAnsi="Book Antiqua"/>
          <w:sz w:val="23"/>
          <w:szCs w:val="23"/>
        </w:rPr>
      </w:pPr>
    </w:p>
    <w:p w14:paraId="735A5872" w14:textId="77777777" w:rsidR="00F0609E" w:rsidRDefault="00F0609E" w:rsidP="009D0A93">
      <w:pPr>
        <w:pStyle w:val="ListParagraph"/>
        <w:ind w:left="0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lastRenderedPageBreak/>
        <w:t>REFERENCES:</w:t>
      </w:r>
    </w:p>
    <w:p w14:paraId="0C572A3B" w14:textId="77777777" w:rsidR="00F0609E" w:rsidRDefault="007C3168" w:rsidP="00F0609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sz w:val="23"/>
          <w:szCs w:val="23"/>
        </w:rPr>
      </w:pPr>
      <w:hyperlink r:id="rId12" w:history="1">
        <w:r w:rsidR="00A362CF">
          <w:rPr>
            <w:rStyle w:val="Hyperlink"/>
            <w:rFonts w:ascii="Book Antiqua" w:hAnsi="Book Antiqua"/>
            <w:sz w:val="23"/>
            <w:szCs w:val="23"/>
          </w:rPr>
          <w:t>PC – 056.1</w:t>
        </w:r>
        <w:r w:rsidR="00F0609E" w:rsidRPr="00F0609E">
          <w:rPr>
            <w:rStyle w:val="Hyperlink"/>
            <w:rFonts w:ascii="Book Antiqua" w:hAnsi="Book Antiqua"/>
            <w:sz w:val="23"/>
            <w:szCs w:val="23"/>
          </w:rPr>
          <w:t xml:space="preserve"> Transport Pyramid</w:t>
        </w:r>
      </w:hyperlink>
    </w:p>
    <w:p w14:paraId="1588774D" w14:textId="77777777" w:rsidR="00F11F71" w:rsidRPr="00F0609E" w:rsidRDefault="007C3168" w:rsidP="00F0609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sz w:val="23"/>
          <w:szCs w:val="23"/>
        </w:rPr>
      </w:pPr>
      <w:hyperlink r:id="rId13" w:history="1">
        <w:r w:rsidR="00F11F71" w:rsidRPr="00F0609E">
          <w:rPr>
            <w:rStyle w:val="Hyperlink"/>
            <w:rFonts w:ascii="Book Antiqua" w:hAnsi="Book Antiqua"/>
            <w:sz w:val="23"/>
            <w:szCs w:val="23"/>
          </w:rPr>
          <w:t xml:space="preserve">IC </w:t>
        </w:r>
        <w:r w:rsidR="00A362CF">
          <w:rPr>
            <w:rStyle w:val="Hyperlink"/>
            <w:rFonts w:ascii="Book Antiqua" w:hAnsi="Book Antiqua"/>
            <w:sz w:val="23"/>
            <w:szCs w:val="23"/>
          </w:rPr>
          <w:t>–</w:t>
        </w:r>
        <w:r w:rsidR="00F11F71" w:rsidRPr="00F0609E">
          <w:rPr>
            <w:rStyle w:val="Hyperlink"/>
            <w:rFonts w:ascii="Book Antiqua" w:hAnsi="Book Antiqua"/>
            <w:sz w:val="23"/>
            <w:szCs w:val="23"/>
          </w:rPr>
          <w:t xml:space="preserve"> 301</w:t>
        </w:r>
        <w:r w:rsidR="00A362CF">
          <w:rPr>
            <w:rStyle w:val="Hyperlink"/>
            <w:rFonts w:ascii="Book Antiqua" w:hAnsi="Book Antiqua"/>
            <w:sz w:val="23"/>
            <w:szCs w:val="23"/>
          </w:rPr>
          <w:t>.0</w:t>
        </w:r>
        <w:r w:rsidR="00F11F71" w:rsidRPr="00F0609E">
          <w:rPr>
            <w:rStyle w:val="Hyperlink"/>
            <w:rFonts w:ascii="Book Antiqua" w:hAnsi="Book Antiqua"/>
            <w:sz w:val="23"/>
            <w:szCs w:val="23"/>
          </w:rPr>
          <w:t xml:space="preserve"> Isolation Precautions</w:t>
        </w:r>
      </w:hyperlink>
    </w:p>
    <w:p w14:paraId="60061E4C" w14:textId="77777777" w:rsidR="00F0609E" w:rsidRDefault="00F0609E" w:rsidP="009D0A93">
      <w:pPr>
        <w:pStyle w:val="ListParagraph"/>
        <w:ind w:left="0"/>
        <w:jc w:val="both"/>
        <w:rPr>
          <w:rFonts w:ascii="Book Antiqua" w:hAnsi="Book Antiqua"/>
          <w:b/>
          <w:sz w:val="23"/>
          <w:szCs w:val="23"/>
        </w:rPr>
      </w:pPr>
    </w:p>
    <w:p w14:paraId="7312D799" w14:textId="77777777" w:rsidR="0011178F" w:rsidRDefault="00DA54BB" w:rsidP="009D0A93">
      <w:pPr>
        <w:pStyle w:val="ListParagraph"/>
        <w:ind w:left="0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POLICY OWNER:</w:t>
      </w:r>
    </w:p>
    <w:p w14:paraId="599255D1" w14:textId="77777777" w:rsidR="00DA54BB" w:rsidRPr="00133787" w:rsidRDefault="00DA54BB" w:rsidP="009D0A93">
      <w:pPr>
        <w:pStyle w:val="ListParagraph"/>
        <w:ind w:left="0"/>
        <w:jc w:val="both"/>
        <w:rPr>
          <w:rFonts w:ascii="Book Antiqua" w:hAnsi="Book Antiqua"/>
          <w:bCs/>
          <w:i/>
          <w:iCs/>
          <w:sz w:val="23"/>
          <w:szCs w:val="23"/>
        </w:rPr>
      </w:pPr>
      <w:r w:rsidRPr="00133787">
        <w:rPr>
          <w:rFonts w:ascii="Book Antiqua" w:hAnsi="Book Antiqua"/>
          <w:bCs/>
          <w:i/>
          <w:iCs/>
          <w:sz w:val="23"/>
          <w:szCs w:val="23"/>
        </w:rPr>
        <w:t xml:space="preserve">Director, </w:t>
      </w:r>
      <w:r w:rsidR="00133787" w:rsidRPr="00133787">
        <w:rPr>
          <w:rFonts w:ascii="Book Antiqua" w:hAnsi="Book Antiqua"/>
          <w:bCs/>
          <w:i/>
          <w:iCs/>
          <w:sz w:val="23"/>
          <w:szCs w:val="23"/>
        </w:rPr>
        <w:t xml:space="preserve">Accreditation, </w:t>
      </w:r>
      <w:r w:rsidRPr="00133787">
        <w:rPr>
          <w:rFonts w:ascii="Book Antiqua" w:hAnsi="Book Antiqua"/>
          <w:bCs/>
          <w:i/>
          <w:iCs/>
          <w:sz w:val="23"/>
          <w:szCs w:val="23"/>
        </w:rPr>
        <w:t>Infection Prevention and Control</w:t>
      </w:r>
      <w:r w:rsidR="00133787" w:rsidRPr="00133787">
        <w:rPr>
          <w:rFonts w:ascii="Book Antiqua" w:hAnsi="Book Antiqua"/>
          <w:bCs/>
          <w:i/>
          <w:iCs/>
          <w:sz w:val="23"/>
          <w:szCs w:val="23"/>
        </w:rPr>
        <w:t>, and Emergency Management</w:t>
      </w:r>
    </w:p>
    <w:sectPr w:rsidR="00DA54BB" w:rsidRPr="00133787" w:rsidSect="0068305F">
      <w:headerReference w:type="default" r:id="rId14"/>
      <w:footerReference w:type="default" r:id="rId15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9978" w14:textId="77777777" w:rsidR="007F1EE1" w:rsidRPr="00C12B8D" w:rsidRDefault="007F1EE1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017E2BEA" w14:textId="77777777" w:rsidR="007F1EE1" w:rsidRPr="00C12B8D" w:rsidRDefault="007F1EE1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C91392" w:rsidRDefault="00C91392" w:rsidP="00C91392">
    <w:pPr>
      <w:ind w:left="720"/>
      <w:jc w:val="center"/>
      <w:rPr>
        <w:rFonts w:ascii="Book Antiqua" w:hAnsi="Book Antiqua"/>
        <w:b/>
        <w:bCs/>
        <w:i/>
        <w:iCs/>
        <w:color w:val="FF0000"/>
        <w:sz w:val="20"/>
        <w:szCs w:val="16"/>
      </w:rPr>
    </w:pPr>
  </w:p>
  <w:p w14:paraId="538A22DB" w14:textId="77777777" w:rsidR="004C6943" w:rsidRPr="00C91392" w:rsidRDefault="00C91392" w:rsidP="00C91392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D8E9" w14:textId="77777777" w:rsidR="007F1EE1" w:rsidRPr="00C12B8D" w:rsidRDefault="007F1EE1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4A1BD475" w14:textId="77777777" w:rsidR="007F1EE1" w:rsidRPr="00C12B8D" w:rsidRDefault="007F1EE1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4C6943" w:rsidRDefault="004C6943"/>
  <w:p w14:paraId="4B94D5A5" w14:textId="77777777" w:rsidR="004C6943" w:rsidRDefault="004C6943">
    <w:pPr>
      <w:pStyle w:val="Header"/>
      <w:rPr>
        <w:sz w:val="16"/>
        <w:szCs w:val="16"/>
      </w:rPr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A362CF" w14:paraId="26092EEC" w14:textId="77777777" w:rsidTr="00CA2345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7B387196" w14:textId="77777777" w:rsidR="00A362CF" w:rsidRPr="00757DE7" w:rsidRDefault="00A362CF" w:rsidP="00A362CF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53791004" w14:textId="77777777" w:rsidR="00A362CF" w:rsidRPr="00757DE7" w:rsidRDefault="00A362CF" w:rsidP="00A362CF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A362CF" w14:paraId="298B01FA" w14:textId="77777777" w:rsidTr="00CA2345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3DEEC669" w14:textId="77777777" w:rsidR="00A362CF" w:rsidRPr="00757DE7" w:rsidRDefault="00A362CF" w:rsidP="00A362CF">
          <w:pPr>
            <w:spacing w:line="163" w:lineRule="exact"/>
          </w:pPr>
        </w:p>
      </w:tc>
      <w:tc>
        <w:tcPr>
          <w:tcW w:w="8152" w:type="dxa"/>
          <w:gridSpan w:val="4"/>
        </w:tcPr>
        <w:p w14:paraId="33D17F64" w14:textId="77777777" w:rsidR="00A362CF" w:rsidRPr="00757DE7" w:rsidRDefault="00A362CF" w:rsidP="00A362CF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 w:rsidRPr="002E1719">
            <w:rPr>
              <w:rFonts w:ascii="Arial" w:hAnsi="Arial" w:cs="Arial"/>
              <w:sz w:val="16"/>
              <w:szCs w:val="16"/>
            </w:rPr>
            <w:t>Playroom and Group Setting Attendance</w:t>
          </w:r>
          <w:r w:rsidRPr="002E1719">
            <w:rPr>
              <w:b/>
              <w:sz w:val="16"/>
              <w:szCs w:val="16"/>
            </w:rPr>
            <w:t xml:space="preserve">  </w:t>
          </w:r>
        </w:p>
        <w:p w14:paraId="3656B9AB" w14:textId="77777777" w:rsidR="00A362CF" w:rsidRPr="00757DE7" w:rsidRDefault="00A362CF" w:rsidP="00A362C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A362CF" w14:paraId="14048905" w14:textId="77777777" w:rsidTr="00CA2345">
      <w:trPr>
        <w:cantSplit/>
        <w:trHeight w:val="309"/>
      </w:trPr>
      <w:tc>
        <w:tcPr>
          <w:tcW w:w="2790" w:type="dxa"/>
          <w:vMerge/>
        </w:tcPr>
        <w:p w14:paraId="45FB0818" w14:textId="77777777" w:rsidR="00A362CF" w:rsidRPr="00757DE7" w:rsidRDefault="00A362CF" w:rsidP="00A362CF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3C36ABC1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23570520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05/01/2013</w:t>
          </w:r>
        </w:p>
        <w:p w14:paraId="049F31CB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2C74CEBF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5E5D0FB4" w14:textId="737D7828" w:rsidR="00A362CF" w:rsidRPr="00757DE7" w:rsidRDefault="003849CB" w:rsidP="00A362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  <w:r w:rsidR="007C3168">
            <w:rPr>
              <w:rFonts w:ascii="Arial" w:hAnsi="Arial" w:cs="Arial"/>
              <w:sz w:val="16"/>
              <w:szCs w:val="16"/>
            </w:rPr>
            <w:t>5/25</w:t>
          </w:r>
          <w:r>
            <w:rPr>
              <w:rFonts w:ascii="Arial" w:hAnsi="Arial" w:cs="Arial"/>
              <w:sz w:val="16"/>
              <w:szCs w:val="16"/>
            </w:rPr>
            <w:t>/202</w:t>
          </w:r>
          <w:r w:rsidR="0001689A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552" w:type="dxa"/>
          <w:gridSpan w:val="2"/>
          <w:vMerge w:val="restart"/>
        </w:tcPr>
        <w:p w14:paraId="0969BAA0" w14:textId="4ED1DB1F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 w:rsidR="007C3168"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A362CF" w14:paraId="7736BE5F" w14:textId="77777777" w:rsidTr="00CA2345">
      <w:trPr>
        <w:cantSplit/>
        <w:trHeight w:val="318"/>
      </w:trPr>
      <w:tc>
        <w:tcPr>
          <w:tcW w:w="2790" w:type="dxa"/>
          <w:vMerge/>
        </w:tcPr>
        <w:p w14:paraId="53128261" w14:textId="77777777" w:rsidR="00A362CF" w:rsidRPr="00757DE7" w:rsidRDefault="00A362CF" w:rsidP="00A362CF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11E6941D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62486C05" w14:textId="3EC9FAE6" w:rsidR="00A362CF" w:rsidRPr="00757DE7" w:rsidRDefault="003849CB" w:rsidP="00A362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04/08/2023</w:t>
          </w:r>
        </w:p>
        <w:p w14:paraId="4101652C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4B99056E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1299C43A" w14:textId="77777777" w:rsidR="00A362CF" w:rsidRPr="00757DE7" w:rsidRDefault="00A362CF" w:rsidP="00A362CF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A362CF" w14:paraId="510A68BA" w14:textId="77777777" w:rsidTr="00CA2345">
      <w:trPr>
        <w:cantSplit/>
        <w:trHeight w:hRule="exact" w:val="515"/>
      </w:trPr>
      <w:tc>
        <w:tcPr>
          <w:tcW w:w="2790" w:type="dxa"/>
        </w:tcPr>
        <w:p w14:paraId="713DF460" w14:textId="77777777" w:rsidR="00A362CF" w:rsidRPr="00757DE7" w:rsidRDefault="00A362CF" w:rsidP="00A362CF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color w:val="2B579A"/>
              <w:sz w:val="10"/>
              <w:shd w:val="clear" w:color="auto" w:fill="E6E6E6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color w:val="2B579A"/>
              <w:sz w:val="10"/>
              <w:shd w:val="clear" w:color="auto" w:fill="E6E6E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829.0</w:t>
          </w:r>
        </w:p>
      </w:tc>
      <w:tc>
        <w:tcPr>
          <w:tcW w:w="6892" w:type="dxa"/>
          <w:gridSpan w:val="3"/>
        </w:tcPr>
        <w:p w14:paraId="5FF817A1" w14:textId="77777777" w:rsidR="00A362CF" w:rsidRPr="00757DE7" w:rsidRDefault="00A362CF" w:rsidP="00A362C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40FECAB9" w14:textId="33A681CE" w:rsidR="00A362CF" w:rsidRPr="00CA676C" w:rsidRDefault="007C3168" w:rsidP="00A362CF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7C3168">
            <w:rPr>
              <w:rFonts w:ascii="Arial" w:hAnsi="Arial" w:cs="Arial"/>
              <w:sz w:val="16"/>
              <w:szCs w:val="16"/>
            </w:rPr>
            <w:t xml:space="preserve">Page </w: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7C3168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7C3168">
            <w:rPr>
              <w:rFonts w:ascii="Arial" w:hAnsi="Arial" w:cs="Arial"/>
              <w:sz w:val="16"/>
              <w:szCs w:val="16"/>
            </w:rPr>
            <w:t xml:space="preserve"> of </w: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7C3168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 w:rsidRPr="007C316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DDBEF00" w14:textId="77777777" w:rsidR="00A362CF" w:rsidRPr="002E1719" w:rsidRDefault="00A362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A94"/>
    <w:multiLevelType w:val="hybridMultilevel"/>
    <w:tmpl w:val="203E2B8A"/>
    <w:lvl w:ilvl="0" w:tplc="DB586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90F46"/>
    <w:multiLevelType w:val="hybridMultilevel"/>
    <w:tmpl w:val="73166FD8"/>
    <w:lvl w:ilvl="0" w:tplc="0F9052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B5866"/>
    <w:multiLevelType w:val="hybridMultilevel"/>
    <w:tmpl w:val="C0FA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E2B05"/>
    <w:multiLevelType w:val="multilevel"/>
    <w:tmpl w:val="3F7C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65EA5"/>
    <w:multiLevelType w:val="hybridMultilevel"/>
    <w:tmpl w:val="26AAB5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B27A8"/>
    <w:multiLevelType w:val="hybridMultilevel"/>
    <w:tmpl w:val="2B9C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A2C"/>
    <w:multiLevelType w:val="hybridMultilevel"/>
    <w:tmpl w:val="714CE0B4"/>
    <w:lvl w:ilvl="0" w:tplc="E1980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56F9F"/>
    <w:multiLevelType w:val="hybridMultilevel"/>
    <w:tmpl w:val="A6405C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BA4A440">
      <w:start w:val="1"/>
      <w:numFmt w:val="lowerRoman"/>
      <w:lvlText w:val="%3."/>
      <w:lvlJc w:val="right"/>
      <w:pPr>
        <w:ind w:left="2160" w:hanging="180"/>
      </w:pPr>
      <w:rPr>
        <w:rFonts w:ascii="Book Antiqua" w:hAnsi="Book Antiqua" w:hint="default"/>
        <w:sz w:val="23"/>
        <w:szCs w:val="23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13" w15:restartNumberingAfterBreak="0">
    <w:nsid w:val="491448ED"/>
    <w:multiLevelType w:val="hybridMultilevel"/>
    <w:tmpl w:val="2E8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916EA5"/>
    <w:multiLevelType w:val="hybridMultilevel"/>
    <w:tmpl w:val="E7B0E1D6"/>
    <w:lvl w:ilvl="0" w:tplc="805CB9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35785"/>
    <w:multiLevelType w:val="hybridMultilevel"/>
    <w:tmpl w:val="C1DE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E532F"/>
    <w:multiLevelType w:val="hybridMultilevel"/>
    <w:tmpl w:val="E3167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25280"/>
    <w:multiLevelType w:val="hybridMultilevel"/>
    <w:tmpl w:val="8D38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56151"/>
    <w:multiLevelType w:val="hybridMultilevel"/>
    <w:tmpl w:val="FB64ACE0"/>
    <w:lvl w:ilvl="0" w:tplc="E74CDE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E4064F"/>
    <w:multiLevelType w:val="hybridMultilevel"/>
    <w:tmpl w:val="2B9C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0216E"/>
    <w:multiLevelType w:val="hybridMultilevel"/>
    <w:tmpl w:val="A9D25B66"/>
    <w:lvl w:ilvl="0" w:tplc="974835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049C0"/>
    <w:multiLevelType w:val="hybridMultilevel"/>
    <w:tmpl w:val="BCD8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00993532">
    <w:abstractNumId w:val="4"/>
  </w:num>
  <w:num w:numId="2" w16cid:durableId="1182546623">
    <w:abstractNumId w:val="20"/>
  </w:num>
  <w:num w:numId="3" w16cid:durableId="1625116889">
    <w:abstractNumId w:val="1"/>
  </w:num>
  <w:num w:numId="4" w16cid:durableId="1417246610">
    <w:abstractNumId w:val="2"/>
  </w:num>
  <w:num w:numId="5" w16cid:durableId="1839612561">
    <w:abstractNumId w:val="5"/>
  </w:num>
  <w:num w:numId="6" w16cid:durableId="1058632504">
    <w:abstractNumId w:val="12"/>
  </w:num>
  <w:num w:numId="7" w16cid:durableId="1214391480">
    <w:abstractNumId w:val="14"/>
  </w:num>
  <w:num w:numId="8" w16cid:durableId="715742453">
    <w:abstractNumId w:val="24"/>
  </w:num>
  <w:num w:numId="9" w16cid:durableId="777529258">
    <w:abstractNumId w:val="10"/>
  </w:num>
  <w:num w:numId="10" w16cid:durableId="690306358">
    <w:abstractNumId w:val="3"/>
  </w:num>
  <w:num w:numId="11" w16cid:durableId="1232077555">
    <w:abstractNumId w:val="23"/>
  </w:num>
  <w:num w:numId="12" w16cid:durableId="1372146445">
    <w:abstractNumId w:val="18"/>
  </w:num>
  <w:num w:numId="13" w16cid:durableId="1676106041">
    <w:abstractNumId w:val="13"/>
  </w:num>
  <w:num w:numId="14" w16cid:durableId="1625572218">
    <w:abstractNumId w:val="22"/>
  </w:num>
  <w:num w:numId="15" w16cid:durableId="1342512648">
    <w:abstractNumId w:val="19"/>
  </w:num>
  <w:num w:numId="16" w16cid:durableId="1083529939">
    <w:abstractNumId w:val="17"/>
  </w:num>
  <w:num w:numId="17" w16cid:durableId="209072728">
    <w:abstractNumId w:val="16"/>
  </w:num>
  <w:num w:numId="18" w16cid:durableId="787821287">
    <w:abstractNumId w:val="0"/>
  </w:num>
  <w:num w:numId="19" w16cid:durableId="1428573042">
    <w:abstractNumId w:val="15"/>
  </w:num>
  <w:num w:numId="20" w16cid:durableId="657657922">
    <w:abstractNumId w:val="8"/>
  </w:num>
  <w:num w:numId="21" w16cid:durableId="1396196374">
    <w:abstractNumId w:val="21"/>
  </w:num>
  <w:num w:numId="22" w16cid:durableId="275337478">
    <w:abstractNumId w:val="6"/>
  </w:num>
  <w:num w:numId="23" w16cid:durableId="611281475">
    <w:abstractNumId w:val="9"/>
  </w:num>
  <w:num w:numId="24" w16cid:durableId="5764030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920777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ynh, Fuong">
    <w15:presenceInfo w15:providerId="AD" w15:userId="S::fhuynh@CHLA.USC.EDU::b402b6a3-ddc6-48a2-b173-633354c1c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1689A"/>
    <w:rsid w:val="00016FB9"/>
    <w:rsid w:val="00022D0D"/>
    <w:rsid w:val="00034165"/>
    <w:rsid w:val="0003620A"/>
    <w:rsid w:val="000369FD"/>
    <w:rsid w:val="00065664"/>
    <w:rsid w:val="00067832"/>
    <w:rsid w:val="00071C5B"/>
    <w:rsid w:val="000742DB"/>
    <w:rsid w:val="00077099"/>
    <w:rsid w:val="000811E2"/>
    <w:rsid w:val="000A0977"/>
    <w:rsid w:val="000B16AC"/>
    <w:rsid w:val="000B78EA"/>
    <w:rsid w:val="000D03C2"/>
    <w:rsid w:val="000D45AC"/>
    <w:rsid w:val="000D4AAD"/>
    <w:rsid w:val="000D77F9"/>
    <w:rsid w:val="000E1770"/>
    <w:rsid w:val="000F1224"/>
    <w:rsid w:val="000F58B6"/>
    <w:rsid w:val="000F751D"/>
    <w:rsid w:val="001038C0"/>
    <w:rsid w:val="0011178F"/>
    <w:rsid w:val="00120DE9"/>
    <w:rsid w:val="00133787"/>
    <w:rsid w:val="0014032C"/>
    <w:rsid w:val="00140D15"/>
    <w:rsid w:val="00140D5A"/>
    <w:rsid w:val="00145695"/>
    <w:rsid w:val="00150CEF"/>
    <w:rsid w:val="00155114"/>
    <w:rsid w:val="001562AE"/>
    <w:rsid w:val="001725A9"/>
    <w:rsid w:val="001738B7"/>
    <w:rsid w:val="001856D2"/>
    <w:rsid w:val="001930FA"/>
    <w:rsid w:val="001A22EB"/>
    <w:rsid w:val="001A2D31"/>
    <w:rsid w:val="001B0611"/>
    <w:rsid w:val="001B6A61"/>
    <w:rsid w:val="001C03A3"/>
    <w:rsid w:val="001C04AD"/>
    <w:rsid w:val="001C0873"/>
    <w:rsid w:val="001C24F1"/>
    <w:rsid w:val="001C3661"/>
    <w:rsid w:val="001C446E"/>
    <w:rsid w:val="001E2EEA"/>
    <w:rsid w:val="001F2CA1"/>
    <w:rsid w:val="001F46A4"/>
    <w:rsid w:val="002040FD"/>
    <w:rsid w:val="00210605"/>
    <w:rsid w:val="002162CE"/>
    <w:rsid w:val="002203CD"/>
    <w:rsid w:val="00235A24"/>
    <w:rsid w:val="00252D93"/>
    <w:rsid w:val="0025370D"/>
    <w:rsid w:val="0025471B"/>
    <w:rsid w:val="00256FD9"/>
    <w:rsid w:val="002626B6"/>
    <w:rsid w:val="00276B5C"/>
    <w:rsid w:val="00281703"/>
    <w:rsid w:val="00292A3B"/>
    <w:rsid w:val="00294099"/>
    <w:rsid w:val="00294A33"/>
    <w:rsid w:val="002A39E5"/>
    <w:rsid w:val="002A518C"/>
    <w:rsid w:val="002B02D9"/>
    <w:rsid w:val="002B6B98"/>
    <w:rsid w:val="002C09C7"/>
    <w:rsid w:val="002C1B1E"/>
    <w:rsid w:val="002C5C92"/>
    <w:rsid w:val="002C7249"/>
    <w:rsid w:val="002E018D"/>
    <w:rsid w:val="002E1719"/>
    <w:rsid w:val="002E53C1"/>
    <w:rsid w:val="002F3AEE"/>
    <w:rsid w:val="00300C29"/>
    <w:rsid w:val="003205EF"/>
    <w:rsid w:val="00354EAC"/>
    <w:rsid w:val="00366533"/>
    <w:rsid w:val="003742BC"/>
    <w:rsid w:val="00381250"/>
    <w:rsid w:val="003849CB"/>
    <w:rsid w:val="003939B1"/>
    <w:rsid w:val="00394EB2"/>
    <w:rsid w:val="003B110D"/>
    <w:rsid w:val="003C03C0"/>
    <w:rsid w:val="003E4291"/>
    <w:rsid w:val="003F7E38"/>
    <w:rsid w:val="00400BD6"/>
    <w:rsid w:val="00424F3A"/>
    <w:rsid w:val="00433B92"/>
    <w:rsid w:val="004361CE"/>
    <w:rsid w:val="004431B5"/>
    <w:rsid w:val="00451C53"/>
    <w:rsid w:val="004542D0"/>
    <w:rsid w:val="004548C8"/>
    <w:rsid w:val="00454A27"/>
    <w:rsid w:val="004572A2"/>
    <w:rsid w:val="00471144"/>
    <w:rsid w:val="00477C42"/>
    <w:rsid w:val="00481D0F"/>
    <w:rsid w:val="004850F7"/>
    <w:rsid w:val="004B258B"/>
    <w:rsid w:val="004C4C6B"/>
    <w:rsid w:val="004C6943"/>
    <w:rsid w:val="004F7488"/>
    <w:rsid w:val="004F79E8"/>
    <w:rsid w:val="00503CAC"/>
    <w:rsid w:val="00505565"/>
    <w:rsid w:val="0050572D"/>
    <w:rsid w:val="005214DA"/>
    <w:rsid w:val="00531EF8"/>
    <w:rsid w:val="005343AD"/>
    <w:rsid w:val="00535AE7"/>
    <w:rsid w:val="0056278B"/>
    <w:rsid w:val="00572EC1"/>
    <w:rsid w:val="005748FC"/>
    <w:rsid w:val="00592BC6"/>
    <w:rsid w:val="005A28AA"/>
    <w:rsid w:val="005A37EC"/>
    <w:rsid w:val="005C462B"/>
    <w:rsid w:val="005D70AF"/>
    <w:rsid w:val="005E7701"/>
    <w:rsid w:val="005F40A0"/>
    <w:rsid w:val="00613A44"/>
    <w:rsid w:val="00614C9C"/>
    <w:rsid w:val="0062261A"/>
    <w:rsid w:val="00627105"/>
    <w:rsid w:val="0066744F"/>
    <w:rsid w:val="00673460"/>
    <w:rsid w:val="0068028A"/>
    <w:rsid w:val="00682A62"/>
    <w:rsid w:val="0068305F"/>
    <w:rsid w:val="006832A8"/>
    <w:rsid w:val="00683961"/>
    <w:rsid w:val="00684E35"/>
    <w:rsid w:val="006A1DD7"/>
    <w:rsid w:val="006A23B1"/>
    <w:rsid w:val="006B0C14"/>
    <w:rsid w:val="006B78C4"/>
    <w:rsid w:val="006D0F72"/>
    <w:rsid w:val="006D1583"/>
    <w:rsid w:val="006D1D38"/>
    <w:rsid w:val="006E553B"/>
    <w:rsid w:val="006F2945"/>
    <w:rsid w:val="007005F9"/>
    <w:rsid w:val="0070123F"/>
    <w:rsid w:val="00706072"/>
    <w:rsid w:val="00706CCA"/>
    <w:rsid w:val="00706F30"/>
    <w:rsid w:val="00727EFE"/>
    <w:rsid w:val="00731081"/>
    <w:rsid w:val="00731641"/>
    <w:rsid w:val="00742318"/>
    <w:rsid w:val="00744E87"/>
    <w:rsid w:val="00754ECE"/>
    <w:rsid w:val="007558CA"/>
    <w:rsid w:val="00767E23"/>
    <w:rsid w:val="007700E0"/>
    <w:rsid w:val="0077055F"/>
    <w:rsid w:val="0077065C"/>
    <w:rsid w:val="00776EFD"/>
    <w:rsid w:val="00795964"/>
    <w:rsid w:val="007B4E72"/>
    <w:rsid w:val="007B6323"/>
    <w:rsid w:val="007C1294"/>
    <w:rsid w:val="007C3168"/>
    <w:rsid w:val="007D503C"/>
    <w:rsid w:val="007E48DD"/>
    <w:rsid w:val="007F1EE1"/>
    <w:rsid w:val="008063D9"/>
    <w:rsid w:val="00816FFF"/>
    <w:rsid w:val="00824817"/>
    <w:rsid w:val="0083169A"/>
    <w:rsid w:val="00845459"/>
    <w:rsid w:val="0085014F"/>
    <w:rsid w:val="008517D0"/>
    <w:rsid w:val="0085220B"/>
    <w:rsid w:val="008635B6"/>
    <w:rsid w:val="008B5B39"/>
    <w:rsid w:val="008B759B"/>
    <w:rsid w:val="008E6AD7"/>
    <w:rsid w:val="008F5B5E"/>
    <w:rsid w:val="00906578"/>
    <w:rsid w:val="0090719D"/>
    <w:rsid w:val="00915370"/>
    <w:rsid w:val="0092215A"/>
    <w:rsid w:val="00924D77"/>
    <w:rsid w:val="00932852"/>
    <w:rsid w:val="00932E73"/>
    <w:rsid w:val="00936DEC"/>
    <w:rsid w:val="00945476"/>
    <w:rsid w:val="009549F3"/>
    <w:rsid w:val="009746FC"/>
    <w:rsid w:val="00981583"/>
    <w:rsid w:val="00982CEF"/>
    <w:rsid w:val="009A4BC0"/>
    <w:rsid w:val="009A4FA7"/>
    <w:rsid w:val="009A6920"/>
    <w:rsid w:val="009C3F5C"/>
    <w:rsid w:val="009C75C1"/>
    <w:rsid w:val="009D0A93"/>
    <w:rsid w:val="009E0438"/>
    <w:rsid w:val="009F78C0"/>
    <w:rsid w:val="00A028B5"/>
    <w:rsid w:val="00A14F62"/>
    <w:rsid w:val="00A15228"/>
    <w:rsid w:val="00A17652"/>
    <w:rsid w:val="00A21077"/>
    <w:rsid w:val="00A2390A"/>
    <w:rsid w:val="00A27777"/>
    <w:rsid w:val="00A318D7"/>
    <w:rsid w:val="00A32415"/>
    <w:rsid w:val="00A362CF"/>
    <w:rsid w:val="00A3630D"/>
    <w:rsid w:val="00A44BDD"/>
    <w:rsid w:val="00A52F05"/>
    <w:rsid w:val="00A63C5D"/>
    <w:rsid w:val="00A75802"/>
    <w:rsid w:val="00A81975"/>
    <w:rsid w:val="00A9391D"/>
    <w:rsid w:val="00AA0085"/>
    <w:rsid w:val="00AC1625"/>
    <w:rsid w:val="00AF556B"/>
    <w:rsid w:val="00B11317"/>
    <w:rsid w:val="00B326A1"/>
    <w:rsid w:val="00B36302"/>
    <w:rsid w:val="00B36692"/>
    <w:rsid w:val="00B42C8A"/>
    <w:rsid w:val="00B43816"/>
    <w:rsid w:val="00B44D15"/>
    <w:rsid w:val="00B55EFF"/>
    <w:rsid w:val="00B819D6"/>
    <w:rsid w:val="00B85D00"/>
    <w:rsid w:val="00B91F31"/>
    <w:rsid w:val="00B97EBE"/>
    <w:rsid w:val="00BB1653"/>
    <w:rsid w:val="00BB337D"/>
    <w:rsid w:val="00BC4E90"/>
    <w:rsid w:val="00BC5965"/>
    <w:rsid w:val="00BD135F"/>
    <w:rsid w:val="00BD74D2"/>
    <w:rsid w:val="00BE4926"/>
    <w:rsid w:val="00BF0801"/>
    <w:rsid w:val="00C03AFF"/>
    <w:rsid w:val="00C057B8"/>
    <w:rsid w:val="00C1601C"/>
    <w:rsid w:val="00C23481"/>
    <w:rsid w:val="00C32813"/>
    <w:rsid w:val="00C32947"/>
    <w:rsid w:val="00C3424E"/>
    <w:rsid w:val="00C545C3"/>
    <w:rsid w:val="00C56E06"/>
    <w:rsid w:val="00C91392"/>
    <w:rsid w:val="00C95125"/>
    <w:rsid w:val="00CA2292"/>
    <w:rsid w:val="00CA2345"/>
    <w:rsid w:val="00CB43CE"/>
    <w:rsid w:val="00CC05AD"/>
    <w:rsid w:val="00CC0DE5"/>
    <w:rsid w:val="00CD3197"/>
    <w:rsid w:val="00CE1FAA"/>
    <w:rsid w:val="00CE218B"/>
    <w:rsid w:val="00CF6D5A"/>
    <w:rsid w:val="00D06E01"/>
    <w:rsid w:val="00D17309"/>
    <w:rsid w:val="00D3504D"/>
    <w:rsid w:val="00D35439"/>
    <w:rsid w:val="00D4334E"/>
    <w:rsid w:val="00D84FED"/>
    <w:rsid w:val="00D91317"/>
    <w:rsid w:val="00DA13FC"/>
    <w:rsid w:val="00DA24E8"/>
    <w:rsid w:val="00DA54BB"/>
    <w:rsid w:val="00DC2A5A"/>
    <w:rsid w:val="00DC5D60"/>
    <w:rsid w:val="00DD4C65"/>
    <w:rsid w:val="00DE3964"/>
    <w:rsid w:val="00E05FAA"/>
    <w:rsid w:val="00E10B2F"/>
    <w:rsid w:val="00E23069"/>
    <w:rsid w:val="00E25D72"/>
    <w:rsid w:val="00E27118"/>
    <w:rsid w:val="00E32DB6"/>
    <w:rsid w:val="00E35F47"/>
    <w:rsid w:val="00E64912"/>
    <w:rsid w:val="00E74ECB"/>
    <w:rsid w:val="00E77B21"/>
    <w:rsid w:val="00E83106"/>
    <w:rsid w:val="00E83EC9"/>
    <w:rsid w:val="00E913F4"/>
    <w:rsid w:val="00E95140"/>
    <w:rsid w:val="00EA688A"/>
    <w:rsid w:val="00EA6E41"/>
    <w:rsid w:val="00EB05C7"/>
    <w:rsid w:val="00EB0EFA"/>
    <w:rsid w:val="00EB56BF"/>
    <w:rsid w:val="00EC0901"/>
    <w:rsid w:val="00EC17AF"/>
    <w:rsid w:val="00ED1EF0"/>
    <w:rsid w:val="00ED546E"/>
    <w:rsid w:val="00ED5624"/>
    <w:rsid w:val="00EE1A4D"/>
    <w:rsid w:val="00EF628C"/>
    <w:rsid w:val="00F01CA7"/>
    <w:rsid w:val="00F0418C"/>
    <w:rsid w:val="00F0609E"/>
    <w:rsid w:val="00F11034"/>
    <w:rsid w:val="00F11F71"/>
    <w:rsid w:val="00F208AE"/>
    <w:rsid w:val="00F2405D"/>
    <w:rsid w:val="00F264EC"/>
    <w:rsid w:val="00F456BD"/>
    <w:rsid w:val="00F529BC"/>
    <w:rsid w:val="00F806FB"/>
    <w:rsid w:val="00F80F36"/>
    <w:rsid w:val="00F8195F"/>
    <w:rsid w:val="00F86243"/>
    <w:rsid w:val="00F91169"/>
    <w:rsid w:val="00FA3B96"/>
    <w:rsid w:val="00FC282C"/>
    <w:rsid w:val="00FC7728"/>
    <w:rsid w:val="00FD154A"/>
    <w:rsid w:val="00FD63F9"/>
    <w:rsid w:val="00FE4681"/>
    <w:rsid w:val="264AF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68161"/>
  <w15:chartTrackingRefBased/>
  <w15:docId w15:val="{4A483CD6-8D9A-4FF1-8E5B-32757062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5F"/>
    <w:pPr>
      <w:widowControl w:val="0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8305F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8305F"/>
  </w:style>
  <w:style w:type="paragraph" w:styleId="Header">
    <w:name w:val="header"/>
    <w:basedOn w:val="Normal"/>
    <w:link w:val="HeaderChar"/>
    <w:uiPriority w:val="99"/>
    <w:rsid w:val="006830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830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8305F"/>
  </w:style>
  <w:style w:type="paragraph" w:styleId="BodyTextIndent">
    <w:name w:val="Body Text Indent"/>
    <w:basedOn w:val="Normal"/>
    <w:semiHidden/>
    <w:rsid w:val="0068305F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68305F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68305F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9F78C0"/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945476"/>
    <w:pPr>
      <w:ind w:left="720"/>
      <w:contextualSpacing/>
    </w:pPr>
  </w:style>
  <w:style w:type="table" w:styleId="TableGrid">
    <w:name w:val="Table Grid"/>
    <w:basedOn w:val="TableNormal"/>
    <w:uiPriority w:val="59"/>
    <w:rsid w:val="00A2390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62AE"/>
    <w:rPr>
      <w:rFonts w:ascii="Tahoma" w:hAnsi="Tahoma" w:cs="Tahoma"/>
      <w:snapToGrid w:val="0"/>
      <w:sz w:val="16"/>
      <w:szCs w:val="16"/>
    </w:rPr>
  </w:style>
  <w:style w:type="character" w:styleId="Hyperlink">
    <w:name w:val="Hyperlink"/>
    <w:uiPriority w:val="99"/>
    <w:unhideWhenUsed/>
    <w:rsid w:val="00F0609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3787"/>
    <w:rPr>
      <w:color w:val="954F72"/>
      <w:u w:val="single"/>
    </w:rPr>
  </w:style>
  <w:style w:type="paragraph" w:styleId="Revision">
    <w:name w:val="Revision"/>
    <w:hidden/>
    <w:uiPriority w:val="99"/>
    <w:semiHidden/>
    <w:rsid w:val="004B258B"/>
    <w:rPr>
      <w:snapToGrid w:val="0"/>
      <w:sz w:val="24"/>
      <w:lang w:eastAsia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napToGrid w:val="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cure.compliance360.com/ext/mm6tHCeTkBJnrTC5o9DuWQ==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ecure.compliance360.com/ext/J6iKo3StUqiCRg21u4Dg_Q==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F321B-AF19-477E-8734-38C6F3E5494F}">
  <ds:schemaRefs>
    <ds:schemaRef ds:uri="http://schemas.microsoft.com/office/2006/metadata/properties"/>
    <ds:schemaRef ds:uri="http://schemas.microsoft.com/office/infopath/2007/PartnerControls"/>
    <ds:schemaRef ds:uri="bc4b8715-cd12-4f71-bb6e-fde4a4ed6550"/>
    <ds:schemaRef ds:uri="b1aae8e6-9cde-4baf-ba3b-6c356e9b5374"/>
    <ds:schemaRef ds:uri="897aa84e-6803-47c8-b68c-17d5fde4eba2"/>
  </ds:schemaRefs>
</ds:datastoreItem>
</file>

<file path=customXml/itemProps2.xml><?xml version="1.0" encoding="utf-8"?>
<ds:datastoreItem xmlns:ds="http://schemas.openxmlformats.org/officeDocument/2006/customXml" ds:itemID="{74DB8F12-BB03-46C5-B815-31FBBC6635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C0572DA-02FF-4ACC-AD91-69524A54D343}"/>
</file>

<file path=customXml/itemProps4.xml><?xml version="1.0" encoding="utf-8"?>
<ds:datastoreItem xmlns:ds="http://schemas.openxmlformats.org/officeDocument/2006/customXml" ds:itemID="{A6F109C4-278A-4951-B6D6-1424875CB1E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0C3733-576E-49BA-964F-1AF8FE4CA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974</Words>
  <Characters>5300</Characters>
  <Application>Microsoft Office Word</Application>
  <DocSecurity>0</DocSecurity>
  <Lines>44</Lines>
  <Paragraphs>12</Paragraphs>
  <ScaleCrop>false</ScaleCrop>
  <Company>CHLA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- 829.0 Playroom Attendance</dc:title>
  <dc:subject/>
  <dc:creator>MAGGIE</dc:creator>
  <cp:keywords/>
  <cp:lastModifiedBy>Huynh, Fuong</cp:lastModifiedBy>
  <cp:revision>5</cp:revision>
  <cp:lastPrinted>2018-05-18T17:39:00Z</cp:lastPrinted>
  <dcterms:created xsi:type="dcterms:W3CDTF">2023-04-07T19:50:00Z</dcterms:created>
  <dcterms:modified xsi:type="dcterms:W3CDTF">2023-05-25T15:35:00Z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Glucoft, Marisa;Salas, Edahrline</vt:lpwstr>
  </property>
  <property fmtid="{D5CDD505-2E9C-101B-9397-08002B2CF9AE}" pid="3" name="SharedWithUsers">
    <vt:lpwstr>14;#Glucoft, Marisa;#9;#Salas, Edahrline</vt:lpwstr>
  </property>
  <property fmtid="{D5CDD505-2E9C-101B-9397-08002B2CF9AE}" pid="4" name="ContentTypeId">
    <vt:lpwstr>0x010100B710A1418F96DE40ABC4B29D424915A4</vt:lpwstr>
  </property>
  <property fmtid="{D5CDD505-2E9C-101B-9397-08002B2CF9AE}" pid="5" name="MediaServiceImageTags">
    <vt:lpwstr/>
  </property>
</Properties>
</file>